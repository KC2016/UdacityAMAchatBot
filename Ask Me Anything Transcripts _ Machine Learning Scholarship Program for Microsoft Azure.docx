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0"/>
          <w:szCs w:val="20"/>
        </w:rPr>
      </w:pPr>
      <w:r w:rsidDel="00000000" w:rsidR="00000000" w:rsidRPr="00000000">
        <w:rPr>
          <w:sz w:val="20"/>
          <w:szCs w:val="20"/>
        </w:rPr>
        <w:drawing>
          <wp:inline distB="114300" distT="114300" distL="114300" distR="114300">
            <wp:extent cx="5943600" cy="2451100"/>
            <wp:effectExtent b="0" l="0" r="0" t="0"/>
            <wp:docPr id="53" name="image53.png"/>
            <a:graphic>
              <a:graphicData uri="http://schemas.openxmlformats.org/drawingml/2006/picture">
                <pic:pic>
                  <pic:nvPicPr>
                    <pic:cNvPr id="0" name="image53.png"/>
                    <pic:cNvPicPr preferRelativeResize="0"/>
                  </pic:nvPicPr>
                  <pic:blipFill>
                    <a:blip r:embed="rId6"/>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20"/>
          <w:szCs w:val="20"/>
        </w:rPr>
      </w:pPr>
      <w:r w:rsidDel="00000000" w:rsidR="00000000" w:rsidRPr="00000000">
        <w:rPr>
          <w:sz w:val="20"/>
          <w:szCs w:val="20"/>
        </w:rPr>
        <w:drawing>
          <wp:inline distB="114300" distT="114300" distL="114300" distR="114300">
            <wp:extent cx="5943600" cy="457200"/>
            <wp:effectExtent b="0" l="0" r="0" t="0"/>
            <wp:docPr id="7"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sz w:val="20"/>
          <w:szCs w:val="20"/>
        </w:rPr>
      </w:pPr>
      <w:r w:rsidDel="00000000" w:rsidR="00000000" w:rsidRPr="00000000">
        <w:rPr>
          <w:sz w:val="20"/>
          <w:szCs w:val="20"/>
        </w:rPr>
        <w:drawing>
          <wp:inline distB="114300" distT="114300" distL="114300" distR="114300">
            <wp:extent cx="5943600" cy="342900"/>
            <wp:effectExtent b="0" l="0" r="0" t="0"/>
            <wp:docPr id="17"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sz w:val="20"/>
          <w:szCs w:val="20"/>
        </w:rPr>
      </w:pPr>
      <w:r w:rsidDel="00000000" w:rsidR="00000000" w:rsidRPr="00000000">
        <w:rPr>
          <w:color w:val="1c4587"/>
          <w:sz w:val="20"/>
          <w:szCs w:val="20"/>
          <w:rtl w:val="0"/>
        </w:rPr>
        <w:t xml:space="preserve">(These questions &amp; answers are the transcripts of weekly community AMA Sessions. Since slack has a 10,000 Messages limit. So this transcript will come in handy when you wish to refer to an older session.)</w:t>
      </w: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b w:val="1"/>
          <w:sz w:val="20"/>
          <w:szCs w:val="20"/>
        </w:rPr>
      </w:pPr>
      <w:r w:rsidDel="00000000" w:rsidR="00000000" w:rsidRPr="00000000">
        <w:rPr>
          <w:b w:val="1"/>
          <w:sz w:val="20"/>
          <w:szCs w:val="20"/>
          <w:rtl w:val="0"/>
        </w:rPr>
        <w:t xml:space="preserve">Student Leaders: </w:t>
      </w:r>
    </w:p>
    <w:p w:rsidR="00000000" w:rsidDel="00000000" w:rsidP="00000000" w:rsidRDefault="00000000" w:rsidRPr="00000000" w14:paraId="00000007">
      <w:pPr>
        <w:numPr>
          <w:ilvl w:val="0"/>
          <w:numId w:val="2"/>
        </w:numPr>
        <w:ind w:left="720" w:hanging="360"/>
        <w:rPr>
          <w:b w:val="1"/>
          <w:sz w:val="20"/>
          <w:szCs w:val="20"/>
          <w:u w:val="none"/>
        </w:rPr>
      </w:pPr>
      <w:hyperlink r:id="rId9">
        <w:r w:rsidDel="00000000" w:rsidR="00000000" w:rsidRPr="00000000">
          <w:rPr>
            <w:b w:val="1"/>
            <w:color w:val="1155cc"/>
            <w:sz w:val="20"/>
            <w:szCs w:val="20"/>
            <w:u w:val="single"/>
            <w:rtl w:val="0"/>
          </w:rPr>
          <w:t xml:space="preserve">Taimur Zahid</w:t>
        </w:r>
      </w:hyperlink>
      <w:r w:rsidDel="00000000" w:rsidR="00000000" w:rsidRPr="00000000">
        <w:rPr>
          <w:rtl w:val="0"/>
        </w:rPr>
      </w:r>
    </w:p>
    <w:p w:rsidR="00000000" w:rsidDel="00000000" w:rsidP="00000000" w:rsidRDefault="00000000" w:rsidRPr="00000000" w14:paraId="00000008">
      <w:pPr>
        <w:numPr>
          <w:ilvl w:val="0"/>
          <w:numId w:val="2"/>
        </w:numPr>
        <w:ind w:left="720" w:hanging="360"/>
        <w:rPr>
          <w:b w:val="1"/>
          <w:sz w:val="20"/>
          <w:szCs w:val="20"/>
          <w:u w:val="none"/>
        </w:rPr>
      </w:pPr>
      <w:hyperlink r:id="rId10">
        <w:r w:rsidDel="00000000" w:rsidR="00000000" w:rsidRPr="00000000">
          <w:rPr>
            <w:b w:val="1"/>
            <w:color w:val="1155cc"/>
            <w:sz w:val="20"/>
            <w:szCs w:val="20"/>
            <w:u w:val="single"/>
            <w:rtl w:val="0"/>
          </w:rPr>
          <w:t xml:space="preserve">Rachel Ann Drury</w:t>
        </w:r>
      </w:hyperlink>
      <w:r w:rsidDel="00000000" w:rsidR="00000000" w:rsidRPr="00000000">
        <w:rPr>
          <w:rtl w:val="0"/>
        </w:rPr>
      </w:r>
    </w:p>
    <w:p w:rsidR="00000000" w:rsidDel="00000000" w:rsidP="00000000" w:rsidRDefault="00000000" w:rsidRPr="00000000" w14:paraId="00000009">
      <w:pPr>
        <w:numPr>
          <w:ilvl w:val="0"/>
          <w:numId w:val="2"/>
        </w:numPr>
        <w:ind w:left="720" w:hanging="360"/>
        <w:rPr>
          <w:b w:val="1"/>
          <w:sz w:val="20"/>
          <w:szCs w:val="20"/>
          <w:u w:val="none"/>
        </w:rPr>
      </w:pPr>
      <w:hyperlink r:id="rId11">
        <w:r w:rsidDel="00000000" w:rsidR="00000000" w:rsidRPr="00000000">
          <w:rPr>
            <w:b w:val="1"/>
            <w:color w:val="1155cc"/>
            <w:sz w:val="20"/>
            <w:szCs w:val="20"/>
            <w:u w:val="single"/>
            <w:rtl w:val="0"/>
          </w:rPr>
          <w:t xml:space="preserve">Shriya Narang</w:t>
        </w:r>
      </w:hyperlink>
      <w:r w:rsidDel="00000000" w:rsidR="00000000" w:rsidRPr="00000000">
        <w:rPr>
          <w:rtl w:val="0"/>
        </w:rPr>
      </w:r>
    </w:p>
    <w:p w:rsidR="00000000" w:rsidDel="00000000" w:rsidP="00000000" w:rsidRDefault="00000000" w:rsidRPr="00000000" w14:paraId="0000000A">
      <w:pPr>
        <w:numPr>
          <w:ilvl w:val="0"/>
          <w:numId w:val="2"/>
        </w:numPr>
        <w:ind w:left="720" w:hanging="360"/>
        <w:rPr>
          <w:b w:val="1"/>
          <w:sz w:val="20"/>
          <w:szCs w:val="20"/>
          <w:u w:val="none"/>
        </w:rPr>
      </w:pPr>
      <w:r w:rsidDel="00000000" w:rsidR="00000000" w:rsidRPr="00000000">
        <w:rPr>
          <w:b w:val="1"/>
          <w:sz w:val="20"/>
          <w:szCs w:val="20"/>
          <w:rtl w:val="0"/>
        </w:rPr>
        <w:t xml:space="preserve">Ruthu S. Sanketh</w:t>
      </w: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b w:val="1"/>
          <w:sz w:val="20"/>
          <w:szCs w:val="20"/>
          <w:rtl w:val="0"/>
        </w:rPr>
        <w:t xml:space="preserve">Note:</w:t>
      </w:r>
      <w:r w:rsidDel="00000000" w:rsidR="00000000" w:rsidRPr="00000000">
        <w:rPr>
          <w:sz w:val="20"/>
          <w:szCs w:val="20"/>
          <w:rtl w:val="0"/>
        </w:rPr>
        <w:t xml:space="preserve"> You can also refer to the </w:t>
      </w:r>
      <w:hyperlink r:id="rId12">
        <w:r w:rsidDel="00000000" w:rsidR="00000000" w:rsidRPr="00000000">
          <w:rPr>
            <w:color w:val="1155cc"/>
            <w:sz w:val="20"/>
            <w:szCs w:val="20"/>
            <w:u w:val="single"/>
            <w:rtl w:val="0"/>
          </w:rPr>
          <w:t xml:space="preserve">challenge course FAQs on the Google site</w:t>
        </w:r>
      </w:hyperlink>
      <w:r w:rsidDel="00000000" w:rsidR="00000000" w:rsidRPr="00000000">
        <w:rPr>
          <w:sz w:val="20"/>
          <w:szCs w:val="20"/>
          <w:rtl w:val="0"/>
        </w:rPr>
        <w:t xml:space="preserve"> to find any questions that are already answered.</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Summary Document can be accessed </w:t>
      </w:r>
      <w:hyperlink r:id="rId13">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b w:val="1"/>
          <w:sz w:val="20"/>
          <w:szCs w:val="20"/>
          <w:rtl w:val="0"/>
        </w:rPr>
        <w:t xml:space="preserve">AMA Session Timings:</w:t>
      </w:r>
      <w:r w:rsidDel="00000000" w:rsidR="00000000" w:rsidRPr="00000000">
        <w:rPr>
          <w:rtl w:val="0"/>
        </w:rPr>
      </w:r>
    </w:p>
    <w:p w:rsidR="00000000" w:rsidDel="00000000" w:rsidP="00000000" w:rsidRDefault="00000000" w:rsidRPr="00000000" w14:paraId="00000011">
      <w:pPr>
        <w:numPr>
          <w:ilvl w:val="0"/>
          <w:numId w:val="5"/>
        </w:numPr>
        <w:ind w:left="720" w:hanging="360"/>
        <w:rPr>
          <w:sz w:val="20"/>
          <w:szCs w:val="20"/>
        </w:rPr>
      </w:pPr>
      <w:r w:rsidDel="00000000" w:rsidR="00000000" w:rsidRPr="00000000">
        <w:rPr>
          <w:sz w:val="20"/>
          <w:szCs w:val="20"/>
          <w:rtl w:val="0"/>
        </w:rPr>
        <w:t xml:space="preserve">Thursday, July 9th @ 9 PM PDT | Friday, July 10th @ 9:30 AM IST</w:t>
      </w:r>
    </w:p>
    <w:p w:rsidR="00000000" w:rsidDel="00000000" w:rsidP="00000000" w:rsidRDefault="00000000" w:rsidRPr="00000000" w14:paraId="00000012">
      <w:pPr>
        <w:numPr>
          <w:ilvl w:val="0"/>
          <w:numId w:val="5"/>
        </w:numPr>
        <w:ind w:left="720" w:hanging="360"/>
        <w:rPr>
          <w:sz w:val="20"/>
          <w:szCs w:val="20"/>
        </w:rPr>
      </w:pPr>
      <w:r w:rsidDel="00000000" w:rsidR="00000000" w:rsidRPr="00000000">
        <w:rPr>
          <w:sz w:val="20"/>
          <w:szCs w:val="20"/>
          <w:rtl w:val="0"/>
        </w:rPr>
        <w:t xml:space="preserve">Friday, July 10th @ 10 AM  PDT | 10:30 PM IST</w:t>
      </w:r>
    </w:p>
    <w:p w:rsidR="00000000" w:rsidDel="00000000" w:rsidP="00000000" w:rsidRDefault="00000000" w:rsidRPr="00000000" w14:paraId="00000013">
      <w:pPr>
        <w:numPr>
          <w:ilvl w:val="0"/>
          <w:numId w:val="5"/>
        </w:numPr>
        <w:ind w:left="720" w:hanging="360"/>
        <w:rPr>
          <w:sz w:val="20"/>
          <w:szCs w:val="20"/>
        </w:rPr>
      </w:pPr>
      <w:r w:rsidDel="00000000" w:rsidR="00000000" w:rsidRPr="00000000">
        <w:rPr>
          <w:sz w:val="20"/>
          <w:szCs w:val="20"/>
          <w:rtl w:val="0"/>
        </w:rPr>
        <w:t xml:space="preserve">Monday, July 13th @11 AM PDT | 11:30 PM IST </w:t>
      </w:r>
    </w:p>
    <w:p w:rsidR="00000000" w:rsidDel="00000000" w:rsidP="00000000" w:rsidRDefault="00000000" w:rsidRPr="00000000" w14:paraId="00000014">
      <w:pPr>
        <w:numPr>
          <w:ilvl w:val="0"/>
          <w:numId w:val="5"/>
        </w:numPr>
        <w:ind w:left="720" w:hanging="360"/>
        <w:rPr>
          <w:sz w:val="20"/>
          <w:szCs w:val="20"/>
        </w:rPr>
      </w:pPr>
      <w:r w:rsidDel="00000000" w:rsidR="00000000" w:rsidRPr="00000000">
        <w:rPr>
          <w:sz w:val="20"/>
          <w:szCs w:val="20"/>
          <w:rtl w:val="0"/>
        </w:rPr>
        <w:t xml:space="preserve">Tuesday, July 14 @ 9 PM PDT | Wednesday, July 15, 9:30 AM  IST</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Thereafter, </w:t>
      </w:r>
      <w:r w:rsidDel="00000000" w:rsidR="00000000" w:rsidRPr="00000000">
        <w:rPr>
          <w:b w:val="1"/>
          <w:sz w:val="20"/>
          <w:szCs w:val="20"/>
          <w:rtl w:val="0"/>
        </w:rPr>
        <w:t xml:space="preserve">WEEKLY AMAs</w:t>
      </w:r>
      <w:r w:rsidDel="00000000" w:rsidR="00000000" w:rsidRPr="00000000">
        <w:rPr>
          <w:sz w:val="20"/>
          <w:szCs w:val="20"/>
          <w:rtl w:val="0"/>
        </w:rPr>
        <w:t xml:space="preserve">: </w:t>
      </w:r>
    </w:p>
    <w:p w:rsidR="00000000" w:rsidDel="00000000" w:rsidP="00000000" w:rsidRDefault="00000000" w:rsidRPr="00000000" w14:paraId="00000017">
      <w:pPr>
        <w:numPr>
          <w:ilvl w:val="0"/>
          <w:numId w:val="7"/>
        </w:numPr>
        <w:ind w:left="720" w:hanging="360"/>
        <w:rPr>
          <w:sz w:val="20"/>
          <w:szCs w:val="20"/>
          <w:u w:val="none"/>
        </w:rPr>
      </w:pPr>
      <w:r w:rsidDel="00000000" w:rsidR="00000000" w:rsidRPr="00000000">
        <w:rPr>
          <w:sz w:val="20"/>
          <w:szCs w:val="20"/>
          <w:rtl w:val="0"/>
        </w:rPr>
        <w:t xml:space="preserve">Every </w:t>
      </w:r>
      <w:r w:rsidDel="00000000" w:rsidR="00000000" w:rsidRPr="00000000">
        <w:rPr>
          <w:b w:val="1"/>
          <w:sz w:val="20"/>
          <w:szCs w:val="20"/>
          <w:rtl w:val="0"/>
        </w:rPr>
        <w:t xml:space="preserve">Wednesday 10:00 AM PDT | 10:30 PM IST </w:t>
      </w:r>
    </w:p>
    <w:p w:rsidR="00000000" w:rsidDel="00000000" w:rsidP="00000000" w:rsidRDefault="00000000" w:rsidRPr="00000000" w14:paraId="00000018">
      <w:pPr>
        <w:numPr>
          <w:ilvl w:val="0"/>
          <w:numId w:val="7"/>
        </w:numPr>
        <w:ind w:left="720" w:hanging="360"/>
        <w:rPr>
          <w:sz w:val="20"/>
          <w:szCs w:val="20"/>
          <w:u w:val="none"/>
        </w:rPr>
      </w:pPr>
      <w:r w:rsidDel="00000000" w:rsidR="00000000" w:rsidRPr="00000000">
        <w:rPr>
          <w:sz w:val="20"/>
          <w:szCs w:val="20"/>
          <w:rtl w:val="0"/>
        </w:rPr>
        <w:t xml:space="preserve">Every </w:t>
      </w:r>
      <w:r w:rsidDel="00000000" w:rsidR="00000000" w:rsidRPr="00000000">
        <w:rPr>
          <w:b w:val="1"/>
          <w:sz w:val="20"/>
          <w:szCs w:val="20"/>
          <w:rtl w:val="0"/>
        </w:rPr>
        <w:t xml:space="preserve">Thursday 9:00 PM PDT | Friday 9:30 AM IST </w:t>
      </w:r>
    </w:p>
    <w:p w:rsidR="00000000" w:rsidDel="00000000" w:rsidP="00000000" w:rsidRDefault="00000000" w:rsidRPr="00000000" w14:paraId="00000019">
      <w:pPr>
        <w:jc w:val="center"/>
        <w:rPr>
          <w:sz w:val="20"/>
          <w:szCs w:val="20"/>
        </w:rPr>
      </w:pPr>
      <w:r w:rsidDel="00000000" w:rsidR="00000000" w:rsidRPr="00000000">
        <w:rPr>
          <w:rtl w:val="0"/>
        </w:rPr>
      </w:r>
    </w:p>
    <w:p w:rsidR="00000000" w:rsidDel="00000000" w:rsidP="00000000" w:rsidRDefault="00000000" w:rsidRPr="00000000" w14:paraId="0000001A">
      <w:pPr>
        <w:jc w:val="center"/>
        <w:rPr>
          <w:sz w:val="20"/>
          <w:szCs w:val="20"/>
        </w:rPr>
      </w:pPr>
      <w:r w:rsidDel="00000000" w:rsidR="00000000" w:rsidRPr="00000000">
        <w:rPr>
          <w:rtl w:val="0"/>
        </w:rPr>
      </w:r>
    </w:p>
    <w:p w:rsidR="00000000" w:rsidDel="00000000" w:rsidP="00000000" w:rsidRDefault="00000000" w:rsidRPr="00000000" w14:paraId="0000001B">
      <w:pPr>
        <w:jc w:val="center"/>
        <w:rPr>
          <w:sz w:val="20"/>
          <w:szCs w:val="20"/>
        </w:rPr>
      </w:pPr>
      <w:r w:rsidDel="00000000" w:rsidR="00000000" w:rsidRPr="00000000">
        <w:rPr>
          <w:rtl w:val="0"/>
        </w:rPr>
      </w:r>
    </w:p>
    <w:p w:rsidR="00000000" w:rsidDel="00000000" w:rsidP="00000000" w:rsidRDefault="00000000" w:rsidRPr="00000000" w14:paraId="0000001C">
      <w:pPr>
        <w:jc w:val="center"/>
        <w:rPr>
          <w:sz w:val="20"/>
          <w:szCs w:val="20"/>
        </w:rPr>
      </w:pPr>
      <w:r w:rsidDel="00000000" w:rsidR="00000000" w:rsidRPr="00000000">
        <w:rPr>
          <w:rtl w:val="0"/>
        </w:rPr>
      </w:r>
    </w:p>
    <w:p w:rsidR="00000000" w:rsidDel="00000000" w:rsidP="00000000" w:rsidRDefault="00000000" w:rsidRPr="00000000" w14:paraId="0000001D">
      <w:pPr>
        <w:jc w:val="center"/>
        <w:rPr>
          <w:sz w:val="20"/>
          <w:szCs w:val="20"/>
        </w:rPr>
      </w:pPr>
      <w:r w:rsidDel="00000000" w:rsidR="00000000" w:rsidRPr="00000000">
        <w:rPr>
          <w:rtl w:val="0"/>
        </w:rPr>
      </w:r>
    </w:p>
    <w:p w:rsidR="00000000" w:rsidDel="00000000" w:rsidP="00000000" w:rsidRDefault="00000000" w:rsidRPr="00000000" w14:paraId="0000001E">
      <w:pPr>
        <w:jc w:val="center"/>
        <w:rPr>
          <w:sz w:val="20"/>
          <w:szCs w:val="20"/>
        </w:rPr>
      </w:pPr>
      <w:r w:rsidDel="00000000" w:rsidR="00000000" w:rsidRPr="00000000">
        <w:rPr>
          <w:rtl w:val="0"/>
        </w:rPr>
      </w:r>
    </w:p>
    <w:p w:rsidR="00000000" w:rsidDel="00000000" w:rsidP="00000000" w:rsidRDefault="00000000" w:rsidRPr="00000000" w14:paraId="0000001F">
      <w:pPr>
        <w:jc w:val="center"/>
        <w:rPr>
          <w:sz w:val="20"/>
          <w:szCs w:val="20"/>
        </w:rPr>
      </w:pPr>
      <w:r w:rsidDel="00000000" w:rsidR="00000000" w:rsidRPr="00000000">
        <w:rPr>
          <w:rtl w:val="0"/>
        </w:rPr>
      </w:r>
    </w:p>
    <w:p w:rsidR="00000000" w:rsidDel="00000000" w:rsidP="00000000" w:rsidRDefault="00000000" w:rsidRPr="00000000" w14:paraId="00000020">
      <w:pPr>
        <w:rPr>
          <w:b w:val="1"/>
          <w:sz w:val="20"/>
          <w:szCs w:val="20"/>
        </w:rPr>
      </w:pPr>
      <w:r w:rsidDel="00000000" w:rsidR="00000000" w:rsidRPr="00000000">
        <w:rPr>
          <w:b w:val="1"/>
          <w:sz w:val="20"/>
          <w:szCs w:val="20"/>
        </w:rPr>
        <w:drawing>
          <wp:inline distB="114300" distT="114300" distL="114300" distR="114300">
            <wp:extent cx="5448300" cy="600075"/>
            <wp:effectExtent b="0" l="0" r="0" t="0"/>
            <wp:docPr id="26" name="image29.png"/>
            <a:graphic>
              <a:graphicData uri="http://schemas.openxmlformats.org/drawingml/2006/picture">
                <pic:pic>
                  <pic:nvPicPr>
                    <pic:cNvPr id="0" name="image29.png"/>
                    <pic:cNvPicPr preferRelativeResize="0"/>
                  </pic:nvPicPr>
                  <pic:blipFill>
                    <a:blip r:embed="rId14"/>
                    <a:srcRect b="0" l="0" r="0" t="0"/>
                    <a:stretch>
                      <a:fillRect/>
                    </a:stretch>
                  </pic:blipFill>
                  <pic:spPr>
                    <a:xfrm>
                      <a:off x="0" y="0"/>
                      <a:ext cx="544830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1"/>
        </w:numPr>
        <w:ind w:left="720" w:hanging="360"/>
        <w:rPr>
          <w:sz w:val="20"/>
          <w:szCs w:val="20"/>
        </w:rPr>
      </w:pPr>
      <w:hyperlink w:anchor="t5wjrq84sytj">
        <w:r w:rsidDel="00000000" w:rsidR="00000000" w:rsidRPr="00000000">
          <w:rPr>
            <w:color w:val="1155cc"/>
            <w:sz w:val="20"/>
            <w:szCs w:val="20"/>
            <w:u w:val="single"/>
            <w:rtl w:val="0"/>
          </w:rPr>
          <w:t xml:space="preserve">Thursday, July 9th @ 9 PM PDT | Friday, July 10th @ 9:30 AM IST</w:t>
        </w:r>
      </w:hyperlink>
      <w:r w:rsidDel="00000000" w:rsidR="00000000" w:rsidRPr="00000000">
        <w:rPr>
          <w:sz w:val="20"/>
          <w:szCs w:val="20"/>
          <w:rtl w:val="0"/>
        </w:rPr>
        <w:t xml:space="preserve"> (</w:t>
      </w:r>
      <w:r w:rsidDel="00000000" w:rsidR="00000000" w:rsidRPr="00000000">
        <w:rPr>
          <w:b w:val="1"/>
          <w:sz w:val="20"/>
          <w:szCs w:val="20"/>
          <w:rtl w:val="0"/>
        </w:rPr>
        <w:t xml:space="preserve">Taimur Zahid</w:t>
      </w:r>
      <w:r w:rsidDel="00000000" w:rsidR="00000000" w:rsidRPr="00000000">
        <w:rPr>
          <w:sz w:val="20"/>
          <w:szCs w:val="20"/>
          <w:rtl w:val="0"/>
        </w:rPr>
        <w:t xml:space="preserve">)</w:t>
      </w:r>
    </w:p>
    <w:p w:rsidR="00000000" w:rsidDel="00000000" w:rsidP="00000000" w:rsidRDefault="00000000" w:rsidRPr="00000000" w14:paraId="00000022">
      <w:pPr>
        <w:numPr>
          <w:ilvl w:val="0"/>
          <w:numId w:val="1"/>
        </w:numPr>
        <w:ind w:left="720" w:hanging="360"/>
        <w:rPr>
          <w:sz w:val="20"/>
          <w:szCs w:val="20"/>
        </w:rPr>
      </w:pPr>
      <w:hyperlink w:anchor="r0d2b0l4lf3r">
        <w:r w:rsidDel="00000000" w:rsidR="00000000" w:rsidRPr="00000000">
          <w:rPr>
            <w:color w:val="1155cc"/>
            <w:sz w:val="20"/>
            <w:szCs w:val="20"/>
            <w:u w:val="single"/>
            <w:rtl w:val="0"/>
          </w:rPr>
          <w:t xml:space="preserve">Friday, July 10th @ 10 AM  PDT | 10:30 PM IST</w:t>
        </w:r>
      </w:hyperlink>
      <w:r w:rsidDel="00000000" w:rsidR="00000000" w:rsidRPr="00000000">
        <w:rPr>
          <w:sz w:val="20"/>
          <w:szCs w:val="20"/>
          <w:rtl w:val="0"/>
        </w:rPr>
        <w:t xml:space="preserve"> (</w:t>
      </w:r>
      <w:r w:rsidDel="00000000" w:rsidR="00000000" w:rsidRPr="00000000">
        <w:rPr>
          <w:b w:val="1"/>
          <w:sz w:val="20"/>
          <w:szCs w:val="20"/>
          <w:rtl w:val="0"/>
        </w:rPr>
        <w:t xml:space="preserve">Taimur Zahid</w:t>
      </w:r>
      <w:r w:rsidDel="00000000" w:rsidR="00000000" w:rsidRPr="00000000">
        <w:rPr>
          <w:sz w:val="20"/>
          <w:szCs w:val="20"/>
          <w:rtl w:val="0"/>
        </w:rPr>
        <w:t xml:space="preserve">)</w:t>
      </w:r>
    </w:p>
    <w:p w:rsidR="00000000" w:rsidDel="00000000" w:rsidP="00000000" w:rsidRDefault="00000000" w:rsidRPr="00000000" w14:paraId="00000023">
      <w:pPr>
        <w:numPr>
          <w:ilvl w:val="0"/>
          <w:numId w:val="1"/>
        </w:numPr>
        <w:ind w:left="720" w:hanging="360"/>
        <w:rPr>
          <w:sz w:val="20"/>
          <w:szCs w:val="20"/>
        </w:rPr>
      </w:pPr>
      <w:hyperlink w:anchor="e39pq1d944nb">
        <w:r w:rsidDel="00000000" w:rsidR="00000000" w:rsidRPr="00000000">
          <w:rPr>
            <w:color w:val="1155cc"/>
            <w:sz w:val="20"/>
            <w:szCs w:val="20"/>
            <w:u w:val="single"/>
            <w:rtl w:val="0"/>
          </w:rPr>
          <w:t xml:space="preserve">Monday, July 13th @11 AM PDT | 11:30 PM IST </w:t>
        </w:r>
      </w:hyperlink>
      <w:r w:rsidDel="00000000" w:rsidR="00000000" w:rsidRPr="00000000">
        <w:rPr>
          <w:sz w:val="20"/>
          <w:szCs w:val="20"/>
          <w:rtl w:val="0"/>
        </w:rPr>
        <w:t xml:space="preserve">(</w:t>
      </w:r>
      <w:r w:rsidDel="00000000" w:rsidR="00000000" w:rsidRPr="00000000">
        <w:rPr>
          <w:b w:val="1"/>
          <w:sz w:val="20"/>
          <w:szCs w:val="20"/>
          <w:rtl w:val="0"/>
        </w:rPr>
        <w:t xml:space="preserve">Taimur Zahid </w:t>
      </w:r>
      <w:r w:rsidDel="00000000" w:rsidR="00000000" w:rsidRPr="00000000">
        <w:rPr>
          <w:sz w:val="20"/>
          <w:szCs w:val="20"/>
          <w:rtl w:val="0"/>
        </w:rPr>
        <w:t xml:space="preserve">and </w:t>
      </w:r>
      <w:r w:rsidDel="00000000" w:rsidR="00000000" w:rsidRPr="00000000">
        <w:rPr>
          <w:b w:val="1"/>
          <w:sz w:val="20"/>
          <w:szCs w:val="20"/>
          <w:rtl w:val="0"/>
        </w:rPr>
        <w:t xml:space="preserve">Maria Quijano</w:t>
      </w:r>
      <w:r w:rsidDel="00000000" w:rsidR="00000000" w:rsidRPr="00000000">
        <w:rPr>
          <w:sz w:val="20"/>
          <w:szCs w:val="20"/>
          <w:rtl w:val="0"/>
        </w:rPr>
        <w:t xml:space="preserve">)</w:t>
      </w:r>
    </w:p>
    <w:p w:rsidR="00000000" w:rsidDel="00000000" w:rsidP="00000000" w:rsidRDefault="00000000" w:rsidRPr="00000000" w14:paraId="00000024">
      <w:pPr>
        <w:numPr>
          <w:ilvl w:val="0"/>
          <w:numId w:val="1"/>
        </w:numPr>
        <w:ind w:left="720" w:hanging="360"/>
        <w:rPr>
          <w:sz w:val="20"/>
          <w:szCs w:val="20"/>
          <w:u w:val="none"/>
        </w:rPr>
      </w:pPr>
      <w:hyperlink w:anchor="mf78adwui7qu">
        <w:r w:rsidDel="00000000" w:rsidR="00000000" w:rsidRPr="00000000">
          <w:rPr>
            <w:color w:val="1155cc"/>
            <w:sz w:val="20"/>
            <w:szCs w:val="20"/>
            <w:u w:val="single"/>
            <w:rtl w:val="0"/>
          </w:rPr>
          <w:t xml:space="preserve">Tuesday, July 14 @ 9 PM PDT | Wednesday, July 15, 9:30 AM  IST</w:t>
        </w:r>
      </w:hyperlink>
      <w:r w:rsidDel="00000000" w:rsidR="00000000" w:rsidRPr="00000000">
        <w:rPr>
          <w:sz w:val="20"/>
          <w:szCs w:val="20"/>
          <w:rtl w:val="0"/>
        </w:rPr>
        <w:t xml:space="preserve"> (</w:t>
      </w:r>
      <w:r w:rsidDel="00000000" w:rsidR="00000000" w:rsidRPr="00000000">
        <w:rPr>
          <w:b w:val="1"/>
          <w:sz w:val="20"/>
          <w:szCs w:val="20"/>
          <w:rtl w:val="0"/>
        </w:rPr>
        <w:t xml:space="preserve">Taimur Zahid)</w:t>
      </w:r>
      <w:r w:rsidDel="00000000" w:rsidR="00000000" w:rsidRPr="00000000">
        <w:rPr>
          <w:rtl w:val="0"/>
        </w:rPr>
      </w:r>
    </w:p>
    <w:p w:rsidR="00000000" w:rsidDel="00000000" w:rsidP="00000000" w:rsidRDefault="00000000" w:rsidRPr="00000000" w14:paraId="00000025">
      <w:pPr>
        <w:numPr>
          <w:ilvl w:val="0"/>
          <w:numId w:val="1"/>
        </w:numPr>
        <w:ind w:left="720" w:hanging="360"/>
        <w:rPr>
          <w:sz w:val="20"/>
          <w:szCs w:val="20"/>
          <w:u w:val="none"/>
        </w:rPr>
      </w:pPr>
      <w:hyperlink w:anchor="wfpqvavonac4">
        <w:r w:rsidDel="00000000" w:rsidR="00000000" w:rsidRPr="00000000">
          <w:rPr>
            <w:color w:val="1155cc"/>
            <w:sz w:val="20"/>
            <w:szCs w:val="20"/>
            <w:u w:val="single"/>
            <w:rtl w:val="0"/>
          </w:rPr>
          <w:t xml:space="preserve">Wednesday, July 15th, 2020 10:00 AM PDT | 10:30 PM IST </w:t>
        </w:r>
      </w:hyperlink>
      <w:r w:rsidDel="00000000" w:rsidR="00000000" w:rsidRPr="00000000">
        <w:rPr>
          <w:sz w:val="20"/>
          <w:szCs w:val="20"/>
          <w:rtl w:val="0"/>
        </w:rPr>
        <w:t xml:space="preserve">(</w:t>
      </w:r>
      <w:r w:rsidDel="00000000" w:rsidR="00000000" w:rsidRPr="00000000">
        <w:rPr>
          <w:b w:val="1"/>
          <w:sz w:val="20"/>
          <w:szCs w:val="20"/>
          <w:rtl w:val="0"/>
        </w:rPr>
        <w:t xml:space="preserve">Taimur Zahid,</w:t>
      </w:r>
      <w:r w:rsidDel="00000000" w:rsidR="00000000" w:rsidRPr="00000000">
        <w:rPr>
          <w:sz w:val="20"/>
          <w:szCs w:val="20"/>
          <w:rtl w:val="0"/>
        </w:rPr>
        <w:t xml:space="preserve"> </w:t>
      </w:r>
      <w:r w:rsidDel="00000000" w:rsidR="00000000" w:rsidRPr="00000000">
        <w:rPr>
          <w:b w:val="1"/>
          <w:sz w:val="20"/>
          <w:szCs w:val="20"/>
          <w:rtl w:val="0"/>
        </w:rPr>
        <w:t xml:space="preserve">Abita Ann Augustine</w:t>
      </w:r>
      <w:r w:rsidDel="00000000" w:rsidR="00000000" w:rsidRPr="00000000">
        <w:rPr>
          <w:sz w:val="20"/>
          <w:szCs w:val="20"/>
          <w:rtl w:val="0"/>
        </w:rPr>
        <w:t xml:space="preserve">, </w:t>
      </w:r>
      <w:r w:rsidDel="00000000" w:rsidR="00000000" w:rsidRPr="00000000">
        <w:rPr>
          <w:b w:val="1"/>
          <w:sz w:val="20"/>
          <w:szCs w:val="20"/>
          <w:rtl w:val="0"/>
        </w:rPr>
        <w:t xml:space="preserve">Anita Ajoku</w:t>
      </w:r>
      <w:r w:rsidDel="00000000" w:rsidR="00000000" w:rsidRPr="00000000">
        <w:rPr>
          <w:sz w:val="20"/>
          <w:szCs w:val="20"/>
          <w:rtl w:val="0"/>
        </w:rPr>
        <w:t xml:space="preserve"> and </w:t>
      </w:r>
      <w:r w:rsidDel="00000000" w:rsidR="00000000" w:rsidRPr="00000000">
        <w:rPr>
          <w:b w:val="1"/>
          <w:sz w:val="20"/>
          <w:szCs w:val="20"/>
          <w:rtl w:val="0"/>
        </w:rPr>
        <w:t xml:space="preserve">Maria Quijano</w:t>
      </w:r>
      <w:r w:rsidDel="00000000" w:rsidR="00000000" w:rsidRPr="00000000">
        <w:rPr>
          <w:sz w:val="20"/>
          <w:szCs w:val="20"/>
          <w:rtl w:val="0"/>
        </w:rPr>
        <w:t xml:space="preserve">)</w:t>
      </w:r>
    </w:p>
    <w:p w:rsidR="00000000" w:rsidDel="00000000" w:rsidP="00000000" w:rsidRDefault="00000000" w:rsidRPr="00000000" w14:paraId="00000026">
      <w:pPr>
        <w:numPr>
          <w:ilvl w:val="0"/>
          <w:numId w:val="1"/>
        </w:numPr>
        <w:ind w:left="720" w:hanging="360"/>
        <w:rPr>
          <w:sz w:val="20"/>
          <w:szCs w:val="20"/>
        </w:rPr>
      </w:pPr>
      <w:hyperlink w:anchor="llq3ex2gr86a">
        <w:r w:rsidDel="00000000" w:rsidR="00000000" w:rsidRPr="00000000">
          <w:rPr>
            <w:color w:val="1155cc"/>
            <w:sz w:val="20"/>
            <w:szCs w:val="20"/>
            <w:u w:val="single"/>
            <w:rtl w:val="0"/>
          </w:rPr>
          <w:t xml:space="preserve">Thursday, July 16, 9:00 PM PDT | Friday, July 17,  9:30 AM IST</w:t>
        </w:r>
      </w:hyperlink>
      <w:r w:rsidDel="00000000" w:rsidR="00000000" w:rsidRPr="00000000">
        <w:rPr>
          <w:sz w:val="20"/>
          <w:szCs w:val="20"/>
          <w:rtl w:val="0"/>
        </w:rPr>
        <w:t xml:space="preserve"> (</w:t>
      </w:r>
      <w:r w:rsidDel="00000000" w:rsidR="00000000" w:rsidRPr="00000000">
        <w:rPr>
          <w:b w:val="1"/>
          <w:sz w:val="20"/>
          <w:szCs w:val="20"/>
          <w:rtl w:val="0"/>
        </w:rPr>
        <w:t xml:space="preserve">Taimur Zahid</w:t>
      </w:r>
      <w:r w:rsidDel="00000000" w:rsidR="00000000" w:rsidRPr="00000000">
        <w:rPr>
          <w:sz w:val="20"/>
          <w:szCs w:val="20"/>
          <w:rtl w:val="0"/>
        </w:rPr>
        <w:t xml:space="preserve">)</w:t>
      </w:r>
    </w:p>
    <w:p w:rsidR="00000000" w:rsidDel="00000000" w:rsidP="00000000" w:rsidRDefault="00000000" w:rsidRPr="00000000" w14:paraId="00000027">
      <w:pPr>
        <w:numPr>
          <w:ilvl w:val="0"/>
          <w:numId w:val="1"/>
        </w:numPr>
        <w:ind w:left="720" w:hanging="360"/>
        <w:rPr>
          <w:sz w:val="20"/>
          <w:szCs w:val="20"/>
        </w:rPr>
      </w:pPr>
      <w:hyperlink w:anchor="igybigjh17r7">
        <w:r w:rsidDel="00000000" w:rsidR="00000000" w:rsidRPr="00000000">
          <w:rPr>
            <w:color w:val="1155cc"/>
            <w:sz w:val="20"/>
            <w:szCs w:val="20"/>
            <w:u w:val="single"/>
            <w:rtl w:val="0"/>
          </w:rPr>
          <w:t xml:space="preserve">Wednesday, July 22, 2020 10:00 AM PDT | 10:30 PM IST </w:t>
        </w:r>
      </w:hyperlink>
      <w:r w:rsidDel="00000000" w:rsidR="00000000" w:rsidRPr="00000000">
        <w:rPr>
          <w:sz w:val="20"/>
          <w:szCs w:val="20"/>
          <w:rtl w:val="0"/>
        </w:rPr>
        <w:t xml:space="preserve">(</w:t>
      </w:r>
      <w:r w:rsidDel="00000000" w:rsidR="00000000" w:rsidRPr="00000000">
        <w:rPr>
          <w:b w:val="1"/>
          <w:sz w:val="20"/>
          <w:szCs w:val="20"/>
          <w:rtl w:val="0"/>
        </w:rPr>
        <w:t xml:space="preserve">Taimur Zahid,</w:t>
      </w:r>
      <w:r w:rsidDel="00000000" w:rsidR="00000000" w:rsidRPr="00000000">
        <w:rPr>
          <w:sz w:val="20"/>
          <w:szCs w:val="20"/>
          <w:rtl w:val="0"/>
        </w:rPr>
        <w:t xml:space="preserve"> </w:t>
      </w:r>
      <w:r w:rsidDel="00000000" w:rsidR="00000000" w:rsidRPr="00000000">
        <w:rPr>
          <w:b w:val="1"/>
          <w:sz w:val="20"/>
          <w:szCs w:val="20"/>
          <w:rtl w:val="0"/>
        </w:rPr>
        <w:t xml:space="preserve">Anita Ajoku,</w:t>
      </w:r>
      <w:r w:rsidDel="00000000" w:rsidR="00000000" w:rsidRPr="00000000">
        <w:rPr>
          <w:sz w:val="20"/>
          <w:szCs w:val="20"/>
          <w:rtl w:val="0"/>
        </w:rPr>
        <w:t xml:space="preserve"> and </w:t>
      </w:r>
      <w:r w:rsidDel="00000000" w:rsidR="00000000" w:rsidRPr="00000000">
        <w:rPr>
          <w:b w:val="1"/>
          <w:sz w:val="20"/>
          <w:szCs w:val="20"/>
          <w:rtl w:val="0"/>
        </w:rPr>
        <w:t xml:space="preserve">Shriya Narang</w:t>
      </w:r>
      <w:r w:rsidDel="00000000" w:rsidR="00000000" w:rsidRPr="00000000">
        <w:rPr>
          <w:sz w:val="20"/>
          <w:szCs w:val="20"/>
          <w:rtl w:val="0"/>
        </w:rPr>
        <w:t xml:space="preserve">)</w:t>
      </w:r>
    </w:p>
    <w:p w:rsidR="00000000" w:rsidDel="00000000" w:rsidP="00000000" w:rsidRDefault="00000000" w:rsidRPr="00000000" w14:paraId="00000028">
      <w:pPr>
        <w:numPr>
          <w:ilvl w:val="0"/>
          <w:numId w:val="1"/>
        </w:numPr>
        <w:ind w:left="720" w:hanging="360"/>
        <w:rPr>
          <w:sz w:val="20"/>
          <w:szCs w:val="20"/>
        </w:rPr>
      </w:pPr>
      <w:hyperlink w:anchor="4lzno3qeh4b2">
        <w:r w:rsidDel="00000000" w:rsidR="00000000" w:rsidRPr="00000000">
          <w:rPr>
            <w:color w:val="1155cc"/>
            <w:sz w:val="20"/>
            <w:szCs w:val="20"/>
            <w:u w:val="single"/>
            <w:rtl w:val="0"/>
          </w:rPr>
          <w:t xml:space="preserve">Thursday July 23 9:00 PM PDT | Friday July 24 9:30 AM IST</w:t>
        </w:r>
      </w:hyperlink>
      <w:hyperlink w:anchor="4lzno3qeh4b2">
        <w:r w:rsidDel="00000000" w:rsidR="00000000" w:rsidRPr="00000000">
          <w:rPr>
            <w:b w:val="1"/>
            <w:color w:val="1155cc"/>
            <w:sz w:val="20"/>
            <w:szCs w:val="20"/>
            <w:u w:val="single"/>
            <w:rtl w:val="0"/>
          </w:rPr>
          <w:t xml:space="preserve"> </w:t>
        </w:r>
      </w:hyperlink>
      <w:r w:rsidDel="00000000" w:rsidR="00000000" w:rsidRPr="00000000">
        <w:rPr>
          <w:sz w:val="20"/>
          <w:szCs w:val="20"/>
          <w:rtl w:val="0"/>
        </w:rPr>
        <w:t xml:space="preserve">(</w:t>
      </w:r>
      <w:r w:rsidDel="00000000" w:rsidR="00000000" w:rsidRPr="00000000">
        <w:rPr>
          <w:b w:val="1"/>
          <w:sz w:val="20"/>
          <w:szCs w:val="20"/>
          <w:rtl w:val="0"/>
        </w:rPr>
        <w:t xml:space="preserve">Taimur Zahid </w:t>
      </w:r>
      <w:r w:rsidDel="00000000" w:rsidR="00000000" w:rsidRPr="00000000">
        <w:rPr>
          <w:sz w:val="20"/>
          <w:szCs w:val="20"/>
          <w:rtl w:val="0"/>
        </w:rPr>
        <w:t xml:space="preserve">and </w:t>
      </w:r>
      <w:r w:rsidDel="00000000" w:rsidR="00000000" w:rsidRPr="00000000">
        <w:rPr>
          <w:b w:val="1"/>
          <w:sz w:val="20"/>
          <w:szCs w:val="20"/>
          <w:rtl w:val="0"/>
        </w:rPr>
        <w:t xml:space="preserve">Rachel Ann Drury</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b w:val="1"/>
          <w:sz w:val="20"/>
          <w:szCs w:val="20"/>
        </w:rPr>
      </w:pPr>
      <w:r w:rsidDel="00000000" w:rsidR="00000000" w:rsidRPr="00000000">
        <w:rPr>
          <w:b w:val="1"/>
          <w:sz w:val="20"/>
          <w:szCs w:val="20"/>
        </w:rPr>
        <w:drawing>
          <wp:inline distB="114300" distT="114300" distL="114300" distR="114300">
            <wp:extent cx="5943600" cy="546100"/>
            <wp:effectExtent b="0" l="0" r="0" t="0"/>
            <wp:docPr id="35" name="image30.png"/>
            <a:graphic>
              <a:graphicData uri="http://schemas.openxmlformats.org/drawingml/2006/picture">
                <pic:pic>
                  <pic:nvPicPr>
                    <pic:cNvPr id="0" name="image30.png"/>
                    <pic:cNvPicPr preferRelativeResize="0"/>
                  </pic:nvPicPr>
                  <pic:blipFill>
                    <a:blip r:embed="rId15"/>
                    <a:srcRect b="0" l="0" r="0" t="0"/>
                    <a:stretch>
                      <a:fillRect/>
                    </a:stretch>
                  </pic:blipFill>
                  <pic:spPr>
                    <a:xfrm>
                      <a:off x="0" y="0"/>
                      <a:ext cx="5943600" cy="546100"/>
                    </a:xfrm>
                    <a:prstGeom prst="rect"/>
                    <a:ln/>
                  </pic:spPr>
                </pic:pic>
              </a:graphicData>
            </a:graphic>
          </wp:inline>
        </w:drawing>
      </w:r>
      <w:r w:rsidDel="00000000" w:rsidR="00000000" w:rsidRPr="00000000">
        <w:rPr>
          <w:rtl w:val="0"/>
        </w:rPr>
      </w:r>
    </w:p>
    <w:bookmarkStart w:colFirst="0" w:colLast="0" w:name="t5wjrq84sytj" w:id="0"/>
    <w:bookmarkEnd w:id="0"/>
    <w:p w:rsidR="00000000" w:rsidDel="00000000" w:rsidP="00000000" w:rsidRDefault="00000000" w:rsidRPr="00000000" w14:paraId="0000002D">
      <w:pPr>
        <w:rPr>
          <w:sz w:val="20"/>
          <w:szCs w:val="20"/>
        </w:rPr>
      </w:pPr>
      <w:r w:rsidDel="00000000" w:rsidR="00000000" w:rsidRPr="00000000">
        <w:rPr>
          <w:b w:val="1"/>
          <w:sz w:val="20"/>
          <w:szCs w:val="20"/>
          <w:rtl w:val="0"/>
        </w:rPr>
        <w:t xml:space="preserve">Thursday, July 9th @ 9 PM PDT | Friday, July 10th @ 9:30 AM IST</w:t>
      </w: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b w:val="1"/>
          <w:sz w:val="20"/>
          <w:szCs w:val="20"/>
        </w:rPr>
      </w:pPr>
      <w:r w:rsidDel="00000000" w:rsidR="00000000" w:rsidRPr="00000000">
        <w:rPr>
          <w:b w:val="1"/>
          <w:sz w:val="20"/>
          <w:szCs w:val="20"/>
          <w:rtl w:val="0"/>
        </w:rPr>
        <w:t xml:space="preserve">Q. </w:t>
      </w:r>
      <w:ins w:author="Mutegeki Ronald" w:id="0" w:date="2020-07-10T05:22:35Z">
        <w:r w:rsidDel="00000000" w:rsidR="00000000" w:rsidRPr="00000000">
          <w:rPr>
            <w:b w:val="1"/>
            <w:sz w:val="20"/>
            <w:szCs w:val="20"/>
            <w:rtl w:val="0"/>
          </w:rPr>
          <w:t xml:space="preserve">Are there</w:t>
        </w:r>
      </w:ins>
      <w:del w:author="Mutegeki Ronald" w:id="0" w:date="2020-07-10T05:22:35Z">
        <w:r w:rsidDel="00000000" w:rsidR="00000000" w:rsidRPr="00000000">
          <w:rPr>
            <w:b w:val="1"/>
            <w:sz w:val="20"/>
            <w:szCs w:val="20"/>
            <w:rtl w:val="0"/>
          </w:rPr>
          <w:delText xml:space="preserve">Is there</w:delText>
        </w:r>
      </w:del>
      <w:r w:rsidDel="00000000" w:rsidR="00000000" w:rsidRPr="00000000">
        <w:rPr>
          <w:b w:val="1"/>
          <w:sz w:val="20"/>
          <w:szCs w:val="20"/>
          <w:rtl w:val="0"/>
        </w:rPr>
        <w:t xml:space="preserve"> any extra points for finishing </w:t>
      </w:r>
      <w:ins w:author="Rohit Venkat Gandhi Mendadhala" w:id="1" w:date="2020-07-10T05:22:20Z">
        <w:r w:rsidDel="00000000" w:rsidR="00000000" w:rsidRPr="00000000">
          <w:rPr>
            <w:b w:val="1"/>
            <w:sz w:val="20"/>
            <w:szCs w:val="20"/>
            <w:rtl w:val="0"/>
          </w:rPr>
          <w:t xml:space="preserve">the</w:t>
        </w:r>
      </w:ins>
      <w:del w:author="Rohit Venkat Gandhi Mendadhala" w:id="1" w:date="2020-07-10T05:22:20Z">
        <w:r w:rsidDel="00000000" w:rsidR="00000000" w:rsidRPr="00000000">
          <w:rPr>
            <w:b w:val="1"/>
            <w:sz w:val="20"/>
            <w:szCs w:val="20"/>
            <w:rtl w:val="0"/>
          </w:rPr>
          <w:delText xml:space="preserve">rhe</w:delText>
        </w:r>
      </w:del>
      <w:r w:rsidDel="00000000" w:rsidR="00000000" w:rsidRPr="00000000">
        <w:rPr>
          <w:b w:val="1"/>
          <w:sz w:val="20"/>
          <w:szCs w:val="20"/>
          <w:rtl w:val="0"/>
        </w:rPr>
        <w:t xml:space="preserve"> course earlier?</w:t>
      </w:r>
    </w:p>
    <w:p w:rsidR="00000000" w:rsidDel="00000000" w:rsidP="00000000" w:rsidRDefault="00000000" w:rsidRPr="00000000" w14:paraId="00000030">
      <w:pPr>
        <w:rPr>
          <w:sz w:val="20"/>
          <w:szCs w:val="20"/>
        </w:rPr>
      </w:pPr>
      <w:r w:rsidDel="00000000" w:rsidR="00000000" w:rsidRPr="00000000">
        <w:rPr>
          <w:sz w:val="20"/>
          <w:szCs w:val="20"/>
          <w:rtl w:val="0"/>
        </w:rPr>
        <w:t xml:space="preserve">A. @Luis Fernando Rodriguez No extra points as such! But this does gives you extra time on your hands to use it :</w:t>
      </w:r>
    </w:p>
    <w:p w:rsidR="00000000" w:rsidDel="00000000" w:rsidP="00000000" w:rsidRDefault="00000000" w:rsidRPr="00000000" w14:paraId="00000031">
      <w:pPr>
        <w:rPr>
          <w:sz w:val="20"/>
          <w:szCs w:val="20"/>
        </w:rPr>
      </w:pPr>
      <w:r w:rsidDel="00000000" w:rsidR="00000000" w:rsidRPr="00000000">
        <w:rPr>
          <w:sz w:val="20"/>
          <w:szCs w:val="20"/>
          <w:rtl w:val="0"/>
        </w:rPr>
        <w:t xml:space="preserve">1. To help your peers with their technical questions and reinforce your learning this way</w:t>
      </w:r>
    </w:p>
    <w:p w:rsidR="00000000" w:rsidDel="00000000" w:rsidP="00000000" w:rsidRDefault="00000000" w:rsidRPr="00000000" w14:paraId="00000032">
      <w:pPr>
        <w:rPr>
          <w:sz w:val="20"/>
          <w:szCs w:val="20"/>
        </w:rPr>
      </w:pPr>
      <w:r w:rsidDel="00000000" w:rsidR="00000000" w:rsidRPr="00000000">
        <w:rPr>
          <w:sz w:val="20"/>
          <w:szCs w:val="20"/>
          <w:rtl w:val="0"/>
        </w:rPr>
        <w:t xml:space="preserve">2. Work on individual or group projects to apply the course learnings! :slightly_smiling_face:</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b w:val="1"/>
          <w:sz w:val="20"/>
          <w:szCs w:val="20"/>
        </w:rPr>
      </w:pPr>
      <w:r w:rsidDel="00000000" w:rsidR="00000000" w:rsidRPr="00000000">
        <w:rPr>
          <w:b w:val="1"/>
          <w:sz w:val="20"/>
          <w:szCs w:val="20"/>
          <w:rtl w:val="0"/>
        </w:rPr>
        <w:t xml:space="preserve">Q. Are there any </w:t>
      </w:r>
      <w:ins w:author="Rohit Venkat Gandhi Mendadhala" w:id="2" w:date="2020-07-10T05:22:25Z">
        <w:r w:rsidDel="00000000" w:rsidR="00000000" w:rsidRPr="00000000">
          <w:rPr>
            <w:b w:val="1"/>
            <w:sz w:val="20"/>
            <w:szCs w:val="20"/>
            <w:rtl w:val="0"/>
          </w:rPr>
          <w:t xml:space="preserve">recommended</w:t>
        </w:r>
      </w:ins>
      <w:del w:author="Rohit Venkat Gandhi Mendadhala" w:id="2" w:date="2020-07-10T05:22:25Z">
        <w:r w:rsidDel="00000000" w:rsidR="00000000" w:rsidRPr="00000000">
          <w:rPr>
            <w:b w:val="1"/>
            <w:sz w:val="20"/>
            <w:szCs w:val="20"/>
            <w:rtl w:val="0"/>
          </w:rPr>
          <w:delText xml:space="preserve">recommendd</w:delText>
        </w:r>
      </w:del>
      <w:r w:rsidDel="00000000" w:rsidR="00000000" w:rsidRPr="00000000">
        <w:rPr>
          <w:b w:val="1"/>
          <w:sz w:val="20"/>
          <w:szCs w:val="20"/>
          <w:rtl w:val="0"/>
        </w:rPr>
        <w:t xml:space="preserve"> resources for absolute </w:t>
      </w:r>
      <w:ins w:author="Rohit Venkat Gandhi Mendadhala" w:id="3" w:date="2020-07-10T05:22:31Z">
        <w:r w:rsidDel="00000000" w:rsidR="00000000" w:rsidRPr="00000000">
          <w:rPr>
            <w:b w:val="1"/>
            <w:sz w:val="20"/>
            <w:szCs w:val="20"/>
            <w:rtl w:val="0"/>
          </w:rPr>
          <w:t xml:space="preserve">beginners</w:t>
        </w:r>
      </w:ins>
      <w:del w:author="Rohit Venkat Gandhi Mendadhala" w:id="3" w:date="2020-07-10T05:22:31Z">
        <w:r w:rsidDel="00000000" w:rsidR="00000000" w:rsidRPr="00000000">
          <w:rPr>
            <w:b w:val="1"/>
            <w:sz w:val="20"/>
            <w:szCs w:val="20"/>
            <w:rtl w:val="0"/>
          </w:rPr>
          <w:delText xml:space="preserve">begineers</w:delText>
        </w:r>
      </w:del>
      <w:r w:rsidDel="00000000" w:rsidR="00000000" w:rsidRPr="00000000">
        <w:rPr>
          <w:b w:val="1"/>
          <w:sz w:val="20"/>
          <w:szCs w:val="20"/>
          <w:rtl w:val="0"/>
        </w:rPr>
        <w:t xml:space="preserve">?</w:t>
      </w:r>
    </w:p>
    <w:p w:rsidR="00000000" w:rsidDel="00000000" w:rsidP="00000000" w:rsidRDefault="00000000" w:rsidRPr="00000000" w14:paraId="00000035">
      <w:pPr>
        <w:rPr>
          <w:sz w:val="20"/>
          <w:szCs w:val="20"/>
        </w:rPr>
      </w:pPr>
      <w:r w:rsidDel="00000000" w:rsidR="00000000" w:rsidRPr="00000000">
        <w:rPr>
          <w:sz w:val="20"/>
          <w:szCs w:val="20"/>
          <w:rtl w:val="0"/>
        </w:rPr>
        <w:t xml:space="preserve">A. Hi @Susan Ihejirika! We recommend brushing on basic Python programming and basic familiarity with fundamental machine learning concepts and algorithms! See our FAQ page for more! https://sites.google.com/udacity.com/microsoftazurechallenge/overview/faqs</w:t>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b w:val="1"/>
          <w:sz w:val="20"/>
          <w:szCs w:val="20"/>
        </w:rPr>
      </w:pPr>
      <w:r w:rsidDel="00000000" w:rsidR="00000000" w:rsidRPr="00000000">
        <w:rPr>
          <w:b w:val="1"/>
          <w:sz w:val="20"/>
          <w:szCs w:val="20"/>
          <w:rtl w:val="0"/>
        </w:rPr>
        <w:t xml:space="preserve">Q. Okay, to start with, Good Morning, Evening/Afternoon everyone, any prerequisite before this course needed. @Palak.Udacity</w:t>
      </w:r>
    </w:p>
    <w:p w:rsidR="00000000" w:rsidDel="00000000" w:rsidP="00000000" w:rsidRDefault="00000000" w:rsidRPr="00000000" w14:paraId="00000038">
      <w:pPr>
        <w:rPr>
          <w:sz w:val="20"/>
          <w:szCs w:val="20"/>
        </w:rPr>
      </w:pPr>
      <w:r w:rsidDel="00000000" w:rsidR="00000000" w:rsidRPr="00000000">
        <w:rPr>
          <w:sz w:val="20"/>
          <w:szCs w:val="20"/>
          <w:rtl w:val="0"/>
        </w:rPr>
        <w:t xml:space="preserve">A. @Aakash Khandelwal The recommended prerequisites are a basic experience in Python and knowledge of the fundamentals of statistics. :slightly_smiling_face:</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b w:val="1"/>
          <w:sz w:val="20"/>
          <w:szCs w:val="20"/>
        </w:rPr>
      </w:pPr>
      <w:r w:rsidDel="00000000" w:rsidR="00000000" w:rsidRPr="00000000">
        <w:rPr>
          <w:b w:val="1"/>
          <w:sz w:val="20"/>
          <w:szCs w:val="20"/>
          <w:rtl w:val="0"/>
        </w:rPr>
        <w:t xml:space="preserve">Q. Will the pace at which I complete the course affect my selection in phase 2?</w:t>
      </w:r>
    </w:p>
    <w:p w:rsidR="00000000" w:rsidDel="00000000" w:rsidP="00000000" w:rsidRDefault="00000000" w:rsidRPr="00000000" w14:paraId="0000003B">
      <w:pPr>
        <w:rPr>
          <w:sz w:val="20"/>
          <w:szCs w:val="20"/>
        </w:rPr>
      </w:pPr>
      <w:r w:rsidDel="00000000" w:rsidR="00000000" w:rsidRPr="00000000">
        <w:rPr>
          <w:sz w:val="20"/>
          <w:szCs w:val="20"/>
          <w:rtl w:val="0"/>
        </w:rPr>
        <w:t xml:space="preserve">A. Hi @Yash Kulkarni! It has no </w:t>
      </w:r>
      <w:ins w:author="Mutegeki Ronald" w:id="4" w:date="2020-07-10T05:22:55Z">
        <w:r w:rsidDel="00000000" w:rsidR="00000000" w:rsidRPr="00000000">
          <w:rPr>
            <w:sz w:val="20"/>
            <w:szCs w:val="20"/>
            <w:rtl w:val="0"/>
          </w:rPr>
          <w:t xml:space="preserve">effect</w:t>
        </w:r>
      </w:ins>
      <w:del w:author="Mutegeki Ronald" w:id="4" w:date="2020-07-10T05:22:55Z">
        <w:r w:rsidDel="00000000" w:rsidR="00000000" w:rsidRPr="00000000">
          <w:rPr>
            <w:sz w:val="20"/>
            <w:szCs w:val="20"/>
            <w:rtl w:val="0"/>
          </w:rPr>
          <w:delText xml:space="preserve">affect</w:delText>
        </w:r>
      </w:del>
      <w:r w:rsidDel="00000000" w:rsidR="00000000" w:rsidRPr="00000000">
        <w:rPr>
          <w:sz w:val="20"/>
          <w:szCs w:val="20"/>
          <w:rtl w:val="0"/>
        </w:rPr>
        <w:t xml:space="preserve">, take your time if you need to! As long as you finish it by the course deadline, September 10th, you’re set!</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b w:val="1"/>
          <w:sz w:val="20"/>
          <w:szCs w:val="20"/>
        </w:rPr>
      </w:pPr>
      <w:r w:rsidDel="00000000" w:rsidR="00000000" w:rsidRPr="00000000">
        <w:rPr>
          <w:b w:val="1"/>
          <w:sz w:val="20"/>
          <w:szCs w:val="20"/>
          <w:rtl w:val="0"/>
        </w:rPr>
        <w:t xml:space="preserve">Q. How will the students be ranked? On speed? @Palak.Udacity</w:t>
      </w:r>
    </w:p>
    <w:p w:rsidR="00000000" w:rsidDel="00000000" w:rsidP="00000000" w:rsidRDefault="00000000" w:rsidRPr="00000000" w14:paraId="0000003E">
      <w:pPr>
        <w:rPr>
          <w:sz w:val="20"/>
          <w:szCs w:val="20"/>
        </w:rPr>
      </w:pPr>
      <w:r w:rsidDel="00000000" w:rsidR="00000000" w:rsidRPr="00000000">
        <w:rPr>
          <w:sz w:val="20"/>
          <w:szCs w:val="20"/>
          <w:rtl w:val="0"/>
        </w:rPr>
        <w:t xml:space="preserve">A. Hi @Kuldeep Singh Sidhu, We look at 100% course completion and community participation to  advance students onto Phase 2!</w:t>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b w:val="1"/>
          <w:sz w:val="20"/>
          <w:szCs w:val="20"/>
        </w:rPr>
      </w:pPr>
      <w:r w:rsidDel="00000000" w:rsidR="00000000" w:rsidRPr="00000000">
        <w:rPr>
          <w:b w:val="1"/>
          <w:sz w:val="20"/>
          <w:szCs w:val="20"/>
          <w:rtl w:val="0"/>
        </w:rPr>
        <w:t xml:space="preserve">Q. How would finishing the course material in less than 50 days affect the 50 day challenge?</w:t>
      </w:r>
    </w:p>
    <w:p w:rsidR="00000000" w:rsidDel="00000000" w:rsidP="00000000" w:rsidRDefault="00000000" w:rsidRPr="00000000" w14:paraId="00000041">
      <w:pPr>
        <w:rPr>
          <w:sz w:val="20"/>
          <w:szCs w:val="20"/>
        </w:rPr>
      </w:pPr>
      <w:r w:rsidDel="00000000" w:rsidR="00000000" w:rsidRPr="00000000">
        <w:rPr>
          <w:sz w:val="20"/>
          <w:szCs w:val="20"/>
          <w:rtl w:val="0"/>
        </w:rPr>
        <w:t xml:space="preserve">A. no you can do projects related to the course work for the remaining days. Just use the xtra time to expand your knowledge and/or help</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b w:val="1"/>
          <w:sz w:val="20"/>
          <w:szCs w:val="20"/>
        </w:rPr>
      </w:pPr>
      <w:r w:rsidDel="00000000" w:rsidR="00000000" w:rsidRPr="00000000">
        <w:rPr>
          <w:b w:val="1"/>
          <w:sz w:val="20"/>
          <w:szCs w:val="20"/>
          <w:rtl w:val="0"/>
        </w:rPr>
        <w:t xml:space="preserve">Q. what can i do to qualify phase 2</w:t>
      </w:r>
    </w:p>
    <w:p w:rsidR="00000000" w:rsidDel="00000000" w:rsidP="00000000" w:rsidRDefault="00000000" w:rsidRPr="00000000" w14:paraId="00000044">
      <w:pPr>
        <w:rPr>
          <w:sz w:val="20"/>
          <w:szCs w:val="20"/>
        </w:rPr>
      </w:pPr>
      <w:r w:rsidDel="00000000" w:rsidR="00000000" w:rsidRPr="00000000">
        <w:rPr>
          <w:sz w:val="20"/>
          <w:szCs w:val="20"/>
          <w:rtl w:val="0"/>
        </w:rPr>
        <w:t xml:space="preserve">A. Hi @Udayappan Kumaresan! Our recording from this morning’s Orientation session is on the Google site - Here you go! https://bit.ly/microsoft-azure-challenge </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b w:val="1"/>
          <w:sz w:val="20"/>
          <w:szCs w:val="20"/>
        </w:rPr>
      </w:pPr>
      <w:r w:rsidDel="00000000" w:rsidR="00000000" w:rsidRPr="00000000">
        <w:rPr>
          <w:b w:val="1"/>
          <w:sz w:val="20"/>
          <w:szCs w:val="20"/>
          <w:rtl w:val="0"/>
        </w:rPr>
        <w:t xml:space="preserve">Q. How actually the 50 days of Udacity challenge </w:t>
      </w:r>
      <w:ins w:author="Rohit Venkat Gandhi Mendadhala" w:id="5" w:date="2020-07-10T05:24:06Z">
        <w:r w:rsidDel="00000000" w:rsidR="00000000" w:rsidRPr="00000000">
          <w:rPr>
            <w:b w:val="1"/>
            <w:sz w:val="20"/>
            <w:szCs w:val="20"/>
            <w:rtl w:val="0"/>
          </w:rPr>
          <w:t xml:space="preserve">work</w:t>
        </w:r>
      </w:ins>
      <w:del w:author="Rohit Venkat Gandhi Mendadhala" w:id="5" w:date="2020-07-10T05:24:06Z">
        <w:r w:rsidDel="00000000" w:rsidR="00000000" w:rsidRPr="00000000">
          <w:rPr>
            <w:b w:val="1"/>
            <w:sz w:val="20"/>
            <w:szCs w:val="20"/>
            <w:rtl w:val="0"/>
          </w:rPr>
          <w:delText xml:space="preserve">works</w:delText>
        </w:r>
      </w:del>
      <w:r w:rsidDel="00000000" w:rsidR="00000000" w:rsidRPr="00000000">
        <w:rPr>
          <w:b w:val="1"/>
          <w:sz w:val="20"/>
          <w:szCs w:val="20"/>
          <w:rtl w:val="0"/>
        </w:rPr>
        <w:t xml:space="preserve">?</w:t>
      </w:r>
    </w:p>
    <w:p w:rsidR="00000000" w:rsidDel="00000000" w:rsidP="00000000" w:rsidRDefault="00000000" w:rsidRPr="00000000" w14:paraId="00000047">
      <w:pPr>
        <w:rPr>
          <w:sz w:val="20"/>
          <w:szCs w:val="20"/>
        </w:rPr>
      </w:pPr>
      <w:r w:rsidDel="00000000" w:rsidR="00000000" w:rsidRPr="00000000">
        <w:rPr>
          <w:sz w:val="20"/>
          <w:szCs w:val="20"/>
          <w:rtl w:val="0"/>
        </w:rPr>
        <w:t xml:space="preserve">A. Hi @Suresh Kumar! Palak will have further details when it launches, but essentially, you’re pledging to study 30 minutes everyday for 50 days. You’ll have a dedicated channel for students who are participating in the challenge. You post a short daily log of what you studied that day!</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b w:val="1"/>
          <w:sz w:val="20"/>
          <w:szCs w:val="20"/>
        </w:rPr>
      </w:pPr>
      <w:r w:rsidDel="00000000" w:rsidR="00000000" w:rsidRPr="00000000">
        <w:rPr>
          <w:b w:val="1"/>
          <w:sz w:val="20"/>
          <w:szCs w:val="20"/>
          <w:rtl w:val="0"/>
        </w:rPr>
        <w:t xml:space="preserve">Q. What is the procedure to apply for Student Leaders?</w:t>
      </w:r>
    </w:p>
    <w:p w:rsidR="00000000" w:rsidDel="00000000" w:rsidP="00000000" w:rsidRDefault="00000000" w:rsidRPr="00000000" w14:paraId="0000004A">
      <w:pPr>
        <w:rPr>
          <w:sz w:val="20"/>
          <w:szCs w:val="20"/>
        </w:rPr>
      </w:pPr>
      <w:r w:rsidDel="00000000" w:rsidR="00000000" w:rsidRPr="00000000">
        <w:rPr>
          <w:sz w:val="20"/>
          <w:szCs w:val="20"/>
          <w:rtl w:val="0"/>
        </w:rPr>
        <w:t xml:space="preserve">A. It will update on the site https://sites.google.com/udacity.com/microsoftazurechallenge/resources/forms-links?authuser=0</w:t>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b w:val="1"/>
          <w:sz w:val="20"/>
          <w:szCs w:val="20"/>
        </w:rPr>
      </w:pPr>
      <w:r w:rsidDel="00000000" w:rsidR="00000000" w:rsidRPr="00000000">
        <w:rPr>
          <w:b w:val="1"/>
          <w:sz w:val="20"/>
          <w:szCs w:val="20"/>
          <w:rtl w:val="0"/>
        </w:rPr>
        <w:t xml:space="preserve">Q. Hi. I wanted to ask if it's okay that I've started with the 50daychallenge from day 1 already.</w:t>
      </w:r>
    </w:p>
    <w:p w:rsidR="00000000" w:rsidDel="00000000" w:rsidP="00000000" w:rsidRDefault="00000000" w:rsidRPr="00000000" w14:paraId="0000004D">
      <w:pPr>
        <w:rPr>
          <w:sz w:val="20"/>
          <w:szCs w:val="20"/>
        </w:rPr>
      </w:pPr>
      <w:r w:rsidDel="00000000" w:rsidR="00000000" w:rsidRPr="00000000">
        <w:rPr>
          <w:sz w:val="20"/>
          <w:szCs w:val="20"/>
          <w:rtl w:val="0"/>
        </w:rPr>
        <w:t xml:space="preserve">A. @Shatakshi Pachori You can always start challenging yourself from Day 1! :slightly_smiling_face:</w:t>
      </w:r>
    </w:p>
    <w:p w:rsidR="00000000" w:rsidDel="00000000" w:rsidP="00000000" w:rsidRDefault="00000000" w:rsidRPr="00000000" w14:paraId="0000004E">
      <w:pPr>
        <w:rPr>
          <w:sz w:val="20"/>
          <w:szCs w:val="20"/>
        </w:rPr>
      </w:pPr>
      <w:r w:rsidDel="00000000" w:rsidR="00000000" w:rsidRPr="00000000">
        <w:rPr>
          <w:sz w:val="20"/>
          <w:szCs w:val="20"/>
          <w:rtl w:val="0"/>
        </w:rPr>
        <w:t xml:space="preserve">But to bind us all together we will keep the starting period of the formal challenge same for everyone!</w:t>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b w:val="1"/>
          <w:sz w:val="20"/>
          <w:szCs w:val="20"/>
        </w:rPr>
      </w:pPr>
      <w:r w:rsidDel="00000000" w:rsidR="00000000" w:rsidRPr="00000000">
        <w:rPr>
          <w:b w:val="1"/>
          <w:sz w:val="20"/>
          <w:szCs w:val="20"/>
          <w:rtl w:val="0"/>
        </w:rPr>
        <w:t xml:space="preserve">Q. Yes what is the criteria to get selected for the phase 2 ?</w:t>
      </w:r>
    </w:p>
    <w:p w:rsidR="00000000" w:rsidDel="00000000" w:rsidP="00000000" w:rsidRDefault="00000000" w:rsidRPr="00000000" w14:paraId="00000051">
      <w:pPr>
        <w:rPr>
          <w:sz w:val="20"/>
          <w:szCs w:val="20"/>
        </w:rPr>
      </w:pPr>
      <w:r w:rsidDel="00000000" w:rsidR="00000000" w:rsidRPr="00000000">
        <w:rPr>
          <w:sz w:val="20"/>
          <w:szCs w:val="20"/>
          <w:rtl w:val="0"/>
        </w:rPr>
        <w:t xml:space="preserve">A. Hi @Alok Singh! The Orientation recording and slides are now up on the home page of the Google site! Here you are: https://bit.ly/microsoft-azure-challenge</w:t>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rPr>
          <w:b w:val="1"/>
          <w:sz w:val="20"/>
          <w:szCs w:val="20"/>
        </w:rPr>
      </w:pPr>
      <w:r w:rsidDel="00000000" w:rsidR="00000000" w:rsidRPr="00000000">
        <w:rPr>
          <w:b w:val="1"/>
          <w:sz w:val="20"/>
          <w:szCs w:val="20"/>
          <w:rtl w:val="0"/>
        </w:rPr>
        <w:t xml:space="preserve">Q. Can we </w:t>
      </w:r>
      <w:ins w:author="Rohit Venkat Gandhi Mendadhala" w:id="6" w:date="2020-07-10T05:22:54Z">
        <w:r w:rsidDel="00000000" w:rsidR="00000000" w:rsidRPr="00000000">
          <w:rPr>
            <w:b w:val="1"/>
            <w:sz w:val="20"/>
            <w:szCs w:val="20"/>
            <w:rtl w:val="0"/>
          </w:rPr>
          <w:t xml:space="preserve">make a study</w:t>
        </w:r>
      </w:ins>
      <w:del w:author="Rohit Venkat Gandhi Mendadhala" w:id="6" w:date="2020-07-10T05:22:54Z">
        <w:r w:rsidDel="00000000" w:rsidR="00000000" w:rsidRPr="00000000">
          <w:rPr>
            <w:b w:val="1"/>
            <w:sz w:val="20"/>
            <w:szCs w:val="20"/>
            <w:rtl w:val="0"/>
          </w:rPr>
          <w:delText xml:space="preserve">make study</w:delText>
        </w:r>
      </w:del>
      <w:r w:rsidDel="00000000" w:rsidR="00000000" w:rsidRPr="00000000">
        <w:rPr>
          <w:b w:val="1"/>
          <w:sz w:val="20"/>
          <w:szCs w:val="20"/>
          <w:rtl w:val="0"/>
        </w:rPr>
        <w:t xml:space="preserve"> group/channel based on location? Thank you</w:t>
      </w:r>
    </w:p>
    <w:p w:rsidR="00000000" w:rsidDel="00000000" w:rsidP="00000000" w:rsidRDefault="00000000" w:rsidRPr="00000000" w14:paraId="00000054">
      <w:pPr>
        <w:rPr>
          <w:sz w:val="20"/>
          <w:szCs w:val="20"/>
        </w:rPr>
      </w:pPr>
      <w:r w:rsidDel="00000000" w:rsidR="00000000" w:rsidRPr="00000000">
        <w:rPr>
          <w:sz w:val="20"/>
          <w:szCs w:val="20"/>
          <w:rtl w:val="0"/>
        </w:rPr>
        <w:t xml:space="preserve">A. Hi @Syahril RS, you most definitely can! Palak will launch the Study Groups program soon where you can create a study group/channel based on location or interest :slightly_smiling_face:</w:t>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b w:val="1"/>
          <w:sz w:val="20"/>
          <w:szCs w:val="20"/>
        </w:rPr>
      </w:pPr>
      <w:r w:rsidDel="00000000" w:rsidR="00000000" w:rsidRPr="00000000">
        <w:rPr>
          <w:b w:val="1"/>
          <w:sz w:val="20"/>
          <w:szCs w:val="20"/>
          <w:rtl w:val="0"/>
        </w:rPr>
        <w:t xml:space="preserve">Q. @Palak.Udacity Are we required to participate on Slack even after early completion of the course?</w:t>
      </w:r>
    </w:p>
    <w:p w:rsidR="00000000" w:rsidDel="00000000" w:rsidP="00000000" w:rsidRDefault="00000000" w:rsidRPr="00000000" w14:paraId="00000057">
      <w:pPr>
        <w:rPr>
          <w:sz w:val="20"/>
          <w:szCs w:val="20"/>
        </w:rPr>
      </w:pPr>
      <w:r w:rsidDel="00000000" w:rsidR="00000000" w:rsidRPr="00000000">
        <w:rPr>
          <w:sz w:val="20"/>
          <w:szCs w:val="20"/>
          <w:rtl w:val="0"/>
        </w:rPr>
        <w:t xml:space="preserve">A. @Rebu Thomas Yup! Since consistent participation in Slack throughout the challenge course is something we are looking forward to! :slightly_smiling_face:</w:t>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rPr>
          <w:b w:val="1"/>
          <w:sz w:val="20"/>
          <w:szCs w:val="20"/>
        </w:rPr>
      </w:pPr>
      <w:r w:rsidDel="00000000" w:rsidR="00000000" w:rsidRPr="00000000">
        <w:rPr>
          <w:b w:val="1"/>
          <w:sz w:val="20"/>
          <w:szCs w:val="20"/>
          <w:rtl w:val="0"/>
        </w:rPr>
        <w:t xml:space="preserve">Q. What are the guidelines in regards to being considered a "top performer"?</w:t>
      </w:r>
    </w:p>
    <w:p w:rsidR="00000000" w:rsidDel="00000000" w:rsidP="00000000" w:rsidRDefault="00000000" w:rsidRPr="00000000" w14:paraId="0000005A">
      <w:pPr>
        <w:rPr>
          <w:sz w:val="20"/>
          <w:szCs w:val="20"/>
        </w:rPr>
      </w:pPr>
      <w:r w:rsidDel="00000000" w:rsidR="00000000" w:rsidRPr="00000000">
        <w:rPr>
          <w:sz w:val="20"/>
          <w:szCs w:val="20"/>
          <w:rtl w:val="0"/>
        </w:rPr>
        <w:t xml:space="preserve">A. Hi @Daniel Garcia Glad you asked! We are looking for 100% completion of the Foundations Course + someone who has made meaningful contributions to this Slack community and has been active in our community activities!</w:t>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b w:val="1"/>
          <w:sz w:val="20"/>
          <w:szCs w:val="20"/>
        </w:rPr>
      </w:pPr>
      <w:r w:rsidDel="00000000" w:rsidR="00000000" w:rsidRPr="00000000">
        <w:rPr>
          <w:b w:val="1"/>
          <w:sz w:val="20"/>
          <w:szCs w:val="20"/>
          <w:rtl w:val="0"/>
        </w:rPr>
        <w:t xml:space="preserve">Q. What is expected by you from us so that we will be accepted in the nano degree program?? @Palak.Udacity</w:t>
      </w:r>
    </w:p>
    <w:p w:rsidR="00000000" w:rsidDel="00000000" w:rsidP="00000000" w:rsidRDefault="00000000" w:rsidRPr="00000000" w14:paraId="0000005D">
      <w:pPr>
        <w:rPr>
          <w:sz w:val="20"/>
          <w:szCs w:val="20"/>
        </w:rPr>
      </w:pPr>
      <w:r w:rsidDel="00000000" w:rsidR="00000000" w:rsidRPr="00000000">
        <w:rPr>
          <w:sz w:val="20"/>
          <w:szCs w:val="20"/>
          <w:rtl w:val="0"/>
        </w:rPr>
        <w:t xml:space="preserve">A. Hi @Ruchika Rohilla! We definitely recommend watching the recording of our Orientation session where we outline the Phase 2 selection criteria in greater detail! https://bit.ly/microsoft-azure-challenge</w:t>
      </w:r>
    </w:p>
    <w:p w:rsidR="00000000" w:rsidDel="00000000" w:rsidP="00000000" w:rsidRDefault="00000000" w:rsidRPr="00000000" w14:paraId="0000005E">
      <w:pPr>
        <w:rPr>
          <w:b w:val="1"/>
          <w:sz w:val="20"/>
          <w:szCs w:val="20"/>
        </w:rPr>
      </w:pPr>
      <w:r w:rsidDel="00000000" w:rsidR="00000000" w:rsidRPr="00000000">
        <w:rPr>
          <w:rtl w:val="0"/>
        </w:rPr>
      </w:r>
    </w:p>
    <w:p w:rsidR="00000000" w:rsidDel="00000000" w:rsidP="00000000" w:rsidRDefault="00000000" w:rsidRPr="00000000" w14:paraId="0000005F">
      <w:pPr>
        <w:rPr>
          <w:b w:val="1"/>
          <w:sz w:val="20"/>
          <w:szCs w:val="20"/>
        </w:rPr>
      </w:pPr>
      <w:r w:rsidDel="00000000" w:rsidR="00000000" w:rsidRPr="00000000">
        <w:rPr>
          <w:b w:val="1"/>
          <w:sz w:val="20"/>
          <w:szCs w:val="20"/>
          <w:rtl w:val="0"/>
        </w:rPr>
        <w:t xml:space="preserve">Q. Is it okay/permitted to create study groups on Telegram/</w:t>
      </w:r>
      <w:ins w:author="Rohit Venkat Gandhi Mendadhala" w:id="7" w:date="2020-07-10T05:24:18Z">
        <w:r w:rsidDel="00000000" w:rsidR="00000000" w:rsidRPr="00000000">
          <w:rPr>
            <w:b w:val="1"/>
            <w:sz w:val="20"/>
            <w:szCs w:val="20"/>
            <w:rtl w:val="0"/>
          </w:rPr>
          <w:t xml:space="preserve">WhatsApp</w:t>
        </w:r>
      </w:ins>
      <w:del w:author="Rohit Venkat Gandhi Mendadhala" w:id="7" w:date="2020-07-10T05:24:18Z">
        <w:r w:rsidDel="00000000" w:rsidR="00000000" w:rsidRPr="00000000">
          <w:rPr>
            <w:b w:val="1"/>
            <w:sz w:val="20"/>
            <w:szCs w:val="20"/>
            <w:rtl w:val="0"/>
          </w:rPr>
          <w:delText xml:space="preserve">whatsapp</w:delText>
        </w:r>
      </w:del>
      <w:r w:rsidDel="00000000" w:rsidR="00000000" w:rsidRPr="00000000">
        <w:rPr>
          <w:b w:val="1"/>
          <w:sz w:val="20"/>
          <w:szCs w:val="20"/>
          <w:rtl w:val="0"/>
        </w:rPr>
        <w:t xml:space="preserve">?</w:t>
      </w:r>
    </w:p>
    <w:p w:rsidR="00000000" w:rsidDel="00000000" w:rsidP="00000000" w:rsidRDefault="00000000" w:rsidRPr="00000000" w14:paraId="00000060">
      <w:pPr>
        <w:rPr>
          <w:sz w:val="20"/>
          <w:szCs w:val="20"/>
        </w:rPr>
      </w:pPr>
      <w:r w:rsidDel="00000000" w:rsidR="00000000" w:rsidRPr="00000000">
        <w:rPr>
          <w:sz w:val="20"/>
          <w:szCs w:val="20"/>
          <w:rtl w:val="0"/>
        </w:rPr>
        <w:t xml:space="preserve">A. Hi @Komal Khetlani! You most definitely can but it would be wisest to create a study group here so we can count it towards participation!</w:t>
      </w:r>
    </w:p>
    <w:p w:rsidR="00000000" w:rsidDel="00000000" w:rsidP="00000000" w:rsidRDefault="00000000" w:rsidRPr="00000000" w14:paraId="00000061">
      <w:pPr>
        <w:rPr>
          <w:sz w:val="20"/>
          <w:szCs w:val="20"/>
        </w:rPr>
      </w:pPr>
      <w:r w:rsidDel="00000000" w:rsidR="00000000" w:rsidRPr="00000000">
        <w:rPr>
          <w:rtl w:val="0"/>
        </w:rPr>
      </w:r>
    </w:p>
    <w:p w:rsidR="00000000" w:rsidDel="00000000" w:rsidP="00000000" w:rsidRDefault="00000000" w:rsidRPr="00000000" w14:paraId="00000062">
      <w:pPr>
        <w:rPr>
          <w:b w:val="1"/>
          <w:sz w:val="20"/>
          <w:szCs w:val="20"/>
        </w:rPr>
      </w:pPr>
      <w:r w:rsidDel="00000000" w:rsidR="00000000" w:rsidRPr="00000000">
        <w:rPr>
          <w:b w:val="1"/>
          <w:sz w:val="20"/>
          <w:szCs w:val="20"/>
          <w:rtl w:val="0"/>
        </w:rPr>
        <w:t xml:space="preserve">Q. How do we keep track of the slack channels? It's so overwhelming. And the limit of 10,000 messages is how many we can send, or receive?</w:t>
      </w:r>
    </w:p>
    <w:p w:rsidR="00000000" w:rsidDel="00000000" w:rsidP="00000000" w:rsidRDefault="00000000" w:rsidRPr="00000000" w14:paraId="00000063">
      <w:pPr>
        <w:rPr>
          <w:sz w:val="20"/>
          <w:szCs w:val="20"/>
        </w:rPr>
      </w:pPr>
      <w:r w:rsidDel="00000000" w:rsidR="00000000" w:rsidRPr="00000000">
        <w:rPr>
          <w:sz w:val="20"/>
          <w:szCs w:val="20"/>
          <w:rtl w:val="0"/>
        </w:rPr>
        <w:t xml:space="preserve">A. Thanks for the assist @Ray's Web Presence! Hi @Ruthu S Sanketh - I also recommend attending our Slack Orientation next Monday to learn other tips for successfully managing this workspace! You can RSVP from our Google site here: https://bit.ly/microsoft-azure-challenge Thanks!</w:t>
      </w:r>
    </w:p>
    <w:p w:rsidR="00000000" w:rsidDel="00000000" w:rsidP="00000000" w:rsidRDefault="00000000" w:rsidRPr="00000000" w14:paraId="00000064">
      <w:pPr>
        <w:rPr>
          <w:sz w:val="20"/>
          <w:szCs w:val="20"/>
        </w:rPr>
      </w:pPr>
      <w:r w:rsidDel="00000000" w:rsidR="00000000" w:rsidRPr="00000000">
        <w:rPr>
          <w:rtl w:val="0"/>
        </w:rPr>
      </w:r>
    </w:p>
    <w:p w:rsidR="00000000" w:rsidDel="00000000" w:rsidP="00000000" w:rsidRDefault="00000000" w:rsidRPr="00000000" w14:paraId="00000065">
      <w:pPr>
        <w:rPr>
          <w:b w:val="1"/>
          <w:sz w:val="20"/>
          <w:szCs w:val="20"/>
        </w:rPr>
      </w:pPr>
      <w:r w:rsidDel="00000000" w:rsidR="00000000" w:rsidRPr="00000000">
        <w:rPr>
          <w:b w:val="1"/>
          <w:sz w:val="20"/>
          <w:szCs w:val="20"/>
          <w:rtl w:val="0"/>
        </w:rPr>
        <w:t xml:space="preserve">Q. I was curious how will udacity check which member is most active in group</w:t>
      </w:r>
    </w:p>
    <w:p w:rsidR="00000000" w:rsidDel="00000000" w:rsidP="00000000" w:rsidRDefault="00000000" w:rsidRPr="00000000" w14:paraId="00000066">
      <w:pPr>
        <w:rPr>
          <w:sz w:val="20"/>
          <w:szCs w:val="20"/>
        </w:rPr>
      </w:pPr>
      <w:r w:rsidDel="00000000" w:rsidR="00000000" w:rsidRPr="00000000">
        <w:rPr>
          <w:sz w:val="20"/>
          <w:szCs w:val="20"/>
          <w:rtl w:val="0"/>
        </w:rPr>
        <w:t xml:space="preserve">A. @Kaushal Kashyap Hey Kaushal!</w:t>
      </w:r>
    </w:p>
    <w:p w:rsidR="00000000" w:rsidDel="00000000" w:rsidP="00000000" w:rsidRDefault="00000000" w:rsidRPr="00000000" w14:paraId="00000067">
      <w:pPr>
        <w:rPr>
          <w:sz w:val="20"/>
          <w:szCs w:val="20"/>
        </w:rPr>
      </w:pPr>
      <w:r w:rsidDel="00000000" w:rsidR="00000000" w:rsidRPr="00000000">
        <w:rPr>
          <w:sz w:val="20"/>
          <w:szCs w:val="20"/>
          <w:rtl w:val="0"/>
        </w:rPr>
        <w:t xml:space="preserve">We will be looking into three kinds of participation:</w:t>
      </w:r>
    </w:p>
    <w:p w:rsidR="00000000" w:rsidDel="00000000" w:rsidP="00000000" w:rsidRDefault="00000000" w:rsidRPr="00000000" w14:paraId="00000068">
      <w:pPr>
        <w:rPr>
          <w:sz w:val="20"/>
          <w:szCs w:val="20"/>
        </w:rPr>
      </w:pPr>
      <w:r w:rsidDel="00000000" w:rsidR="00000000" w:rsidRPr="00000000">
        <w:rPr>
          <w:sz w:val="20"/>
          <w:szCs w:val="20"/>
          <w:rtl w:val="0"/>
        </w:rPr>
        <w:t xml:space="preserve">Participation in Scholarship Team’s </w:t>
      </w:r>
      <w:ins w:author="Rohit Venkat Gandhi Mendadhala" w:id="8" w:date="2020-07-10T05:24:27Z">
        <w:r w:rsidDel="00000000" w:rsidR="00000000" w:rsidRPr="00000000">
          <w:rPr>
            <w:sz w:val="20"/>
            <w:szCs w:val="20"/>
            <w:rtl w:val="0"/>
          </w:rPr>
          <w:t xml:space="preserve">Initiatives</w:t>
        </w:r>
      </w:ins>
      <w:del w:author="Rohit Venkat Gandhi Mendadhala" w:id="8" w:date="2020-07-10T05:24:27Z">
        <w:r w:rsidDel="00000000" w:rsidR="00000000" w:rsidRPr="00000000">
          <w:rPr>
            <w:sz w:val="20"/>
            <w:szCs w:val="20"/>
            <w:rtl w:val="0"/>
          </w:rPr>
          <w:delText xml:space="preserve">Initiatves</w:delText>
        </w:r>
      </w:del>
      <w:r w:rsidDel="00000000" w:rsidR="00000000" w:rsidRPr="00000000">
        <w:rPr>
          <w:rtl w:val="0"/>
        </w:rPr>
      </w:r>
    </w:p>
    <w:p w:rsidR="00000000" w:rsidDel="00000000" w:rsidP="00000000" w:rsidRDefault="00000000" w:rsidRPr="00000000" w14:paraId="00000069">
      <w:pPr>
        <w:rPr>
          <w:sz w:val="20"/>
          <w:szCs w:val="20"/>
        </w:rPr>
      </w:pPr>
      <w:r w:rsidDel="00000000" w:rsidR="00000000" w:rsidRPr="00000000">
        <w:rPr>
          <w:sz w:val="20"/>
          <w:szCs w:val="20"/>
          <w:rtl w:val="0"/>
        </w:rPr>
        <w:t xml:space="preserve">Slack Contributions</w:t>
      </w:r>
    </w:p>
    <w:p w:rsidR="00000000" w:rsidDel="00000000" w:rsidP="00000000" w:rsidRDefault="00000000" w:rsidRPr="00000000" w14:paraId="0000006A">
      <w:pPr>
        <w:rPr>
          <w:sz w:val="20"/>
          <w:szCs w:val="20"/>
        </w:rPr>
      </w:pPr>
      <w:r w:rsidDel="00000000" w:rsidR="00000000" w:rsidRPr="00000000">
        <w:rPr>
          <w:sz w:val="20"/>
          <w:szCs w:val="20"/>
          <w:rtl w:val="0"/>
        </w:rPr>
        <w:t xml:space="preserve">Student Initiatives!</w:t>
      </w:r>
    </w:p>
    <w:p w:rsidR="00000000" w:rsidDel="00000000" w:rsidP="00000000" w:rsidRDefault="00000000" w:rsidRPr="00000000" w14:paraId="0000006B">
      <w:pPr>
        <w:rPr>
          <w:sz w:val="20"/>
          <w:szCs w:val="20"/>
        </w:rPr>
      </w:pPr>
      <w:r w:rsidDel="00000000" w:rsidR="00000000" w:rsidRPr="00000000">
        <w:rPr>
          <w:sz w:val="20"/>
          <w:szCs w:val="20"/>
          <w:rtl w:val="0"/>
        </w:rPr>
        <w:t xml:space="preserve">Have a look at the Orientation Session’s recording from yesterday to get more insights!</w:t>
      </w:r>
    </w:p>
    <w:p w:rsidR="00000000" w:rsidDel="00000000" w:rsidP="00000000" w:rsidRDefault="00000000" w:rsidRPr="00000000" w14:paraId="0000006C">
      <w:pPr>
        <w:rPr>
          <w:sz w:val="20"/>
          <w:szCs w:val="20"/>
        </w:rPr>
      </w:pPr>
      <w:r w:rsidDel="00000000" w:rsidR="00000000" w:rsidRPr="00000000">
        <w:rPr>
          <w:rtl w:val="0"/>
        </w:rPr>
      </w:r>
    </w:p>
    <w:p w:rsidR="00000000" w:rsidDel="00000000" w:rsidP="00000000" w:rsidRDefault="00000000" w:rsidRPr="00000000" w14:paraId="0000006D">
      <w:pPr>
        <w:rPr>
          <w:b w:val="1"/>
          <w:sz w:val="20"/>
          <w:szCs w:val="20"/>
        </w:rPr>
      </w:pPr>
      <w:r w:rsidDel="00000000" w:rsidR="00000000" w:rsidRPr="00000000">
        <w:rPr>
          <w:b w:val="1"/>
          <w:sz w:val="20"/>
          <w:szCs w:val="20"/>
          <w:rtl w:val="0"/>
        </w:rPr>
        <w:t xml:space="preserve">Q. What if a student just goes online daily without any active participation? WIll that also be considered as being on Slack?</w:t>
      </w:r>
    </w:p>
    <w:p w:rsidR="00000000" w:rsidDel="00000000" w:rsidP="00000000" w:rsidRDefault="00000000" w:rsidRPr="00000000" w14:paraId="0000006E">
      <w:pPr>
        <w:rPr>
          <w:sz w:val="20"/>
          <w:szCs w:val="20"/>
        </w:rPr>
      </w:pPr>
      <w:r w:rsidDel="00000000" w:rsidR="00000000" w:rsidRPr="00000000">
        <w:rPr>
          <w:sz w:val="20"/>
          <w:szCs w:val="20"/>
          <w:rtl w:val="0"/>
        </w:rPr>
        <w:t xml:space="preserve">A. Hi @Soham Pendurkar, in order for Slack activity to count as participation, you’ll need to make a post!</w:t>
      </w:r>
    </w:p>
    <w:p w:rsidR="00000000" w:rsidDel="00000000" w:rsidP="00000000" w:rsidRDefault="00000000" w:rsidRPr="00000000" w14:paraId="0000006F">
      <w:pPr>
        <w:rPr>
          <w:sz w:val="20"/>
          <w:szCs w:val="20"/>
        </w:rPr>
      </w:pPr>
      <w:r w:rsidDel="00000000" w:rsidR="00000000" w:rsidRPr="00000000">
        <w:rPr>
          <w:rtl w:val="0"/>
        </w:rPr>
      </w:r>
    </w:p>
    <w:p w:rsidR="00000000" w:rsidDel="00000000" w:rsidP="00000000" w:rsidRDefault="00000000" w:rsidRPr="00000000" w14:paraId="00000070">
      <w:pPr>
        <w:rPr>
          <w:b w:val="1"/>
          <w:sz w:val="20"/>
          <w:szCs w:val="20"/>
        </w:rPr>
      </w:pPr>
      <w:r w:rsidDel="00000000" w:rsidR="00000000" w:rsidRPr="00000000">
        <w:rPr>
          <w:b w:val="1"/>
          <w:sz w:val="20"/>
          <w:szCs w:val="20"/>
          <w:rtl w:val="0"/>
        </w:rPr>
        <w:t xml:space="preserve">Q. I am in Singapore. Is there any group support APAC time zone?</w:t>
      </w:r>
    </w:p>
    <w:p w:rsidR="00000000" w:rsidDel="00000000" w:rsidP="00000000" w:rsidRDefault="00000000" w:rsidRPr="00000000" w14:paraId="00000071">
      <w:pPr>
        <w:rPr>
          <w:sz w:val="20"/>
          <w:szCs w:val="20"/>
        </w:rPr>
      </w:pPr>
      <w:r w:rsidDel="00000000" w:rsidR="00000000" w:rsidRPr="00000000">
        <w:rPr>
          <w:sz w:val="20"/>
          <w:szCs w:val="20"/>
          <w:rtl w:val="0"/>
        </w:rPr>
        <w:t xml:space="preserve">A. Hi @Udayappan Kumaresan! There are students here from all across the world so there’s a high chance you’ll find someone online to help you during your time zone! For technical questions you can ask in #tech_help or in any of the Lesson channels!</w:t>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b w:val="1"/>
          <w:sz w:val="20"/>
          <w:szCs w:val="20"/>
        </w:rPr>
      </w:pPr>
      <w:r w:rsidDel="00000000" w:rsidR="00000000" w:rsidRPr="00000000">
        <w:rPr>
          <w:b w:val="1"/>
          <w:sz w:val="20"/>
          <w:szCs w:val="20"/>
          <w:rtl w:val="0"/>
        </w:rPr>
        <w:t xml:space="preserve">Q. I was in Cloud DevOps Bertelsmann challenge program and had known @Brenda.Udacity </w:t>
      </w:r>
      <w:ins w:author="sam chawla" w:id="9" w:date="2020-07-10T05:24:33Z">
        <w:r w:rsidDel="00000000" w:rsidR="00000000" w:rsidRPr="00000000">
          <w:rPr>
            <w:b w:val="1"/>
            <w:sz w:val="20"/>
            <w:szCs w:val="20"/>
            <w:rtl w:val="0"/>
          </w:rPr>
          <w:t xml:space="preserve">briefly</w:t>
        </w:r>
      </w:ins>
      <w:del w:author="sam chawla" w:id="9" w:date="2020-07-10T05:24:33Z">
        <w:r w:rsidDel="00000000" w:rsidR="00000000" w:rsidRPr="00000000">
          <w:rPr>
            <w:b w:val="1"/>
            <w:sz w:val="20"/>
            <w:szCs w:val="20"/>
            <w:rtl w:val="0"/>
          </w:rPr>
          <w:delText xml:space="preserve">breifly</w:delText>
        </w:r>
      </w:del>
      <w:r w:rsidDel="00000000" w:rsidR="00000000" w:rsidRPr="00000000">
        <w:rPr>
          <w:b w:val="1"/>
          <w:sz w:val="20"/>
          <w:szCs w:val="20"/>
          <w:rtl w:val="0"/>
        </w:rPr>
        <w:t xml:space="preserve"> there (one to many form).</w:t>
      </w:r>
    </w:p>
    <w:p w:rsidR="00000000" w:rsidDel="00000000" w:rsidP="00000000" w:rsidRDefault="00000000" w:rsidRPr="00000000" w14:paraId="00000074">
      <w:pPr>
        <w:rPr>
          <w:b w:val="1"/>
          <w:sz w:val="20"/>
          <w:szCs w:val="20"/>
        </w:rPr>
      </w:pPr>
      <w:r w:rsidDel="00000000" w:rsidR="00000000" w:rsidRPr="00000000">
        <w:rPr>
          <w:b w:val="1"/>
          <w:sz w:val="20"/>
          <w:szCs w:val="20"/>
          <w:rtl w:val="0"/>
        </w:rPr>
        <w:t xml:space="preserve">Glad to have you here again Brenda. </w:t>
      </w:r>
    </w:p>
    <w:p w:rsidR="00000000" w:rsidDel="00000000" w:rsidP="00000000" w:rsidRDefault="00000000" w:rsidRPr="00000000" w14:paraId="00000075">
      <w:pPr>
        <w:rPr>
          <w:sz w:val="20"/>
          <w:szCs w:val="20"/>
        </w:rPr>
      </w:pPr>
      <w:r w:rsidDel="00000000" w:rsidR="00000000" w:rsidRPr="00000000">
        <w:rPr>
          <w:sz w:val="20"/>
          <w:szCs w:val="20"/>
          <w:rtl w:val="0"/>
        </w:rPr>
        <w:t xml:space="preserve">A. So lovely to see you @accakks!! Congrats on being accepted to another Scholarship! :grinning_face_with_star_eyes:</w:t>
      </w:r>
    </w:p>
    <w:p w:rsidR="00000000" w:rsidDel="00000000" w:rsidP="00000000" w:rsidRDefault="00000000" w:rsidRPr="00000000" w14:paraId="00000076">
      <w:pPr>
        <w:rPr>
          <w:sz w:val="20"/>
          <w:szCs w:val="20"/>
        </w:rPr>
      </w:pPr>
      <w:r w:rsidDel="00000000" w:rsidR="00000000" w:rsidRPr="00000000">
        <w:rPr>
          <w:rtl w:val="0"/>
        </w:rPr>
      </w:r>
    </w:p>
    <w:p w:rsidR="00000000" w:rsidDel="00000000" w:rsidP="00000000" w:rsidRDefault="00000000" w:rsidRPr="00000000" w14:paraId="00000077">
      <w:pPr>
        <w:rPr>
          <w:b w:val="1"/>
          <w:sz w:val="20"/>
          <w:szCs w:val="20"/>
        </w:rPr>
      </w:pPr>
      <w:r w:rsidDel="00000000" w:rsidR="00000000" w:rsidRPr="00000000">
        <w:rPr>
          <w:b w:val="1"/>
          <w:sz w:val="20"/>
          <w:szCs w:val="20"/>
          <w:rtl w:val="0"/>
        </w:rPr>
        <w:t xml:space="preserve">Q. will there be any final project/exam at the end of the course?</w:t>
      </w:r>
    </w:p>
    <w:p w:rsidR="00000000" w:rsidDel="00000000" w:rsidP="00000000" w:rsidRDefault="00000000" w:rsidRPr="00000000" w14:paraId="00000078">
      <w:pPr>
        <w:rPr>
          <w:sz w:val="20"/>
          <w:szCs w:val="20"/>
        </w:rPr>
      </w:pPr>
      <w:r w:rsidDel="00000000" w:rsidR="00000000" w:rsidRPr="00000000">
        <w:rPr>
          <w:sz w:val="20"/>
          <w:szCs w:val="20"/>
          <w:rtl w:val="0"/>
        </w:rPr>
        <w:t xml:space="preserve">A. Hi @Saswata Rakshit, there’s no required project but you’re more than welcome to team up with students to make a project of your own!</w:t>
      </w:r>
    </w:p>
    <w:p w:rsidR="00000000" w:rsidDel="00000000" w:rsidP="00000000" w:rsidRDefault="00000000" w:rsidRPr="00000000" w14:paraId="00000079">
      <w:pPr>
        <w:rPr>
          <w:sz w:val="20"/>
          <w:szCs w:val="20"/>
        </w:rPr>
      </w:pPr>
      <w:r w:rsidDel="00000000" w:rsidR="00000000" w:rsidRPr="00000000">
        <w:rPr>
          <w:rtl w:val="0"/>
        </w:rPr>
      </w:r>
    </w:p>
    <w:p w:rsidR="00000000" w:rsidDel="00000000" w:rsidP="00000000" w:rsidRDefault="00000000" w:rsidRPr="00000000" w14:paraId="0000007A">
      <w:pPr>
        <w:rPr>
          <w:b w:val="1"/>
          <w:sz w:val="20"/>
          <w:szCs w:val="20"/>
        </w:rPr>
      </w:pPr>
      <w:r w:rsidDel="00000000" w:rsidR="00000000" w:rsidRPr="00000000">
        <w:rPr>
          <w:b w:val="1"/>
          <w:sz w:val="20"/>
          <w:szCs w:val="20"/>
          <w:rtl w:val="0"/>
        </w:rPr>
        <w:t xml:space="preserve">Q. How are Udacity projects different from other platforms?</w:t>
      </w:r>
    </w:p>
    <w:p w:rsidR="00000000" w:rsidDel="00000000" w:rsidP="00000000" w:rsidRDefault="00000000" w:rsidRPr="00000000" w14:paraId="0000007B">
      <w:pPr>
        <w:rPr>
          <w:sz w:val="20"/>
          <w:szCs w:val="20"/>
        </w:rPr>
      </w:pPr>
      <w:r w:rsidDel="00000000" w:rsidR="00000000" w:rsidRPr="00000000">
        <w:rPr>
          <w:sz w:val="20"/>
          <w:szCs w:val="20"/>
          <w:rtl w:val="0"/>
        </w:rPr>
        <w:t xml:space="preserve">A. @Daniel Garcia Hey Daniel!</w:t>
      </w:r>
    </w:p>
    <w:p w:rsidR="00000000" w:rsidDel="00000000" w:rsidP="00000000" w:rsidRDefault="00000000" w:rsidRPr="00000000" w14:paraId="0000007C">
      <w:pPr>
        <w:rPr>
          <w:sz w:val="20"/>
          <w:szCs w:val="20"/>
        </w:rPr>
      </w:pPr>
      <w:r w:rsidDel="00000000" w:rsidR="00000000" w:rsidRPr="00000000">
        <w:rPr>
          <w:sz w:val="20"/>
          <w:szCs w:val="20"/>
          <w:rtl w:val="0"/>
        </w:rPr>
        <w:t xml:space="preserve">Apart from the theoretical learning, Udacity believes strongly in hands-on training wrt to Industry and therefore our programs are designed closely with Industry Experts!</w:t>
      </w:r>
    </w:p>
    <w:p w:rsidR="00000000" w:rsidDel="00000000" w:rsidP="00000000" w:rsidRDefault="00000000" w:rsidRPr="00000000" w14:paraId="0000007D">
      <w:pPr>
        <w:rPr>
          <w:sz w:val="20"/>
          <w:szCs w:val="20"/>
        </w:rPr>
      </w:pPr>
      <w:r w:rsidDel="00000000" w:rsidR="00000000" w:rsidRPr="00000000">
        <w:rPr>
          <w:rtl w:val="0"/>
        </w:rPr>
      </w:r>
    </w:p>
    <w:p w:rsidR="00000000" w:rsidDel="00000000" w:rsidP="00000000" w:rsidRDefault="00000000" w:rsidRPr="00000000" w14:paraId="0000007E">
      <w:pPr>
        <w:rPr>
          <w:b w:val="1"/>
          <w:sz w:val="20"/>
          <w:szCs w:val="20"/>
        </w:rPr>
      </w:pPr>
      <w:r w:rsidDel="00000000" w:rsidR="00000000" w:rsidRPr="00000000">
        <w:rPr>
          <w:b w:val="1"/>
          <w:sz w:val="20"/>
          <w:szCs w:val="20"/>
          <w:rtl w:val="0"/>
        </w:rPr>
        <w:t xml:space="preserve">Q. What kind of updates are expected from students on daily basis, and starting from which date.</w:t>
      </w:r>
    </w:p>
    <w:p w:rsidR="00000000" w:rsidDel="00000000" w:rsidP="00000000" w:rsidRDefault="00000000" w:rsidRPr="00000000" w14:paraId="0000007F">
      <w:pPr>
        <w:rPr>
          <w:sz w:val="20"/>
          <w:szCs w:val="20"/>
        </w:rPr>
      </w:pPr>
      <w:r w:rsidDel="00000000" w:rsidR="00000000" w:rsidRPr="00000000">
        <w:rPr>
          <w:sz w:val="20"/>
          <w:szCs w:val="20"/>
          <w:rtl w:val="0"/>
        </w:rPr>
        <w:t xml:space="preserve">A. Hi @Varsha Gore! I’m guessing </w:t>
      </w:r>
      <w:ins w:author="sam chawla" w:id="10" w:date="2020-07-10T05:25:37Z">
        <w:r w:rsidDel="00000000" w:rsidR="00000000" w:rsidRPr="00000000">
          <w:rPr>
            <w:sz w:val="20"/>
            <w:szCs w:val="20"/>
            <w:rtl w:val="0"/>
          </w:rPr>
          <w:t xml:space="preserve">you're</w:t>
        </w:r>
      </w:ins>
      <w:del w:author="sam chawla" w:id="10" w:date="2020-07-10T05:25:37Z">
        <w:r w:rsidDel="00000000" w:rsidR="00000000" w:rsidRPr="00000000">
          <w:rPr>
            <w:sz w:val="20"/>
            <w:szCs w:val="20"/>
            <w:rtl w:val="0"/>
          </w:rPr>
          <w:delText xml:space="preserve">your</w:delText>
        </w:r>
      </w:del>
      <w:r w:rsidDel="00000000" w:rsidR="00000000" w:rsidRPr="00000000">
        <w:rPr>
          <w:sz w:val="20"/>
          <w:szCs w:val="20"/>
          <w:rtl w:val="0"/>
        </w:rPr>
        <w:t xml:space="preserve"> asking about the 50 Days Challenge? If so, just a very brief 1 sentence update like this: Day 1 of 50: Watched Lesson 3 video on ”   ”. Palak will explain more when the challenge is officially launched!</w:t>
      </w:r>
    </w:p>
    <w:p w:rsidR="00000000" w:rsidDel="00000000" w:rsidP="00000000" w:rsidRDefault="00000000" w:rsidRPr="00000000" w14:paraId="00000080">
      <w:pPr>
        <w:rPr>
          <w:sz w:val="20"/>
          <w:szCs w:val="20"/>
        </w:rPr>
      </w:pPr>
      <w:r w:rsidDel="00000000" w:rsidR="00000000" w:rsidRPr="00000000">
        <w:rPr>
          <w:rtl w:val="0"/>
        </w:rPr>
      </w:r>
    </w:p>
    <w:p w:rsidR="00000000" w:rsidDel="00000000" w:rsidP="00000000" w:rsidRDefault="00000000" w:rsidRPr="00000000" w14:paraId="00000081">
      <w:pPr>
        <w:rPr>
          <w:b w:val="1"/>
          <w:sz w:val="20"/>
          <w:szCs w:val="20"/>
        </w:rPr>
      </w:pPr>
      <w:r w:rsidDel="00000000" w:rsidR="00000000" w:rsidRPr="00000000">
        <w:rPr>
          <w:b w:val="1"/>
          <w:sz w:val="20"/>
          <w:szCs w:val="20"/>
          <w:rtl w:val="0"/>
        </w:rPr>
        <w:t xml:space="preserve">Q. Another thing, what parallel tracks we can start learn on our own, like statistics, python, R, deep learning @Palak.Udacity.</w:t>
      </w:r>
    </w:p>
    <w:p w:rsidR="00000000" w:rsidDel="00000000" w:rsidP="00000000" w:rsidRDefault="00000000" w:rsidRPr="00000000" w14:paraId="00000082">
      <w:pPr>
        <w:rPr>
          <w:sz w:val="20"/>
          <w:szCs w:val="20"/>
        </w:rPr>
      </w:pPr>
      <w:r w:rsidDel="00000000" w:rsidR="00000000" w:rsidRPr="00000000">
        <w:rPr>
          <w:sz w:val="20"/>
          <w:szCs w:val="20"/>
          <w:rtl w:val="0"/>
        </w:rPr>
        <w:t xml:space="preserve">A. @Aakash Khandelwal Your peers here are more equipped to answer with that question! Drop in a post in #general_discussion to gather more insights on this! :slightly_smiling_face:</w:t>
      </w:r>
    </w:p>
    <w:p w:rsidR="00000000" w:rsidDel="00000000" w:rsidP="00000000" w:rsidRDefault="00000000" w:rsidRPr="00000000" w14:paraId="00000083">
      <w:pPr>
        <w:rPr>
          <w:sz w:val="20"/>
          <w:szCs w:val="20"/>
        </w:rPr>
      </w:pPr>
      <w:r w:rsidDel="00000000" w:rsidR="00000000" w:rsidRPr="00000000">
        <w:rPr>
          <w:rtl w:val="0"/>
        </w:rPr>
      </w:r>
    </w:p>
    <w:p w:rsidR="00000000" w:rsidDel="00000000" w:rsidP="00000000" w:rsidRDefault="00000000" w:rsidRPr="00000000" w14:paraId="00000084">
      <w:pPr>
        <w:rPr>
          <w:b w:val="1"/>
          <w:sz w:val="20"/>
          <w:szCs w:val="20"/>
        </w:rPr>
      </w:pPr>
      <w:r w:rsidDel="00000000" w:rsidR="00000000" w:rsidRPr="00000000">
        <w:rPr>
          <w:b w:val="1"/>
          <w:sz w:val="20"/>
          <w:szCs w:val="20"/>
          <w:rtl w:val="0"/>
        </w:rPr>
        <w:t xml:space="preserve">Q. For the labs, can we read the instructions/steps on a second tab? It is hard to read the steps and see the pictures on the right of the screen.</w:t>
      </w:r>
    </w:p>
    <w:p w:rsidR="00000000" w:rsidDel="00000000" w:rsidP="00000000" w:rsidRDefault="00000000" w:rsidRPr="00000000" w14:paraId="00000085">
      <w:pPr>
        <w:rPr>
          <w:sz w:val="20"/>
          <w:szCs w:val="20"/>
        </w:rPr>
      </w:pPr>
      <w:r w:rsidDel="00000000" w:rsidR="00000000" w:rsidRPr="00000000">
        <w:rPr>
          <w:sz w:val="20"/>
          <w:szCs w:val="20"/>
          <w:rtl w:val="0"/>
        </w:rPr>
        <w:t xml:space="preserve">A. Hi @Karina! This is a great question to ask your classmates in either the #tech_help channel or the Lesson channel for the lab!</w:t>
      </w:r>
    </w:p>
    <w:p w:rsidR="00000000" w:rsidDel="00000000" w:rsidP="00000000" w:rsidRDefault="00000000" w:rsidRPr="00000000" w14:paraId="00000086">
      <w:pPr>
        <w:rPr>
          <w:sz w:val="20"/>
          <w:szCs w:val="20"/>
        </w:rPr>
      </w:pPr>
      <w:r w:rsidDel="00000000" w:rsidR="00000000" w:rsidRPr="00000000">
        <w:rPr>
          <w:rtl w:val="0"/>
        </w:rPr>
      </w:r>
    </w:p>
    <w:p w:rsidR="00000000" w:rsidDel="00000000" w:rsidP="00000000" w:rsidRDefault="00000000" w:rsidRPr="00000000" w14:paraId="00000087">
      <w:pPr>
        <w:rPr>
          <w:b w:val="1"/>
          <w:sz w:val="20"/>
          <w:szCs w:val="20"/>
        </w:rPr>
      </w:pPr>
      <w:ins w:author="Darshana S" w:id="11" w:date="2020-07-10T05:25:43Z">
        <w:r w:rsidDel="00000000" w:rsidR="00000000" w:rsidRPr="00000000">
          <w:rPr>
            <w:b w:val="1"/>
            <w:sz w:val="20"/>
            <w:szCs w:val="20"/>
            <w:rtl w:val="0"/>
          </w:rPr>
          <w:t xml:space="preserve">Repeated </w:t>
        </w:r>
      </w:ins>
      <w:r w:rsidDel="00000000" w:rsidR="00000000" w:rsidRPr="00000000">
        <w:rPr>
          <w:b w:val="1"/>
          <w:sz w:val="20"/>
          <w:szCs w:val="20"/>
          <w:rtl w:val="0"/>
        </w:rPr>
        <w:t xml:space="preserve">Q. For the labs, can we read the instructions/steps on a second tab? It is hard to read the steps and see the pictures on the right of the screen.</w:t>
      </w:r>
    </w:p>
    <w:p w:rsidR="00000000" w:rsidDel="00000000" w:rsidP="00000000" w:rsidRDefault="00000000" w:rsidRPr="00000000" w14:paraId="00000088">
      <w:pPr>
        <w:rPr>
          <w:sz w:val="20"/>
          <w:szCs w:val="20"/>
        </w:rPr>
      </w:pPr>
      <w:r w:rsidDel="00000000" w:rsidR="00000000" w:rsidRPr="00000000">
        <w:rPr>
          <w:sz w:val="20"/>
          <w:szCs w:val="20"/>
          <w:rtl w:val="0"/>
        </w:rPr>
        <w:t xml:space="preserve">A. Hi @Karina! This is a great question to ask your classmates in either the #tech_help channel or the Lesson channel for the lab!</w:t>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rPr>
          <w:b w:val="1"/>
          <w:sz w:val="20"/>
          <w:szCs w:val="20"/>
        </w:rPr>
      </w:pPr>
      <w:r w:rsidDel="00000000" w:rsidR="00000000" w:rsidRPr="00000000">
        <w:rPr>
          <w:b w:val="1"/>
          <w:sz w:val="20"/>
          <w:szCs w:val="20"/>
          <w:rtl w:val="0"/>
        </w:rPr>
        <w:t xml:space="preserve">Q. Hi guys! when are we going to have the requested slack channels? @Palak.Udacity</w:t>
      </w:r>
    </w:p>
    <w:p w:rsidR="00000000" w:rsidDel="00000000" w:rsidP="00000000" w:rsidRDefault="00000000" w:rsidRPr="00000000" w14:paraId="0000008B">
      <w:pPr>
        <w:rPr>
          <w:sz w:val="20"/>
          <w:szCs w:val="20"/>
        </w:rPr>
      </w:pPr>
      <w:r w:rsidDel="00000000" w:rsidR="00000000" w:rsidRPr="00000000">
        <w:rPr>
          <w:sz w:val="20"/>
          <w:szCs w:val="20"/>
          <w:rtl w:val="0"/>
        </w:rPr>
        <w:t xml:space="preserve">A. @Stephany Berrio  As @Vaani Bansal said you can drop in your suggestions through the form and we will start creating channels starting next week! :slightly_smiling_face:</w:t>
      </w:r>
    </w:p>
    <w:p w:rsidR="00000000" w:rsidDel="00000000" w:rsidP="00000000" w:rsidRDefault="00000000" w:rsidRPr="00000000" w14:paraId="0000008C">
      <w:pPr>
        <w:rPr>
          <w:sz w:val="20"/>
          <w:szCs w:val="20"/>
        </w:rPr>
      </w:pPr>
      <w:r w:rsidDel="00000000" w:rsidR="00000000" w:rsidRPr="00000000">
        <w:rPr>
          <w:rtl w:val="0"/>
        </w:rPr>
      </w:r>
    </w:p>
    <w:p w:rsidR="00000000" w:rsidDel="00000000" w:rsidP="00000000" w:rsidRDefault="00000000" w:rsidRPr="00000000" w14:paraId="0000008D">
      <w:pPr>
        <w:rPr>
          <w:b w:val="1"/>
          <w:sz w:val="20"/>
          <w:szCs w:val="20"/>
        </w:rPr>
      </w:pPr>
      <w:r w:rsidDel="00000000" w:rsidR="00000000" w:rsidRPr="00000000">
        <w:rPr>
          <w:b w:val="1"/>
          <w:sz w:val="20"/>
          <w:szCs w:val="20"/>
          <w:rtl w:val="0"/>
        </w:rPr>
        <w:t xml:space="preserve">Q. @Palak.Udacity  @Grace.Udacity  @Brenda.Udacity  After the scholarship is finished, how long will we have access to our study materials?</w:t>
      </w:r>
    </w:p>
    <w:p w:rsidR="00000000" w:rsidDel="00000000" w:rsidP="00000000" w:rsidRDefault="00000000" w:rsidRPr="00000000" w14:paraId="0000008E">
      <w:pPr>
        <w:rPr>
          <w:sz w:val="20"/>
          <w:szCs w:val="20"/>
        </w:rPr>
      </w:pPr>
      <w:r w:rsidDel="00000000" w:rsidR="00000000" w:rsidRPr="00000000">
        <w:rPr>
          <w:sz w:val="20"/>
          <w:szCs w:val="20"/>
          <w:rtl w:val="0"/>
        </w:rPr>
        <w:t xml:space="preserve">A. Hi @Sanjana Ramachandra! While you’ll be unenrolled from your Foundations Course once the Challenge end date has passed, you will have the option of enrolling in the Free Course which will contain the same course materials. Hope this helps!</w:t>
      </w:r>
    </w:p>
    <w:p w:rsidR="00000000" w:rsidDel="00000000" w:rsidP="00000000" w:rsidRDefault="00000000" w:rsidRPr="00000000" w14:paraId="0000008F">
      <w:pPr>
        <w:rPr>
          <w:sz w:val="20"/>
          <w:szCs w:val="20"/>
        </w:rPr>
      </w:pPr>
      <w:r w:rsidDel="00000000" w:rsidR="00000000" w:rsidRPr="00000000">
        <w:rPr>
          <w:rtl w:val="0"/>
        </w:rPr>
      </w:r>
    </w:p>
    <w:p w:rsidR="00000000" w:rsidDel="00000000" w:rsidP="00000000" w:rsidRDefault="00000000" w:rsidRPr="00000000" w14:paraId="00000090">
      <w:pPr>
        <w:rPr>
          <w:b w:val="1"/>
          <w:sz w:val="20"/>
          <w:szCs w:val="20"/>
        </w:rPr>
      </w:pPr>
      <w:r w:rsidDel="00000000" w:rsidR="00000000" w:rsidRPr="00000000">
        <w:rPr>
          <w:b w:val="1"/>
          <w:sz w:val="20"/>
          <w:szCs w:val="20"/>
          <w:rtl w:val="0"/>
        </w:rPr>
        <w:t xml:space="preserve">Q. @Palak.Udacity and @Brenda.Udacity, I dunno, but is this the first Azure ML scholarship ever?</w:t>
      </w:r>
    </w:p>
    <w:p w:rsidR="00000000" w:rsidDel="00000000" w:rsidP="00000000" w:rsidRDefault="00000000" w:rsidRPr="00000000" w14:paraId="00000091">
      <w:pPr>
        <w:rPr>
          <w:sz w:val="20"/>
          <w:szCs w:val="20"/>
        </w:rPr>
      </w:pPr>
      <w:r w:rsidDel="00000000" w:rsidR="00000000" w:rsidRPr="00000000">
        <w:rPr>
          <w:sz w:val="20"/>
          <w:szCs w:val="20"/>
          <w:rtl w:val="0"/>
        </w:rPr>
        <w:t xml:space="preserve">A. This is the first ever Azure ML scholarship for Udacity! The quote came from Ioannis, who was in our Facebook PyTorch scholarship program!</w:t>
      </w:r>
    </w:p>
    <w:p w:rsidR="00000000" w:rsidDel="00000000" w:rsidP="00000000" w:rsidRDefault="00000000" w:rsidRPr="00000000" w14:paraId="00000092">
      <w:pPr>
        <w:rPr>
          <w:sz w:val="20"/>
          <w:szCs w:val="20"/>
        </w:rPr>
      </w:pPr>
      <w:r w:rsidDel="00000000" w:rsidR="00000000" w:rsidRPr="00000000">
        <w:rPr>
          <w:rtl w:val="0"/>
        </w:rPr>
      </w:r>
    </w:p>
    <w:p w:rsidR="00000000" w:rsidDel="00000000" w:rsidP="00000000" w:rsidRDefault="00000000" w:rsidRPr="00000000" w14:paraId="00000093">
      <w:pPr>
        <w:rPr>
          <w:b w:val="1"/>
          <w:sz w:val="20"/>
          <w:szCs w:val="20"/>
        </w:rPr>
      </w:pPr>
      <w:r w:rsidDel="00000000" w:rsidR="00000000" w:rsidRPr="00000000">
        <w:rPr>
          <w:b w:val="1"/>
          <w:sz w:val="20"/>
          <w:szCs w:val="20"/>
          <w:rtl w:val="0"/>
        </w:rPr>
        <w:t xml:space="preserve">Q. Will it affect negatively if we  don't attend the live sessions ? And listen to the recordings later on.</w:t>
      </w:r>
    </w:p>
    <w:p w:rsidR="00000000" w:rsidDel="00000000" w:rsidP="00000000" w:rsidRDefault="00000000" w:rsidRPr="00000000" w14:paraId="00000094">
      <w:pPr>
        <w:rPr>
          <w:sz w:val="20"/>
          <w:szCs w:val="20"/>
        </w:rPr>
      </w:pPr>
      <w:r w:rsidDel="00000000" w:rsidR="00000000" w:rsidRPr="00000000">
        <w:rPr>
          <w:sz w:val="20"/>
          <w:szCs w:val="20"/>
          <w:rtl w:val="0"/>
        </w:rPr>
        <w:t xml:space="preserve">A. Hi @Komal Khetlani, it’s totally optional for your to attend orientation! We know the timing doesn’t work for everyone. We’ve uploaded the slides and the recording onto the Google site if you missed it :slightly_smiling_face:</w:t>
      </w:r>
    </w:p>
    <w:p w:rsidR="00000000" w:rsidDel="00000000" w:rsidP="00000000" w:rsidRDefault="00000000" w:rsidRPr="00000000" w14:paraId="00000095">
      <w:pPr>
        <w:rPr>
          <w:sz w:val="20"/>
          <w:szCs w:val="20"/>
        </w:rPr>
      </w:pPr>
      <w:r w:rsidDel="00000000" w:rsidR="00000000" w:rsidRPr="00000000">
        <w:rPr>
          <w:rtl w:val="0"/>
        </w:rPr>
      </w:r>
    </w:p>
    <w:p w:rsidR="00000000" w:rsidDel="00000000" w:rsidP="00000000" w:rsidRDefault="00000000" w:rsidRPr="00000000" w14:paraId="00000096">
      <w:pPr>
        <w:rPr>
          <w:b w:val="1"/>
          <w:sz w:val="20"/>
          <w:szCs w:val="20"/>
        </w:rPr>
      </w:pPr>
      <w:r w:rsidDel="00000000" w:rsidR="00000000" w:rsidRPr="00000000">
        <w:rPr>
          <w:b w:val="1"/>
          <w:sz w:val="20"/>
          <w:szCs w:val="20"/>
          <w:rtl w:val="0"/>
        </w:rPr>
        <w:t xml:space="preserve">Q. In 50 days challenge, if I complete Udacity course in say 20 days, what updates can we post for next 30 days? @Palak.Udacity</w:t>
      </w:r>
    </w:p>
    <w:p w:rsidR="00000000" w:rsidDel="00000000" w:rsidP="00000000" w:rsidRDefault="00000000" w:rsidRPr="00000000" w14:paraId="00000097">
      <w:pPr>
        <w:rPr>
          <w:sz w:val="20"/>
          <w:szCs w:val="20"/>
        </w:rPr>
      </w:pPr>
      <w:r w:rsidDel="00000000" w:rsidR="00000000" w:rsidRPr="00000000">
        <w:rPr>
          <w:sz w:val="20"/>
          <w:szCs w:val="20"/>
          <w:rtl w:val="0"/>
        </w:rPr>
        <w:t xml:space="preserve">A. @mars There is no end to knowledge and learning! You can always use this time to work on may be individual or group projects and give updates about it in the channel and you can also always use more resources say books, research papers etc. .to widen the horizon and share your learning updates in the channel! </w:t>
      </w:r>
    </w:p>
    <w:p w:rsidR="00000000" w:rsidDel="00000000" w:rsidP="00000000" w:rsidRDefault="00000000" w:rsidRPr="00000000" w14:paraId="00000098">
      <w:pPr>
        <w:rPr>
          <w:sz w:val="20"/>
          <w:szCs w:val="20"/>
        </w:rPr>
      </w:pPr>
      <w:r w:rsidDel="00000000" w:rsidR="00000000" w:rsidRPr="00000000">
        <w:rPr>
          <w:rtl w:val="0"/>
        </w:rPr>
      </w:r>
    </w:p>
    <w:p w:rsidR="00000000" w:rsidDel="00000000" w:rsidP="00000000" w:rsidRDefault="00000000" w:rsidRPr="00000000" w14:paraId="00000099">
      <w:pPr>
        <w:rPr>
          <w:b w:val="1"/>
          <w:sz w:val="20"/>
          <w:szCs w:val="20"/>
        </w:rPr>
      </w:pPr>
      <w:r w:rsidDel="00000000" w:rsidR="00000000" w:rsidRPr="00000000">
        <w:rPr>
          <w:b w:val="1"/>
          <w:sz w:val="20"/>
          <w:szCs w:val="20"/>
          <w:rtl w:val="0"/>
        </w:rPr>
        <w:t xml:space="preserve">Q. Can you briefly describe 50 days of udacity @Grace.Udacity.....</w:t>
      </w:r>
    </w:p>
    <w:p w:rsidR="00000000" w:rsidDel="00000000" w:rsidP="00000000" w:rsidRDefault="00000000" w:rsidRPr="00000000" w14:paraId="0000009A">
      <w:pPr>
        <w:rPr>
          <w:sz w:val="20"/>
          <w:szCs w:val="20"/>
        </w:rPr>
      </w:pPr>
      <w:r w:rsidDel="00000000" w:rsidR="00000000" w:rsidRPr="00000000">
        <w:rPr>
          <w:sz w:val="20"/>
          <w:szCs w:val="20"/>
          <w:rtl w:val="0"/>
        </w:rPr>
        <w:t xml:space="preserve">A. Palak will have further details when it launches, but essentially, you’re pledging to study 30 minutes everyday for 50 days. You’ll have a dedicated channel for students who are participating in the challenge. You post a short daily log of what you studied that day!</w:t>
      </w:r>
    </w:p>
    <w:p w:rsidR="00000000" w:rsidDel="00000000" w:rsidP="00000000" w:rsidRDefault="00000000" w:rsidRPr="00000000" w14:paraId="0000009B">
      <w:pPr>
        <w:rPr>
          <w:sz w:val="20"/>
          <w:szCs w:val="20"/>
        </w:rPr>
      </w:pPr>
      <w:r w:rsidDel="00000000" w:rsidR="00000000" w:rsidRPr="00000000">
        <w:rPr>
          <w:rtl w:val="0"/>
        </w:rPr>
      </w:r>
    </w:p>
    <w:p w:rsidR="00000000" w:rsidDel="00000000" w:rsidP="00000000" w:rsidRDefault="00000000" w:rsidRPr="00000000" w14:paraId="0000009C">
      <w:pPr>
        <w:rPr>
          <w:b w:val="1"/>
          <w:sz w:val="20"/>
          <w:szCs w:val="20"/>
        </w:rPr>
      </w:pPr>
      <w:r w:rsidDel="00000000" w:rsidR="00000000" w:rsidRPr="00000000">
        <w:rPr>
          <w:b w:val="1"/>
          <w:sz w:val="20"/>
          <w:szCs w:val="20"/>
          <w:rtl w:val="0"/>
        </w:rPr>
        <w:t xml:space="preserve">Q. Is there any capstone project in this course?</w:t>
      </w:r>
    </w:p>
    <w:p w:rsidR="00000000" w:rsidDel="00000000" w:rsidP="00000000" w:rsidRDefault="00000000" w:rsidRPr="00000000" w14:paraId="0000009D">
      <w:pPr>
        <w:rPr>
          <w:sz w:val="20"/>
          <w:szCs w:val="20"/>
        </w:rPr>
      </w:pPr>
      <w:r w:rsidDel="00000000" w:rsidR="00000000" w:rsidRPr="00000000">
        <w:rPr>
          <w:sz w:val="20"/>
          <w:szCs w:val="20"/>
          <w:rtl w:val="0"/>
        </w:rPr>
        <w:t xml:space="preserve">A. Hi @Suresh Kumar, there’s no capstone or required project but you’re more than welcome to collaborate with your peers to build something if that’s what you wanna do! :slightly_smiling_face:</w:t>
      </w:r>
    </w:p>
    <w:p w:rsidR="00000000" w:rsidDel="00000000" w:rsidP="00000000" w:rsidRDefault="00000000" w:rsidRPr="00000000" w14:paraId="0000009E">
      <w:pPr>
        <w:rPr>
          <w:sz w:val="20"/>
          <w:szCs w:val="20"/>
        </w:rPr>
      </w:pPr>
      <w:r w:rsidDel="00000000" w:rsidR="00000000" w:rsidRPr="00000000">
        <w:rPr>
          <w:rtl w:val="0"/>
        </w:rPr>
      </w:r>
    </w:p>
    <w:p w:rsidR="00000000" w:rsidDel="00000000" w:rsidP="00000000" w:rsidRDefault="00000000" w:rsidRPr="00000000" w14:paraId="0000009F">
      <w:pPr>
        <w:rPr>
          <w:b w:val="1"/>
          <w:sz w:val="20"/>
          <w:szCs w:val="20"/>
        </w:rPr>
      </w:pPr>
      <w:r w:rsidDel="00000000" w:rsidR="00000000" w:rsidRPr="00000000">
        <w:rPr>
          <w:b w:val="1"/>
          <w:sz w:val="20"/>
          <w:szCs w:val="20"/>
          <w:rtl w:val="0"/>
        </w:rPr>
        <w:t xml:space="preserve">Q. Is there a more seamless way to access the Azure Labs than through the remote desktop interview defaulted in the Udacity lessons?  It's a bit clunky and I had a session close of me while training.</w:t>
      </w:r>
    </w:p>
    <w:p w:rsidR="00000000" w:rsidDel="00000000" w:rsidP="00000000" w:rsidRDefault="00000000" w:rsidRPr="00000000" w14:paraId="000000A0">
      <w:pPr>
        <w:rPr>
          <w:sz w:val="20"/>
          <w:szCs w:val="20"/>
        </w:rPr>
      </w:pPr>
      <w:r w:rsidDel="00000000" w:rsidR="00000000" w:rsidRPr="00000000">
        <w:rPr>
          <w:sz w:val="20"/>
          <w:szCs w:val="20"/>
          <w:rtl w:val="0"/>
        </w:rPr>
        <w:t xml:space="preserve">A. Hi @Nicholas Miller! This sounds like a great question to ask your classmates in the #tech_help channel!</w:t>
      </w:r>
    </w:p>
    <w:p w:rsidR="00000000" w:rsidDel="00000000" w:rsidP="00000000" w:rsidRDefault="00000000" w:rsidRPr="00000000" w14:paraId="000000A1">
      <w:pPr>
        <w:rPr>
          <w:sz w:val="20"/>
          <w:szCs w:val="20"/>
        </w:rPr>
      </w:pPr>
      <w:r w:rsidDel="00000000" w:rsidR="00000000" w:rsidRPr="00000000">
        <w:rPr>
          <w:rtl w:val="0"/>
        </w:rPr>
      </w:r>
    </w:p>
    <w:p w:rsidR="00000000" w:rsidDel="00000000" w:rsidP="00000000" w:rsidRDefault="00000000" w:rsidRPr="00000000" w14:paraId="000000A2">
      <w:pPr>
        <w:rPr>
          <w:b w:val="1"/>
          <w:sz w:val="20"/>
          <w:szCs w:val="20"/>
        </w:rPr>
      </w:pPr>
      <w:r w:rsidDel="00000000" w:rsidR="00000000" w:rsidRPr="00000000">
        <w:rPr>
          <w:b w:val="1"/>
          <w:sz w:val="20"/>
          <w:szCs w:val="20"/>
          <w:rtl w:val="0"/>
        </w:rPr>
        <w:t xml:space="preserve">Q. @Palak.Udacity How do you suggest one should approach forming groups? An ways which worked well in the previous courses conducted by Udacity.</w:t>
      </w:r>
    </w:p>
    <w:p w:rsidR="00000000" w:rsidDel="00000000" w:rsidP="00000000" w:rsidRDefault="00000000" w:rsidRPr="00000000" w14:paraId="000000A3">
      <w:pPr>
        <w:rPr>
          <w:sz w:val="20"/>
          <w:szCs w:val="20"/>
        </w:rPr>
      </w:pPr>
      <w:r w:rsidDel="00000000" w:rsidR="00000000" w:rsidRPr="00000000">
        <w:rPr>
          <w:sz w:val="20"/>
          <w:szCs w:val="20"/>
          <w:rtl w:val="0"/>
        </w:rPr>
        <w:t xml:space="preserve">A. Hi @Parag Jain! Palak will share more details once Study Groups has launched, but my suggestion is that if you’d like to start a study group definitely  do so! Once the program is launched, you’ll be able to register your group through the official Study Group form (not the Slack channel request form) :wink: and your group will automatically appear on the Study Groups page for others to join!</w:t>
      </w:r>
    </w:p>
    <w:p w:rsidR="00000000" w:rsidDel="00000000" w:rsidP="00000000" w:rsidRDefault="00000000" w:rsidRPr="00000000" w14:paraId="000000A4">
      <w:pPr>
        <w:rPr>
          <w:sz w:val="20"/>
          <w:szCs w:val="20"/>
        </w:rPr>
      </w:pPr>
      <w:r w:rsidDel="00000000" w:rsidR="00000000" w:rsidRPr="00000000">
        <w:rPr>
          <w:rtl w:val="0"/>
        </w:rPr>
      </w:r>
    </w:p>
    <w:p w:rsidR="00000000" w:rsidDel="00000000" w:rsidP="00000000" w:rsidRDefault="00000000" w:rsidRPr="00000000" w14:paraId="000000A5">
      <w:pPr>
        <w:rPr>
          <w:b w:val="1"/>
          <w:sz w:val="20"/>
          <w:szCs w:val="20"/>
        </w:rPr>
      </w:pPr>
      <w:r w:rsidDel="00000000" w:rsidR="00000000" w:rsidRPr="00000000">
        <w:rPr>
          <w:b w:val="1"/>
          <w:sz w:val="20"/>
          <w:szCs w:val="20"/>
          <w:rtl w:val="0"/>
        </w:rPr>
        <w:t xml:space="preserve">Q. Hey @Palak.Udacity @Brenda.Udacity @Grace.Udacity just want to say a big thanks for all these interesting activities that you guys are organising. Really makes the whole experience enjoyable. Kudos to your hard work!!!</w:t>
      </w:r>
    </w:p>
    <w:p w:rsidR="00000000" w:rsidDel="00000000" w:rsidP="00000000" w:rsidRDefault="00000000" w:rsidRPr="00000000" w14:paraId="000000A6">
      <w:pPr>
        <w:rPr>
          <w:sz w:val="20"/>
          <w:szCs w:val="20"/>
        </w:rPr>
      </w:pPr>
      <w:r w:rsidDel="00000000" w:rsidR="00000000" w:rsidRPr="00000000">
        <w:rPr>
          <w:sz w:val="20"/>
          <w:szCs w:val="20"/>
          <w:rtl w:val="0"/>
        </w:rPr>
        <w:t xml:space="preserve">A. @Thankaselvi Kumaresan Thank you for your thoughtful words! Means a lot to hear it from our students </w:t>
      </w:r>
    </w:p>
    <w:p w:rsidR="00000000" w:rsidDel="00000000" w:rsidP="00000000" w:rsidRDefault="00000000" w:rsidRPr="00000000" w14:paraId="000000A7">
      <w:pPr>
        <w:rPr>
          <w:sz w:val="20"/>
          <w:szCs w:val="20"/>
        </w:rPr>
      </w:pPr>
      <w:r w:rsidDel="00000000" w:rsidR="00000000" w:rsidRPr="00000000">
        <w:rPr>
          <w:sz w:val="20"/>
          <w:szCs w:val="20"/>
          <w:rtl w:val="0"/>
        </w:rPr>
        <w:t xml:space="preserve">A 2. Thank you so much @Thankaselvi Kumaresan!You are too kind! </w:t>
      </w:r>
    </w:p>
    <w:p w:rsidR="00000000" w:rsidDel="00000000" w:rsidP="00000000" w:rsidRDefault="00000000" w:rsidRPr="00000000" w14:paraId="000000A8">
      <w:pPr>
        <w:rPr>
          <w:sz w:val="20"/>
          <w:szCs w:val="20"/>
        </w:rPr>
      </w:pPr>
      <w:r w:rsidDel="00000000" w:rsidR="00000000" w:rsidRPr="00000000">
        <w:rPr>
          <w:rtl w:val="0"/>
        </w:rPr>
      </w:r>
    </w:p>
    <w:p w:rsidR="00000000" w:rsidDel="00000000" w:rsidP="00000000" w:rsidRDefault="00000000" w:rsidRPr="00000000" w14:paraId="000000A9">
      <w:pPr>
        <w:rPr>
          <w:b w:val="1"/>
          <w:sz w:val="20"/>
          <w:szCs w:val="20"/>
        </w:rPr>
      </w:pPr>
      <w:r w:rsidDel="00000000" w:rsidR="00000000" w:rsidRPr="00000000">
        <w:rPr>
          <w:b w:val="1"/>
          <w:sz w:val="20"/>
          <w:szCs w:val="20"/>
          <w:rtl w:val="0"/>
        </w:rPr>
        <w:t xml:space="preserve">Q. While we will be receiving technical advice from peers, to ensure that we are receiving the correct advice are their technical mentors as well who keep a watch on the replies? @Palak.Udacity</w:t>
      </w:r>
    </w:p>
    <w:p w:rsidR="00000000" w:rsidDel="00000000" w:rsidP="00000000" w:rsidRDefault="00000000" w:rsidRPr="00000000" w14:paraId="000000AA">
      <w:pPr>
        <w:rPr>
          <w:sz w:val="20"/>
          <w:szCs w:val="20"/>
        </w:rPr>
      </w:pPr>
      <w:r w:rsidDel="00000000" w:rsidR="00000000" w:rsidRPr="00000000">
        <w:rPr>
          <w:sz w:val="20"/>
          <w:szCs w:val="20"/>
          <w:rtl w:val="0"/>
        </w:rPr>
        <w:t xml:space="preserve">A. @Akshay Don’t worry! Your peers in the community will be on a lookout and let you know if someone else is unable to deliever the correct answer to you!</w:t>
      </w:r>
    </w:p>
    <w:p w:rsidR="00000000" w:rsidDel="00000000" w:rsidP="00000000" w:rsidRDefault="00000000" w:rsidRPr="00000000" w14:paraId="000000AB">
      <w:pPr>
        <w:rPr>
          <w:sz w:val="20"/>
          <w:szCs w:val="20"/>
        </w:rPr>
      </w:pPr>
      <w:r w:rsidDel="00000000" w:rsidR="00000000" w:rsidRPr="00000000">
        <w:rPr>
          <w:sz w:val="20"/>
          <w:szCs w:val="20"/>
          <w:rtl w:val="0"/>
        </w:rPr>
        <w:t xml:space="preserve">That said, no there are no technical mentors as such but yes we will soon be having the Technical Leaders  who will help with this! :slightly_smiling_face:</w:t>
      </w:r>
    </w:p>
    <w:p w:rsidR="00000000" w:rsidDel="00000000" w:rsidP="00000000" w:rsidRDefault="00000000" w:rsidRPr="00000000" w14:paraId="000000AC">
      <w:pPr>
        <w:rPr>
          <w:sz w:val="20"/>
          <w:szCs w:val="20"/>
        </w:rPr>
      </w:pPr>
      <w:r w:rsidDel="00000000" w:rsidR="00000000" w:rsidRPr="00000000">
        <w:rPr>
          <w:rtl w:val="0"/>
        </w:rPr>
      </w:r>
    </w:p>
    <w:p w:rsidR="00000000" w:rsidDel="00000000" w:rsidP="00000000" w:rsidRDefault="00000000" w:rsidRPr="00000000" w14:paraId="000000AD">
      <w:pPr>
        <w:rPr>
          <w:b w:val="1"/>
          <w:sz w:val="20"/>
          <w:szCs w:val="20"/>
        </w:rPr>
      </w:pPr>
      <w:r w:rsidDel="00000000" w:rsidR="00000000" w:rsidRPr="00000000">
        <w:rPr>
          <w:b w:val="1"/>
          <w:sz w:val="20"/>
          <w:szCs w:val="20"/>
          <w:rtl w:val="0"/>
        </w:rPr>
        <w:t xml:space="preserve">Q. How does the 50 days Udacity challenge works ? @Palak.Udacity</w:t>
      </w:r>
    </w:p>
    <w:p w:rsidR="00000000" w:rsidDel="00000000" w:rsidP="00000000" w:rsidRDefault="00000000" w:rsidRPr="00000000" w14:paraId="000000AE">
      <w:pPr>
        <w:rPr>
          <w:sz w:val="20"/>
          <w:szCs w:val="20"/>
        </w:rPr>
      </w:pPr>
      <w:r w:rsidDel="00000000" w:rsidR="00000000" w:rsidRPr="00000000">
        <w:rPr>
          <w:sz w:val="20"/>
          <w:szCs w:val="20"/>
          <w:rtl w:val="0"/>
        </w:rPr>
        <w:t xml:space="preserve">A. Thanks for the assist, everyone!! :pray: I promise the nitty-gritty details will be shared when Palak launches the program next week!</w:t>
      </w:r>
    </w:p>
    <w:p w:rsidR="00000000" w:rsidDel="00000000" w:rsidP="00000000" w:rsidRDefault="00000000" w:rsidRPr="00000000" w14:paraId="000000AF">
      <w:pPr>
        <w:rPr>
          <w:sz w:val="20"/>
          <w:szCs w:val="20"/>
        </w:rPr>
      </w:pPr>
      <w:r w:rsidDel="00000000" w:rsidR="00000000" w:rsidRPr="00000000">
        <w:rPr>
          <w:rtl w:val="0"/>
        </w:rPr>
      </w:r>
    </w:p>
    <w:p w:rsidR="00000000" w:rsidDel="00000000" w:rsidP="00000000" w:rsidRDefault="00000000" w:rsidRPr="00000000" w14:paraId="000000B0">
      <w:pPr>
        <w:rPr>
          <w:b w:val="1"/>
          <w:sz w:val="20"/>
          <w:szCs w:val="20"/>
        </w:rPr>
      </w:pPr>
      <w:r w:rsidDel="00000000" w:rsidR="00000000" w:rsidRPr="00000000">
        <w:rPr>
          <w:b w:val="1"/>
          <w:sz w:val="20"/>
          <w:szCs w:val="20"/>
          <w:rtl w:val="0"/>
        </w:rPr>
        <w:t xml:space="preserve">Q. How does the selection for phase two depends on slack channel engagement, as we all can see all the groups are getting spammed here instead of using them for information sharing @Palak.Udacity??</w:t>
      </w:r>
    </w:p>
    <w:p w:rsidR="00000000" w:rsidDel="00000000" w:rsidP="00000000" w:rsidRDefault="00000000" w:rsidRPr="00000000" w14:paraId="000000B1">
      <w:pPr>
        <w:rPr>
          <w:sz w:val="20"/>
          <w:szCs w:val="20"/>
        </w:rPr>
      </w:pPr>
      <w:r w:rsidDel="00000000" w:rsidR="00000000" w:rsidRPr="00000000">
        <w:rPr>
          <w:sz w:val="20"/>
          <w:szCs w:val="20"/>
          <w:rtl w:val="0"/>
        </w:rPr>
        <w:t xml:space="preserve">A. @Abhishek Kumar Jha</w:t>
      </w:r>
    </w:p>
    <w:p w:rsidR="00000000" w:rsidDel="00000000" w:rsidP="00000000" w:rsidRDefault="00000000" w:rsidRPr="00000000" w14:paraId="000000B2">
      <w:pPr>
        <w:rPr>
          <w:sz w:val="20"/>
          <w:szCs w:val="20"/>
        </w:rPr>
      </w:pPr>
      <w:r w:rsidDel="00000000" w:rsidR="00000000" w:rsidRPr="00000000">
        <w:rPr>
          <w:sz w:val="20"/>
          <w:szCs w:val="20"/>
          <w:rtl w:val="0"/>
        </w:rPr>
        <w:t xml:space="preserve">Hey Abhishek!</w:t>
      </w:r>
    </w:p>
    <w:p w:rsidR="00000000" w:rsidDel="00000000" w:rsidP="00000000" w:rsidRDefault="00000000" w:rsidRPr="00000000" w14:paraId="000000B3">
      <w:pPr>
        <w:rPr>
          <w:sz w:val="20"/>
          <w:szCs w:val="20"/>
        </w:rPr>
      </w:pPr>
      <w:r w:rsidDel="00000000" w:rsidR="00000000" w:rsidRPr="00000000">
        <w:rPr>
          <w:sz w:val="20"/>
          <w:szCs w:val="20"/>
          <w:rtl w:val="0"/>
        </w:rPr>
        <w:t xml:space="preserve">These are the very first days of the program and therefore this! Don’t worry soon enough, all your peers will get settled in the community and then you will be able to follow the discussions effectively! :slightly_smiling_face:</w:t>
      </w:r>
    </w:p>
    <w:p w:rsidR="00000000" w:rsidDel="00000000" w:rsidP="00000000" w:rsidRDefault="00000000" w:rsidRPr="00000000" w14:paraId="000000B4">
      <w:pPr>
        <w:rPr>
          <w:sz w:val="20"/>
          <w:szCs w:val="20"/>
        </w:rPr>
      </w:pPr>
      <w:r w:rsidDel="00000000" w:rsidR="00000000" w:rsidRPr="00000000">
        <w:rPr>
          <w:rtl w:val="0"/>
        </w:rPr>
      </w:r>
    </w:p>
    <w:p w:rsidR="00000000" w:rsidDel="00000000" w:rsidP="00000000" w:rsidRDefault="00000000" w:rsidRPr="00000000" w14:paraId="000000B5">
      <w:pPr>
        <w:rPr>
          <w:b w:val="1"/>
          <w:sz w:val="20"/>
          <w:szCs w:val="20"/>
        </w:rPr>
      </w:pPr>
      <w:r w:rsidDel="00000000" w:rsidR="00000000" w:rsidRPr="00000000">
        <w:rPr>
          <w:b w:val="1"/>
          <w:sz w:val="20"/>
          <w:szCs w:val="20"/>
          <w:rtl w:val="0"/>
        </w:rPr>
        <w:t xml:space="preserve">Q. Should we be active on all channels/being active on single channel counts to selection</w:t>
      </w:r>
    </w:p>
    <w:p w:rsidR="00000000" w:rsidDel="00000000" w:rsidP="00000000" w:rsidRDefault="00000000" w:rsidRPr="00000000" w14:paraId="000000B6">
      <w:pPr>
        <w:rPr>
          <w:sz w:val="20"/>
          <w:szCs w:val="20"/>
        </w:rPr>
      </w:pPr>
      <w:r w:rsidDel="00000000" w:rsidR="00000000" w:rsidRPr="00000000">
        <w:rPr>
          <w:sz w:val="20"/>
          <w:szCs w:val="20"/>
          <w:rtl w:val="0"/>
        </w:rPr>
        <w:t xml:space="preserve">A. @dheerajtls Like everyone said, try to focus on a couple of channels! It’s impossible to keep track of every channel, just be active in ones that are interesting to you :slightly_smiling_face:</w:t>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rPr>
          <w:b w:val="1"/>
          <w:sz w:val="20"/>
          <w:szCs w:val="20"/>
        </w:rPr>
      </w:pPr>
      <w:r w:rsidDel="00000000" w:rsidR="00000000" w:rsidRPr="00000000">
        <w:rPr>
          <w:b w:val="1"/>
          <w:sz w:val="20"/>
          <w:szCs w:val="20"/>
          <w:rtl w:val="0"/>
        </w:rPr>
        <w:t xml:space="preserve">Q. Is this compulsory to spend time on the course everyday? Or that doesn't matter. Important is to complete the course before the deadline and active on slack channels! @Palak.Udacity</w:t>
      </w:r>
    </w:p>
    <w:p w:rsidR="00000000" w:rsidDel="00000000" w:rsidP="00000000" w:rsidRDefault="00000000" w:rsidRPr="00000000" w14:paraId="000000B9">
      <w:pPr>
        <w:rPr>
          <w:sz w:val="20"/>
          <w:szCs w:val="20"/>
        </w:rPr>
      </w:pPr>
      <w:r w:rsidDel="00000000" w:rsidR="00000000" w:rsidRPr="00000000">
        <w:rPr>
          <w:sz w:val="20"/>
          <w:szCs w:val="20"/>
          <w:rtl w:val="0"/>
        </w:rPr>
        <w:t xml:space="preserve">A. Hi @vatsal shah, it’s not a requirement, we understand everyone has bigger priorities! However, we do want you to be consistent with your community participation! For example, if you can only squeeze in 30 minutes every other day, that’s totally fine as long as you keep that cadence throughout the whole scholarship</w:t>
      </w:r>
    </w:p>
    <w:p w:rsidR="00000000" w:rsidDel="00000000" w:rsidP="00000000" w:rsidRDefault="00000000" w:rsidRPr="00000000" w14:paraId="000000BA">
      <w:pPr>
        <w:rPr>
          <w:sz w:val="20"/>
          <w:szCs w:val="20"/>
        </w:rPr>
      </w:pPr>
      <w:r w:rsidDel="00000000" w:rsidR="00000000" w:rsidRPr="00000000">
        <w:rPr>
          <w:rtl w:val="0"/>
        </w:rPr>
      </w:r>
    </w:p>
    <w:p w:rsidR="00000000" w:rsidDel="00000000" w:rsidP="00000000" w:rsidRDefault="00000000" w:rsidRPr="00000000" w14:paraId="000000BB">
      <w:pPr>
        <w:rPr>
          <w:b w:val="1"/>
          <w:sz w:val="20"/>
          <w:szCs w:val="20"/>
        </w:rPr>
      </w:pPr>
      <w:r w:rsidDel="00000000" w:rsidR="00000000" w:rsidRPr="00000000">
        <w:rPr>
          <w:b w:val="1"/>
          <w:sz w:val="20"/>
          <w:szCs w:val="20"/>
          <w:rtl w:val="0"/>
        </w:rPr>
        <w:t xml:space="preserve">Q. use of libraries like fastai is allowed??</w:t>
      </w:r>
    </w:p>
    <w:p w:rsidR="00000000" w:rsidDel="00000000" w:rsidP="00000000" w:rsidRDefault="00000000" w:rsidRPr="00000000" w14:paraId="000000BC">
      <w:pPr>
        <w:rPr>
          <w:sz w:val="20"/>
          <w:szCs w:val="20"/>
        </w:rPr>
      </w:pPr>
      <w:r w:rsidDel="00000000" w:rsidR="00000000" w:rsidRPr="00000000">
        <w:rPr>
          <w:sz w:val="20"/>
          <w:szCs w:val="20"/>
          <w:rtl w:val="0"/>
        </w:rPr>
        <w:t xml:space="preserve">A. @Saswata Rakshit Really not equipped to answer that! Consider asking in #tech_help and some of our previous students would help you with it ! :slightly_smiling_face:</w:t>
      </w:r>
    </w:p>
    <w:p w:rsidR="00000000" w:rsidDel="00000000" w:rsidP="00000000" w:rsidRDefault="00000000" w:rsidRPr="00000000" w14:paraId="000000BD">
      <w:pPr>
        <w:rPr>
          <w:sz w:val="20"/>
          <w:szCs w:val="20"/>
        </w:rPr>
      </w:pPr>
      <w:r w:rsidDel="00000000" w:rsidR="00000000" w:rsidRPr="00000000">
        <w:rPr>
          <w:rtl w:val="0"/>
        </w:rPr>
      </w:r>
    </w:p>
    <w:p w:rsidR="00000000" w:rsidDel="00000000" w:rsidP="00000000" w:rsidRDefault="00000000" w:rsidRPr="00000000" w14:paraId="000000BE">
      <w:pPr>
        <w:rPr>
          <w:b w:val="1"/>
          <w:sz w:val="20"/>
          <w:szCs w:val="20"/>
        </w:rPr>
      </w:pPr>
      <w:r w:rsidDel="00000000" w:rsidR="00000000" w:rsidRPr="00000000">
        <w:rPr>
          <w:b w:val="1"/>
          <w:sz w:val="20"/>
          <w:szCs w:val="20"/>
          <w:rtl w:val="0"/>
        </w:rPr>
        <w:t xml:space="preserve">Q. Hi Udacity team, My question is: it seems that slack participation is highly graded towards the scholarship. Today  I found myself spending more time in slack than studying because I was looking for places on where to participate, do you believe this might be counterproductive in a path to master Machine Learning?</w:t>
      </w:r>
    </w:p>
    <w:p w:rsidR="00000000" w:rsidDel="00000000" w:rsidP="00000000" w:rsidRDefault="00000000" w:rsidRPr="00000000" w14:paraId="000000BF">
      <w:pPr>
        <w:rPr>
          <w:sz w:val="20"/>
          <w:szCs w:val="20"/>
        </w:rPr>
      </w:pPr>
      <w:r w:rsidDel="00000000" w:rsidR="00000000" w:rsidRPr="00000000">
        <w:rPr>
          <w:sz w:val="20"/>
          <w:szCs w:val="20"/>
          <w:rtl w:val="0"/>
        </w:rPr>
        <w:t xml:space="preserve">A. Hi @Julio! Slack can be addicting so definitely manage your time wisely and set specific time to devote to your coursework as 100% completion is one of the selection criteria you must meet! As for it being counterproductive, you’ll find that this community will actually aid &amp; enhance your learnings when you apply your knowledge by helping others! Hope this helps!</w:t>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rPr>
          <w:b w:val="1"/>
          <w:sz w:val="20"/>
          <w:szCs w:val="20"/>
        </w:rPr>
      </w:pPr>
      <w:r w:rsidDel="00000000" w:rsidR="00000000" w:rsidRPr="00000000">
        <w:rPr>
          <w:b w:val="1"/>
          <w:sz w:val="20"/>
          <w:szCs w:val="20"/>
          <w:rtl w:val="0"/>
        </w:rPr>
        <w:t xml:space="preserve">Q. @Palak.Udacity Hi, is there any restrictions on posting our experience of this program on any social media platform?</w:t>
      </w:r>
    </w:p>
    <w:p w:rsidR="00000000" w:rsidDel="00000000" w:rsidP="00000000" w:rsidRDefault="00000000" w:rsidRPr="00000000" w14:paraId="000000C2">
      <w:pPr>
        <w:rPr>
          <w:sz w:val="20"/>
          <w:szCs w:val="20"/>
        </w:rPr>
      </w:pPr>
      <w:r w:rsidDel="00000000" w:rsidR="00000000" w:rsidRPr="00000000">
        <w:rPr>
          <w:sz w:val="20"/>
          <w:szCs w:val="20"/>
          <w:rtl w:val="0"/>
        </w:rPr>
        <w:t xml:space="preserve">A. Hey @Hema No restrictions on sharing your experiences. But sharing the course content isn’t allowed :)</w:t>
      </w:r>
    </w:p>
    <w:p w:rsidR="00000000" w:rsidDel="00000000" w:rsidP="00000000" w:rsidRDefault="00000000" w:rsidRPr="00000000" w14:paraId="000000C3">
      <w:pPr>
        <w:rPr>
          <w:sz w:val="20"/>
          <w:szCs w:val="20"/>
        </w:rPr>
      </w:pPr>
      <w:r w:rsidDel="00000000" w:rsidR="00000000" w:rsidRPr="00000000">
        <w:rPr>
          <w:rtl w:val="0"/>
        </w:rPr>
      </w:r>
    </w:p>
    <w:p w:rsidR="00000000" w:rsidDel="00000000" w:rsidP="00000000" w:rsidRDefault="00000000" w:rsidRPr="00000000" w14:paraId="000000C4">
      <w:pPr>
        <w:rPr>
          <w:b w:val="1"/>
          <w:sz w:val="20"/>
          <w:szCs w:val="20"/>
        </w:rPr>
      </w:pPr>
      <w:r w:rsidDel="00000000" w:rsidR="00000000" w:rsidRPr="00000000">
        <w:rPr>
          <w:b w:val="1"/>
          <w:sz w:val="20"/>
          <w:szCs w:val="20"/>
          <w:rtl w:val="0"/>
        </w:rPr>
        <w:t xml:space="preserve">Q. How many are selected for phase 1 of this scholarship?</w:t>
      </w:r>
    </w:p>
    <w:p w:rsidR="00000000" w:rsidDel="00000000" w:rsidP="00000000" w:rsidRDefault="00000000" w:rsidRPr="00000000" w14:paraId="000000C5">
      <w:pPr>
        <w:rPr>
          <w:sz w:val="20"/>
          <w:szCs w:val="20"/>
        </w:rPr>
      </w:pPr>
      <w:r w:rsidDel="00000000" w:rsidR="00000000" w:rsidRPr="00000000">
        <w:rPr>
          <w:sz w:val="20"/>
          <w:szCs w:val="20"/>
          <w:rtl w:val="0"/>
        </w:rPr>
        <w:t xml:space="preserve">A. 10000</w:t>
      </w:r>
    </w:p>
    <w:p w:rsidR="00000000" w:rsidDel="00000000" w:rsidP="00000000" w:rsidRDefault="00000000" w:rsidRPr="00000000" w14:paraId="000000C6">
      <w:pPr>
        <w:rPr>
          <w:sz w:val="20"/>
          <w:szCs w:val="20"/>
        </w:rPr>
      </w:pPr>
      <w:r w:rsidDel="00000000" w:rsidR="00000000" w:rsidRPr="00000000">
        <w:rPr>
          <w:rtl w:val="0"/>
        </w:rPr>
      </w:r>
    </w:p>
    <w:p w:rsidR="00000000" w:rsidDel="00000000" w:rsidP="00000000" w:rsidRDefault="00000000" w:rsidRPr="00000000" w14:paraId="000000C7">
      <w:pPr>
        <w:rPr>
          <w:b w:val="1"/>
          <w:sz w:val="20"/>
          <w:szCs w:val="20"/>
        </w:rPr>
      </w:pPr>
      <w:r w:rsidDel="00000000" w:rsidR="00000000" w:rsidRPr="00000000">
        <w:rPr>
          <w:b w:val="1"/>
          <w:sz w:val="20"/>
          <w:szCs w:val="20"/>
          <w:rtl w:val="0"/>
        </w:rPr>
        <w:t xml:space="preserve">Q. I am in #ama_sessions but nobody is out there</w:t>
      </w:r>
    </w:p>
    <w:p w:rsidR="00000000" w:rsidDel="00000000" w:rsidP="00000000" w:rsidRDefault="00000000" w:rsidRPr="00000000" w14:paraId="000000C8">
      <w:pPr>
        <w:rPr>
          <w:sz w:val="20"/>
          <w:szCs w:val="20"/>
        </w:rPr>
      </w:pPr>
      <w:r w:rsidDel="00000000" w:rsidR="00000000" w:rsidRPr="00000000">
        <w:rPr>
          <w:sz w:val="20"/>
          <w:szCs w:val="20"/>
          <w:rtl w:val="0"/>
        </w:rPr>
        <w:t xml:space="preserve">A. AMAs happen in this channel and we’re all here! Were you some place else, by chance?</w:t>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rPr>
          <w:b w:val="1"/>
          <w:sz w:val="20"/>
          <w:szCs w:val="20"/>
        </w:rPr>
      </w:pPr>
      <w:r w:rsidDel="00000000" w:rsidR="00000000" w:rsidRPr="00000000">
        <w:rPr>
          <w:b w:val="1"/>
          <w:sz w:val="20"/>
          <w:szCs w:val="20"/>
          <w:rtl w:val="0"/>
        </w:rPr>
        <w:t xml:space="preserve">Q. What will be the process of taking a session, meaning say I feel some topic is very relevant to understand to move further, how do I help me peers in that topic? Should it be a study group or something else?</w:t>
      </w:r>
    </w:p>
    <w:p w:rsidR="00000000" w:rsidDel="00000000" w:rsidP="00000000" w:rsidRDefault="00000000" w:rsidRPr="00000000" w14:paraId="000000CB">
      <w:pPr>
        <w:rPr>
          <w:sz w:val="20"/>
          <w:szCs w:val="20"/>
        </w:rPr>
      </w:pPr>
      <w:r w:rsidDel="00000000" w:rsidR="00000000" w:rsidRPr="00000000">
        <w:rPr>
          <w:sz w:val="20"/>
          <w:szCs w:val="20"/>
          <w:rtl w:val="0"/>
        </w:rPr>
        <w:t xml:space="preserve">A.  @Ishmeet Singh Along with what your peers mentioned, you can also conduct an AMA Session or a webinar say!</w:t>
      </w:r>
    </w:p>
    <w:p w:rsidR="00000000" w:rsidDel="00000000" w:rsidP="00000000" w:rsidRDefault="00000000" w:rsidRPr="00000000" w14:paraId="000000CC">
      <w:pPr>
        <w:rPr>
          <w:sz w:val="20"/>
          <w:szCs w:val="20"/>
        </w:rPr>
      </w:pPr>
      <w:r w:rsidDel="00000000" w:rsidR="00000000" w:rsidRPr="00000000">
        <w:rPr>
          <w:sz w:val="20"/>
          <w:szCs w:val="20"/>
          <w:rtl w:val="0"/>
        </w:rPr>
        <w:t xml:space="preserve">You can reach out to me for the same! :slightly_smiling_face:</w:t>
      </w:r>
    </w:p>
    <w:p w:rsidR="00000000" w:rsidDel="00000000" w:rsidP="00000000" w:rsidRDefault="00000000" w:rsidRPr="00000000" w14:paraId="000000CD">
      <w:pPr>
        <w:rPr>
          <w:sz w:val="20"/>
          <w:szCs w:val="20"/>
        </w:rPr>
      </w:pPr>
      <w:r w:rsidDel="00000000" w:rsidR="00000000" w:rsidRPr="00000000">
        <w:rPr>
          <w:rtl w:val="0"/>
        </w:rPr>
      </w:r>
    </w:p>
    <w:p w:rsidR="00000000" w:rsidDel="00000000" w:rsidP="00000000" w:rsidRDefault="00000000" w:rsidRPr="00000000" w14:paraId="000000CE">
      <w:pPr>
        <w:rPr>
          <w:b w:val="1"/>
          <w:sz w:val="20"/>
          <w:szCs w:val="20"/>
        </w:rPr>
      </w:pPr>
      <w:r w:rsidDel="00000000" w:rsidR="00000000" w:rsidRPr="00000000">
        <w:rPr>
          <w:b w:val="1"/>
          <w:sz w:val="20"/>
          <w:szCs w:val="20"/>
          <w:rtl w:val="0"/>
        </w:rPr>
        <w:t xml:space="preserve">Q. Also if we launch a project and get stuck / need guidance do we have to depend on the peer group only or can we seek help from the Udacity team as well? @Palak.Udacity</w:t>
      </w:r>
    </w:p>
    <w:p w:rsidR="00000000" w:rsidDel="00000000" w:rsidP="00000000" w:rsidRDefault="00000000" w:rsidRPr="00000000" w14:paraId="000000CF">
      <w:pPr>
        <w:rPr>
          <w:sz w:val="20"/>
          <w:szCs w:val="20"/>
        </w:rPr>
      </w:pPr>
      <w:r w:rsidDel="00000000" w:rsidR="00000000" w:rsidRPr="00000000">
        <w:rPr>
          <w:sz w:val="20"/>
          <w:szCs w:val="20"/>
          <w:rtl w:val="0"/>
        </w:rPr>
        <w:t xml:space="preserve">A. @Akshay You will have to rely on the peer group but you will soon find out that it’s the best case! </w:t>
      </w:r>
    </w:p>
    <w:p w:rsidR="00000000" w:rsidDel="00000000" w:rsidP="00000000" w:rsidRDefault="00000000" w:rsidRPr="00000000" w14:paraId="000000D0">
      <w:pPr>
        <w:rPr>
          <w:sz w:val="20"/>
          <w:szCs w:val="20"/>
        </w:rPr>
      </w:pPr>
      <w:r w:rsidDel="00000000" w:rsidR="00000000" w:rsidRPr="00000000">
        <w:rPr>
          <w:rtl w:val="0"/>
        </w:rPr>
      </w:r>
    </w:p>
    <w:p w:rsidR="00000000" w:rsidDel="00000000" w:rsidP="00000000" w:rsidRDefault="00000000" w:rsidRPr="00000000" w14:paraId="000000D1">
      <w:pPr>
        <w:rPr>
          <w:b w:val="1"/>
          <w:sz w:val="20"/>
          <w:szCs w:val="20"/>
        </w:rPr>
      </w:pPr>
      <w:r w:rsidDel="00000000" w:rsidR="00000000" w:rsidRPr="00000000">
        <w:rPr>
          <w:b w:val="1"/>
          <w:sz w:val="20"/>
          <w:szCs w:val="20"/>
          <w:rtl w:val="0"/>
        </w:rPr>
        <w:t xml:space="preserve">Q. Is there any kind of project that we have to complete to be eligible for the phase 2?</w:t>
      </w:r>
    </w:p>
    <w:p w:rsidR="00000000" w:rsidDel="00000000" w:rsidP="00000000" w:rsidRDefault="00000000" w:rsidRPr="00000000" w14:paraId="000000D2">
      <w:pPr>
        <w:rPr>
          <w:sz w:val="20"/>
          <w:szCs w:val="20"/>
        </w:rPr>
      </w:pPr>
      <w:r w:rsidDel="00000000" w:rsidR="00000000" w:rsidRPr="00000000">
        <w:rPr>
          <w:sz w:val="20"/>
          <w:szCs w:val="20"/>
          <w:rtl w:val="0"/>
        </w:rPr>
        <w:t xml:space="preserve">A. Hi @Anupriya Saraswat! What your classmates said is correct! There is no project in Phase 1 that you’ll need to complete to be eligible for Phase 2. Just make sure to complete all of your Foundations Course!</w:t>
      </w:r>
    </w:p>
    <w:p w:rsidR="00000000" w:rsidDel="00000000" w:rsidP="00000000" w:rsidRDefault="00000000" w:rsidRPr="00000000" w14:paraId="000000D3">
      <w:pPr>
        <w:rPr>
          <w:sz w:val="20"/>
          <w:szCs w:val="20"/>
        </w:rPr>
      </w:pPr>
      <w:r w:rsidDel="00000000" w:rsidR="00000000" w:rsidRPr="00000000">
        <w:rPr>
          <w:rtl w:val="0"/>
        </w:rPr>
      </w:r>
    </w:p>
    <w:p w:rsidR="00000000" w:rsidDel="00000000" w:rsidP="00000000" w:rsidRDefault="00000000" w:rsidRPr="00000000" w14:paraId="000000D4">
      <w:pPr>
        <w:rPr>
          <w:b w:val="1"/>
          <w:sz w:val="20"/>
          <w:szCs w:val="20"/>
        </w:rPr>
      </w:pPr>
      <w:r w:rsidDel="00000000" w:rsidR="00000000" w:rsidRPr="00000000">
        <w:rPr>
          <w:b w:val="1"/>
          <w:sz w:val="20"/>
          <w:szCs w:val="20"/>
          <w:rtl w:val="0"/>
        </w:rPr>
        <w:t xml:space="preserve">Q. Is the grading of the course only dependent on completion or are our performances also tracked?</w:t>
      </w:r>
    </w:p>
    <w:p w:rsidR="00000000" w:rsidDel="00000000" w:rsidP="00000000" w:rsidRDefault="00000000" w:rsidRPr="00000000" w14:paraId="000000D5">
      <w:pPr>
        <w:rPr>
          <w:sz w:val="20"/>
          <w:szCs w:val="20"/>
        </w:rPr>
      </w:pPr>
      <w:r w:rsidDel="00000000" w:rsidR="00000000" w:rsidRPr="00000000">
        <w:rPr>
          <w:sz w:val="20"/>
          <w:szCs w:val="20"/>
          <w:rtl w:val="0"/>
        </w:rPr>
        <w:t xml:space="preserve">A. @Dipanwita Guhathakurta No grading as such! Only course completion and community participation! :slightly_smiling_face:</w:t>
      </w:r>
    </w:p>
    <w:p w:rsidR="00000000" w:rsidDel="00000000" w:rsidP="00000000" w:rsidRDefault="00000000" w:rsidRPr="00000000" w14:paraId="000000D6">
      <w:pPr>
        <w:rPr>
          <w:sz w:val="20"/>
          <w:szCs w:val="20"/>
        </w:rPr>
      </w:pPr>
      <w:r w:rsidDel="00000000" w:rsidR="00000000" w:rsidRPr="00000000">
        <w:rPr>
          <w:rtl w:val="0"/>
        </w:rPr>
      </w:r>
    </w:p>
    <w:p w:rsidR="00000000" w:rsidDel="00000000" w:rsidP="00000000" w:rsidRDefault="00000000" w:rsidRPr="00000000" w14:paraId="000000D7">
      <w:pPr>
        <w:rPr>
          <w:b w:val="1"/>
          <w:sz w:val="20"/>
          <w:szCs w:val="20"/>
        </w:rPr>
      </w:pPr>
      <w:r w:rsidDel="00000000" w:rsidR="00000000" w:rsidRPr="00000000">
        <w:rPr>
          <w:b w:val="1"/>
          <w:sz w:val="20"/>
          <w:szCs w:val="20"/>
          <w:rtl w:val="0"/>
        </w:rPr>
        <w:t xml:space="preserve">Q. Why this course does not contain any projects?? @Palak.Udacity</w:t>
      </w:r>
    </w:p>
    <w:p w:rsidR="00000000" w:rsidDel="00000000" w:rsidP="00000000" w:rsidRDefault="00000000" w:rsidRPr="00000000" w14:paraId="000000D8">
      <w:pPr>
        <w:rPr>
          <w:sz w:val="20"/>
          <w:szCs w:val="20"/>
        </w:rPr>
      </w:pPr>
      <w:r w:rsidDel="00000000" w:rsidR="00000000" w:rsidRPr="00000000">
        <w:rPr>
          <w:sz w:val="20"/>
          <w:szCs w:val="20"/>
          <w:rtl w:val="0"/>
        </w:rPr>
        <w:t xml:space="preserve">A. projects and submissions are part of the nano degree as specified in the orientation</w:t>
      </w:r>
    </w:p>
    <w:p w:rsidR="00000000" w:rsidDel="00000000" w:rsidP="00000000" w:rsidRDefault="00000000" w:rsidRPr="00000000" w14:paraId="000000D9">
      <w:pPr>
        <w:rPr>
          <w:sz w:val="20"/>
          <w:szCs w:val="20"/>
        </w:rPr>
      </w:pPr>
      <w:r w:rsidDel="00000000" w:rsidR="00000000" w:rsidRPr="00000000">
        <w:rPr>
          <w:rtl w:val="0"/>
        </w:rPr>
      </w:r>
    </w:p>
    <w:p w:rsidR="00000000" w:rsidDel="00000000" w:rsidP="00000000" w:rsidRDefault="00000000" w:rsidRPr="00000000" w14:paraId="000000DA">
      <w:pPr>
        <w:rPr>
          <w:b w:val="1"/>
          <w:sz w:val="20"/>
          <w:szCs w:val="20"/>
        </w:rPr>
      </w:pPr>
      <w:r w:rsidDel="00000000" w:rsidR="00000000" w:rsidRPr="00000000">
        <w:rPr>
          <w:b w:val="1"/>
          <w:sz w:val="20"/>
          <w:szCs w:val="20"/>
          <w:rtl w:val="0"/>
        </w:rPr>
        <w:t xml:space="preserve">Q. Do we need to spend time on course everyday? What if due to some reason I miss it someday?</w:t>
      </w:r>
    </w:p>
    <w:p w:rsidR="00000000" w:rsidDel="00000000" w:rsidP="00000000" w:rsidRDefault="00000000" w:rsidRPr="00000000" w14:paraId="000000DB">
      <w:pPr>
        <w:rPr>
          <w:sz w:val="20"/>
          <w:szCs w:val="20"/>
        </w:rPr>
      </w:pPr>
      <w:r w:rsidDel="00000000" w:rsidR="00000000" w:rsidRPr="00000000">
        <w:rPr>
          <w:sz w:val="20"/>
          <w:szCs w:val="20"/>
          <w:rtl w:val="0"/>
        </w:rPr>
        <w:t xml:space="preserve">A. Hi @PRIYANKA UMRE! We understand not everyone can commit to the course everyday! Like @Tahani Alsubait said just try to squeeze in a little bit of studying consistently </w:t>
      </w:r>
    </w:p>
    <w:p w:rsidR="00000000" w:rsidDel="00000000" w:rsidP="00000000" w:rsidRDefault="00000000" w:rsidRPr="00000000" w14:paraId="000000DC">
      <w:pPr>
        <w:rPr>
          <w:sz w:val="20"/>
          <w:szCs w:val="20"/>
        </w:rPr>
      </w:pPr>
      <w:r w:rsidDel="00000000" w:rsidR="00000000" w:rsidRPr="00000000">
        <w:rPr>
          <w:rtl w:val="0"/>
        </w:rPr>
      </w:r>
    </w:p>
    <w:p w:rsidR="00000000" w:rsidDel="00000000" w:rsidP="00000000" w:rsidRDefault="00000000" w:rsidRPr="00000000" w14:paraId="000000DD">
      <w:pPr>
        <w:rPr>
          <w:b w:val="1"/>
          <w:sz w:val="20"/>
          <w:szCs w:val="20"/>
        </w:rPr>
      </w:pPr>
      <w:r w:rsidDel="00000000" w:rsidR="00000000" w:rsidRPr="00000000">
        <w:rPr>
          <w:b w:val="1"/>
          <w:sz w:val="20"/>
          <w:szCs w:val="20"/>
          <w:rtl w:val="0"/>
        </w:rPr>
        <w:t xml:space="preserve">Q. @Brenda.Udacity @Grace.Udacity @Palak.Udacity In addition to completing the course on time and community participation on Slack, do we have to pass a test or complete a project to be considered for Phase 2? Are the published requirements to be considered for Phase 2 the final list?</w:t>
      </w:r>
    </w:p>
    <w:p w:rsidR="00000000" w:rsidDel="00000000" w:rsidP="00000000" w:rsidRDefault="00000000" w:rsidRPr="00000000" w14:paraId="000000DE">
      <w:pPr>
        <w:rPr>
          <w:sz w:val="20"/>
          <w:szCs w:val="20"/>
        </w:rPr>
      </w:pPr>
      <w:r w:rsidDel="00000000" w:rsidR="00000000" w:rsidRPr="00000000">
        <w:rPr>
          <w:sz w:val="20"/>
          <w:szCs w:val="20"/>
          <w:rtl w:val="0"/>
        </w:rPr>
        <w:t xml:space="preserve">A. Hi @Rebu Thomas! Great question! There is no such test to take or project to complete for this Scholarship Challenge. We are just looking for 100% completion of the course material + community participation. Hope that helps!</w:t>
      </w:r>
    </w:p>
    <w:p w:rsidR="00000000" w:rsidDel="00000000" w:rsidP="00000000" w:rsidRDefault="00000000" w:rsidRPr="00000000" w14:paraId="000000DF">
      <w:pPr>
        <w:rPr>
          <w:sz w:val="20"/>
          <w:szCs w:val="20"/>
        </w:rPr>
      </w:pPr>
      <w:r w:rsidDel="00000000" w:rsidR="00000000" w:rsidRPr="00000000">
        <w:rPr>
          <w:rtl w:val="0"/>
        </w:rPr>
      </w:r>
    </w:p>
    <w:p w:rsidR="00000000" w:rsidDel="00000000" w:rsidP="00000000" w:rsidRDefault="00000000" w:rsidRPr="00000000" w14:paraId="000000E0">
      <w:pPr>
        <w:rPr>
          <w:b w:val="1"/>
          <w:sz w:val="20"/>
          <w:szCs w:val="20"/>
        </w:rPr>
      </w:pPr>
      <w:r w:rsidDel="00000000" w:rsidR="00000000" w:rsidRPr="00000000">
        <w:rPr>
          <w:b w:val="1"/>
          <w:sz w:val="20"/>
          <w:szCs w:val="20"/>
          <w:rtl w:val="0"/>
        </w:rPr>
        <w:t xml:space="preserve">Q. Hi @Palak.Udacity, @Brenda.Udacity, @Grace.Udacity</w:t>
      </w:r>
    </w:p>
    <w:p w:rsidR="00000000" w:rsidDel="00000000" w:rsidP="00000000" w:rsidRDefault="00000000" w:rsidRPr="00000000" w14:paraId="000000E1">
      <w:pPr>
        <w:rPr>
          <w:b w:val="1"/>
          <w:sz w:val="20"/>
          <w:szCs w:val="20"/>
        </w:rPr>
      </w:pPr>
      <w:r w:rsidDel="00000000" w:rsidR="00000000" w:rsidRPr="00000000">
        <w:rPr>
          <w:b w:val="1"/>
          <w:sz w:val="20"/>
          <w:szCs w:val="20"/>
          <w:rtl w:val="0"/>
        </w:rPr>
        <w:t xml:space="preserve">I just wanted to know if all the community events that happenen will be time zone friendly :)</w:t>
      </w:r>
    </w:p>
    <w:p w:rsidR="00000000" w:rsidDel="00000000" w:rsidP="00000000" w:rsidRDefault="00000000" w:rsidRPr="00000000" w14:paraId="000000E2">
      <w:pPr>
        <w:rPr>
          <w:sz w:val="20"/>
          <w:szCs w:val="20"/>
        </w:rPr>
      </w:pPr>
      <w:r w:rsidDel="00000000" w:rsidR="00000000" w:rsidRPr="00000000">
        <w:rPr>
          <w:sz w:val="20"/>
          <w:szCs w:val="20"/>
          <w:rtl w:val="0"/>
        </w:rPr>
        <w:t xml:space="preserve">A. @Manasvi Trivedi Absolutely! </w:t>
      </w:r>
    </w:p>
    <w:p w:rsidR="00000000" w:rsidDel="00000000" w:rsidP="00000000" w:rsidRDefault="00000000" w:rsidRPr="00000000" w14:paraId="000000E3">
      <w:pPr>
        <w:rPr>
          <w:sz w:val="20"/>
          <w:szCs w:val="20"/>
        </w:rPr>
      </w:pPr>
      <w:r w:rsidDel="00000000" w:rsidR="00000000" w:rsidRPr="00000000">
        <w:rPr>
          <w:rtl w:val="0"/>
        </w:rPr>
      </w:r>
    </w:p>
    <w:p w:rsidR="00000000" w:rsidDel="00000000" w:rsidP="00000000" w:rsidRDefault="00000000" w:rsidRPr="00000000" w14:paraId="000000E4">
      <w:pPr>
        <w:rPr>
          <w:b w:val="1"/>
          <w:sz w:val="20"/>
          <w:szCs w:val="20"/>
        </w:rPr>
      </w:pPr>
      <w:r w:rsidDel="00000000" w:rsidR="00000000" w:rsidRPr="00000000">
        <w:rPr>
          <w:b w:val="1"/>
          <w:sz w:val="20"/>
          <w:szCs w:val="20"/>
          <w:rtl w:val="0"/>
        </w:rPr>
        <w:t xml:space="preserve">Q. Can we create study group formation challenge till all the study groups have been formed? @Brenda.Udacity</w:t>
      </w:r>
    </w:p>
    <w:p w:rsidR="00000000" w:rsidDel="00000000" w:rsidP="00000000" w:rsidRDefault="00000000" w:rsidRPr="00000000" w14:paraId="000000E5">
      <w:pPr>
        <w:rPr>
          <w:sz w:val="20"/>
          <w:szCs w:val="20"/>
        </w:rPr>
      </w:pPr>
      <w:r w:rsidDel="00000000" w:rsidR="00000000" w:rsidRPr="00000000">
        <w:rPr>
          <w:sz w:val="20"/>
          <w:szCs w:val="20"/>
          <w:rtl w:val="0"/>
        </w:rPr>
        <w:t xml:space="preserve">A. Hi @Soham Pendurkar! You can totally form study groups now, but you’ll only be able to request channels dedicated to your study group when the program is launched!</w:t>
      </w:r>
    </w:p>
    <w:p w:rsidR="00000000" w:rsidDel="00000000" w:rsidP="00000000" w:rsidRDefault="00000000" w:rsidRPr="00000000" w14:paraId="000000E6">
      <w:pPr>
        <w:rPr>
          <w:sz w:val="20"/>
          <w:szCs w:val="20"/>
        </w:rPr>
      </w:pPr>
      <w:r w:rsidDel="00000000" w:rsidR="00000000" w:rsidRPr="00000000">
        <w:rPr>
          <w:sz w:val="20"/>
          <w:szCs w:val="20"/>
          <w:rtl w:val="0"/>
        </w:rPr>
        <w:t xml:space="preserve">You can start forming your group now and sign up for a channel with all your members when the time comes :slightly_smiling_face:</w:t>
      </w:r>
    </w:p>
    <w:p w:rsidR="00000000" w:rsidDel="00000000" w:rsidP="00000000" w:rsidRDefault="00000000" w:rsidRPr="00000000" w14:paraId="000000E7">
      <w:pPr>
        <w:rPr>
          <w:sz w:val="20"/>
          <w:szCs w:val="20"/>
        </w:rPr>
      </w:pPr>
      <w:r w:rsidDel="00000000" w:rsidR="00000000" w:rsidRPr="00000000">
        <w:rPr>
          <w:rtl w:val="0"/>
        </w:rPr>
      </w:r>
    </w:p>
    <w:p w:rsidR="00000000" w:rsidDel="00000000" w:rsidP="00000000" w:rsidRDefault="00000000" w:rsidRPr="00000000" w14:paraId="000000E8">
      <w:pPr>
        <w:rPr>
          <w:b w:val="1"/>
          <w:sz w:val="20"/>
          <w:szCs w:val="20"/>
        </w:rPr>
      </w:pPr>
      <w:r w:rsidDel="00000000" w:rsidR="00000000" w:rsidRPr="00000000">
        <w:rPr>
          <w:b w:val="1"/>
          <w:sz w:val="20"/>
          <w:szCs w:val="20"/>
          <w:rtl w:val="0"/>
        </w:rPr>
        <w:t xml:space="preserve">Q. What will be the way forward for people who are not selected among 300 scholars ?</w:t>
      </w:r>
    </w:p>
    <w:p w:rsidR="00000000" w:rsidDel="00000000" w:rsidP="00000000" w:rsidRDefault="00000000" w:rsidRPr="00000000" w14:paraId="000000E9">
      <w:pPr>
        <w:rPr>
          <w:sz w:val="20"/>
          <w:szCs w:val="20"/>
        </w:rPr>
      </w:pPr>
      <w:r w:rsidDel="00000000" w:rsidR="00000000" w:rsidRPr="00000000">
        <w:rPr>
          <w:sz w:val="20"/>
          <w:szCs w:val="20"/>
          <w:rtl w:val="0"/>
        </w:rPr>
        <w:t xml:space="preserve">A. @Pavan Nandyala As your peers mentioned, you can always enrol in the Nanodegrees! </w:t>
      </w:r>
    </w:p>
    <w:p w:rsidR="00000000" w:rsidDel="00000000" w:rsidP="00000000" w:rsidRDefault="00000000" w:rsidRPr="00000000" w14:paraId="000000EA">
      <w:pPr>
        <w:rPr>
          <w:sz w:val="20"/>
          <w:szCs w:val="20"/>
        </w:rPr>
      </w:pPr>
      <w:r w:rsidDel="00000000" w:rsidR="00000000" w:rsidRPr="00000000">
        <w:rPr>
          <w:rtl w:val="0"/>
        </w:rPr>
      </w:r>
    </w:p>
    <w:p w:rsidR="00000000" w:rsidDel="00000000" w:rsidP="00000000" w:rsidRDefault="00000000" w:rsidRPr="00000000" w14:paraId="000000EB">
      <w:pPr>
        <w:rPr>
          <w:b w:val="1"/>
          <w:sz w:val="20"/>
          <w:szCs w:val="20"/>
        </w:rPr>
      </w:pPr>
      <w:r w:rsidDel="00000000" w:rsidR="00000000" w:rsidRPr="00000000">
        <w:rPr>
          <w:b w:val="1"/>
          <w:sz w:val="20"/>
          <w:szCs w:val="20"/>
          <w:rtl w:val="0"/>
        </w:rPr>
        <w:t xml:space="preserve">Q. Participation in Slack seems very vague as a criteria for selections. Could the criteria be laid out in a more concise manner, if that is acceptable?</w:t>
      </w:r>
    </w:p>
    <w:p w:rsidR="00000000" w:rsidDel="00000000" w:rsidP="00000000" w:rsidRDefault="00000000" w:rsidRPr="00000000" w14:paraId="000000EC">
      <w:pPr>
        <w:rPr>
          <w:sz w:val="20"/>
          <w:szCs w:val="20"/>
        </w:rPr>
      </w:pPr>
      <w:r w:rsidDel="00000000" w:rsidR="00000000" w:rsidRPr="00000000">
        <w:rPr>
          <w:sz w:val="20"/>
          <w:szCs w:val="20"/>
          <w:rtl w:val="0"/>
        </w:rPr>
        <w:t xml:space="preserve">A. @Arun Kumar Venkitaraman Refer to the Orientation Slides and it will help you with this!</w:t>
      </w:r>
    </w:p>
    <w:p w:rsidR="00000000" w:rsidDel="00000000" w:rsidP="00000000" w:rsidRDefault="00000000" w:rsidRPr="00000000" w14:paraId="000000ED">
      <w:pPr>
        <w:rPr>
          <w:sz w:val="20"/>
          <w:szCs w:val="20"/>
        </w:rPr>
      </w:pPr>
      <w:r w:rsidDel="00000000" w:rsidR="00000000" w:rsidRPr="00000000">
        <w:rPr>
          <w:rtl w:val="0"/>
        </w:rPr>
      </w:r>
    </w:p>
    <w:p w:rsidR="00000000" w:rsidDel="00000000" w:rsidP="00000000" w:rsidRDefault="00000000" w:rsidRPr="00000000" w14:paraId="000000EE">
      <w:pPr>
        <w:rPr>
          <w:b w:val="1"/>
          <w:sz w:val="20"/>
          <w:szCs w:val="20"/>
        </w:rPr>
      </w:pPr>
      <w:r w:rsidDel="00000000" w:rsidR="00000000" w:rsidRPr="00000000">
        <w:rPr>
          <w:b w:val="1"/>
          <w:sz w:val="20"/>
          <w:szCs w:val="20"/>
          <w:rtl w:val="0"/>
        </w:rPr>
        <w:t xml:space="preserve">Q. How about we take a particular time of the day (for community participation) instead of being active all the time? Will it have a negative impact?</w:t>
      </w:r>
    </w:p>
    <w:p w:rsidR="00000000" w:rsidDel="00000000" w:rsidP="00000000" w:rsidRDefault="00000000" w:rsidRPr="00000000" w14:paraId="000000EF">
      <w:pPr>
        <w:rPr>
          <w:sz w:val="20"/>
          <w:szCs w:val="20"/>
        </w:rPr>
      </w:pPr>
      <w:r w:rsidDel="00000000" w:rsidR="00000000" w:rsidRPr="00000000">
        <w:rPr>
          <w:sz w:val="20"/>
          <w:szCs w:val="20"/>
          <w:rtl w:val="0"/>
        </w:rPr>
        <w:t xml:space="preserve">A. Hi @Apurva! As we mentioned during Orientation today, we are looking for meaningful contributions - quality over quantity!! :sparkling_heart:</w:t>
      </w:r>
    </w:p>
    <w:p w:rsidR="00000000" w:rsidDel="00000000" w:rsidP="00000000" w:rsidRDefault="00000000" w:rsidRPr="00000000" w14:paraId="000000F0">
      <w:pPr>
        <w:rPr>
          <w:sz w:val="20"/>
          <w:szCs w:val="20"/>
        </w:rPr>
      </w:pPr>
      <w:r w:rsidDel="00000000" w:rsidR="00000000" w:rsidRPr="00000000">
        <w:rPr>
          <w:rtl w:val="0"/>
        </w:rPr>
      </w:r>
    </w:p>
    <w:p w:rsidR="00000000" w:rsidDel="00000000" w:rsidP="00000000" w:rsidRDefault="00000000" w:rsidRPr="00000000" w14:paraId="000000F1">
      <w:pPr>
        <w:rPr>
          <w:b w:val="1"/>
          <w:sz w:val="20"/>
          <w:szCs w:val="20"/>
        </w:rPr>
      </w:pPr>
      <w:r w:rsidDel="00000000" w:rsidR="00000000" w:rsidRPr="00000000">
        <w:rPr>
          <w:b w:val="1"/>
          <w:sz w:val="20"/>
          <w:szCs w:val="20"/>
          <w:rtl w:val="0"/>
        </w:rPr>
        <w:t xml:space="preserve">Q. What is the criteria for selection to part 2?</w:t>
      </w:r>
    </w:p>
    <w:p w:rsidR="00000000" w:rsidDel="00000000" w:rsidP="00000000" w:rsidRDefault="00000000" w:rsidRPr="00000000" w14:paraId="000000F2">
      <w:pPr>
        <w:rPr>
          <w:sz w:val="20"/>
          <w:szCs w:val="20"/>
        </w:rPr>
      </w:pPr>
      <w:r w:rsidDel="00000000" w:rsidR="00000000" w:rsidRPr="00000000">
        <w:rPr>
          <w:sz w:val="20"/>
          <w:szCs w:val="20"/>
          <w:rtl w:val="0"/>
        </w:rPr>
        <w:t xml:space="preserve">A. Hi @Nabil Belmokhtar! The recording from today’s Orientation is up on the Google site now if you’d like to watch! https://bit.ly/microsoft-azure-challenge :sparkling_heart:</w:t>
      </w:r>
    </w:p>
    <w:p w:rsidR="00000000" w:rsidDel="00000000" w:rsidP="00000000" w:rsidRDefault="00000000" w:rsidRPr="00000000" w14:paraId="000000F3">
      <w:pPr>
        <w:rPr>
          <w:sz w:val="20"/>
          <w:szCs w:val="20"/>
        </w:rPr>
      </w:pPr>
      <w:r w:rsidDel="00000000" w:rsidR="00000000" w:rsidRPr="00000000">
        <w:rPr>
          <w:rtl w:val="0"/>
        </w:rPr>
      </w:r>
    </w:p>
    <w:p w:rsidR="00000000" w:rsidDel="00000000" w:rsidP="00000000" w:rsidRDefault="00000000" w:rsidRPr="00000000" w14:paraId="000000F4">
      <w:pPr>
        <w:rPr>
          <w:b w:val="1"/>
          <w:sz w:val="20"/>
          <w:szCs w:val="20"/>
        </w:rPr>
      </w:pPr>
      <w:r w:rsidDel="00000000" w:rsidR="00000000" w:rsidRPr="00000000">
        <w:rPr>
          <w:b w:val="1"/>
          <w:sz w:val="20"/>
          <w:szCs w:val="20"/>
          <w:rtl w:val="0"/>
        </w:rPr>
        <w:t xml:space="preserve">Q. If i miss some AMA sessions due to timezone as it is 5 am here, will it affect mz chances of getting selected ?</w:t>
      </w:r>
    </w:p>
    <w:p w:rsidR="00000000" w:rsidDel="00000000" w:rsidP="00000000" w:rsidRDefault="00000000" w:rsidRPr="00000000" w14:paraId="000000F5">
      <w:pPr>
        <w:rPr>
          <w:sz w:val="20"/>
          <w:szCs w:val="20"/>
        </w:rPr>
      </w:pPr>
      <w:r w:rsidDel="00000000" w:rsidR="00000000" w:rsidRPr="00000000">
        <w:rPr>
          <w:sz w:val="20"/>
          <w:szCs w:val="20"/>
          <w:rtl w:val="0"/>
        </w:rPr>
        <w:t xml:space="preserve">A. Hi @Clement Dike! These AMA sessions are optional and are here to clarify any doubts you may have about the program or community initiatives. These sessions will always be transcribed so if you miss a session, you can catch up later!</w:t>
      </w:r>
    </w:p>
    <w:p w:rsidR="00000000" w:rsidDel="00000000" w:rsidP="00000000" w:rsidRDefault="00000000" w:rsidRPr="00000000" w14:paraId="000000F6">
      <w:pPr>
        <w:rPr>
          <w:sz w:val="20"/>
          <w:szCs w:val="20"/>
        </w:rPr>
      </w:pPr>
      <w:r w:rsidDel="00000000" w:rsidR="00000000" w:rsidRPr="00000000">
        <w:rPr>
          <w:rtl w:val="0"/>
        </w:rPr>
      </w:r>
    </w:p>
    <w:p w:rsidR="00000000" w:rsidDel="00000000" w:rsidP="00000000" w:rsidRDefault="00000000" w:rsidRPr="00000000" w14:paraId="000000F7">
      <w:pPr>
        <w:rPr>
          <w:b w:val="1"/>
          <w:sz w:val="20"/>
          <w:szCs w:val="20"/>
        </w:rPr>
      </w:pPr>
      <w:r w:rsidDel="00000000" w:rsidR="00000000" w:rsidRPr="00000000">
        <w:rPr>
          <w:b w:val="1"/>
          <w:sz w:val="20"/>
          <w:szCs w:val="20"/>
          <w:rtl w:val="0"/>
        </w:rPr>
        <w:t xml:space="preserve">Q. The selection criteria regarding community participation is not clear. How does it make the effective choice for selection?</w:t>
      </w:r>
    </w:p>
    <w:p w:rsidR="00000000" w:rsidDel="00000000" w:rsidP="00000000" w:rsidRDefault="00000000" w:rsidRPr="00000000" w14:paraId="000000F8">
      <w:pPr>
        <w:rPr>
          <w:sz w:val="20"/>
          <w:szCs w:val="20"/>
        </w:rPr>
      </w:pPr>
      <w:r w:rsidDel="00000000" w:rsidR="00000000" w:rsidRPr="00000000">
        <w:rPr>
          <w:sz w:val="20"/>
          <w:szCs w:val="20"/>
          <w:rtl w:val="0"/>
        </w:rPr>
        <w:t xml:space="preserve">A. Thanks for the assist @accakks!</w:t>
      </w:r>
    </w:p>
    <w:p w:rsidR="00000000" w:rsidDel="00000000" w:rsidP="00000000" w:rsidRDefault="00000000" w:rsidRPr="00000000" w14:paraId="000000F9">
      <w:pPr>
        <w:rPr>
          <w:sz w:val="20"/>
          <w:szCs w:val="20"/>
        </w:rPr>
      </w:pPr>
      <w:r w:rsidDel="00000000" w:rsidR="00000000" w:rsidRPr="00000000">
        <w:rPr>
          <w:sz w:val="20"/>
          <w:szCs w:val="20"/>
          <w:rtl w:val="0"/>
        </w:rPr>
        <w:t xml:space="preserve">Hi @Chaitanya Medini and @Falguni! Sorry if it doesn’t appear clear :disappointed: By chance have you watched the recording from Orientation? We’ve outlined the 3 buckets that count toward Community participation https://bit.ly/microsoft-azure-challenge</w:t>
      </w:r>
    </w:p>
    <w:p w:rsidR="00000000" w:rsidDel="00000000" w:rsidP="00000000" w:rsidRDefault="00000000" w:rsidRPr="00000000" w14:paraId="000000FA">
      <w:pPr>
        <w:rPr>
          <w:sz w:val="20"/>
          <w:szCs w:val="20"/>
        </w:rPr>
      </w:pPr>
      <w:r w:rsidDel="00000000" w:rsidR="00000000" w:rsidRPr="00000000">
        <w:rPr>
          <w:rtl w:val="0"/>
        </w:rPr>
      </w:r>
    </w:p>
    <w:p w:rsidR="00000000" w:rsidDel="00000000" w:rsidP="00000000" w:rsidRDefault="00000000" w:rsidRPr="00000000" w14:paraId="000000FB">
      <w:pPr>
        <w:rPr>
          <w:b w:val="1"/>
          <w:sz w:val="20"/>
          <w:szCs w:val="20"/>
        </w:rPr>
      </w:pPr>
      <w:r w:rsidDel="00000000" w:rsidR="00000000" w:rsidRPr="00000000">
        <w:rPr>
          <w:b w:val="1"/>
          <w:sz w:val="20"/>
          <w:szCs w:val="20"/>
          <w:rtl w:val="0"/>
        </w:rPr>
        <w:t xml:space="preserve">Q. There are so many questions being posted each day , how is one supposed to keep up with all the messages posted on slack ? @Palak.Udacity @Brenda.Udacity</w:t>
      </w:r>
    </w:p>
    <w:p w:rsidR="00000000" w:rsidDel="00000000" w:rsidP="00000000" w:rsidRDefault="00000000" w:rsidRPr="00000000" w14:paraId="000000FC">
      <w:pPr>
        <w:rPr>
          <w:sz w:val="20"/>
          <w:szCs w:val="20"/>
        </w:rPr>
      </w:pPr>
      <w:r w:rsidDel="00000000" w:rsidR="00000000" w:rsidRPr="00000000">
        <w:rPr>
          <w:sz w:val="20"/>
          <w:szCs w:val="20"/>
          <w:rtl w:val="0"/>
        </w:rPr>
        <w:t xml:space="preserve">A. Great answers, everyone! Hi @Oindrila Choudhury! It is impossible to keep up with all the messages and we certainly don’t expect that you will! Definitely follow the advice of your classmates in only following a few channels - the ones that interest you the most! And keep you eye on the #announcements channel for important updates from @Palak.Udacity as well! Do your best - that’s all we ask!</w:t>
      </w:r>
    </w:p>
    <w:p w:rsidR="00000000" w:rsidDel="00000000" w:rsidP="00000000" w:rsidRDefault="00000000" w:rsidRPr="00000000" w14:paraId="000000FD">
      <w:pPr>
        <w:rPr>
          <w:sz w:val="20"/>
          <w:szCs w:val="20"/>
        </w:rPr>
      </w:pPr>
      <w:r w:rsidDel="00000000" w:rsidR="00000000" w:rsidRPr="00000000">
        <w:rPr>
          <w:rtl w:val="0"/>
        </w:rPr>
      </w:r>
    </w:p>
    <w:p w:rsidR="00000000" w:rsidDel="00000000" w:rsidP="00000000" w:rsidRDefault="00000000" w:rsidRPr="00000000" w14:paraId="000000FE">
      <w:pPr>
        <w:rPr>
          <w:b w:val="1"/>
          <w:sz w:val="20"/>
          <w:szCs w:val="20"/>
        </w:rPr>
      </w:pPr>
      <w:r w:rsidDel="00000000" w:rsidR="00000000" w:rsidRPr="00000000">
        <w:rPr>
          <w:b w:val="1"/>
          <w:sz w:val="20"/>
          <w:szCs w:val="20"/>
          <w:rtl w:val="0"/>
        </w:rPr>
        <w:t xml:space="preserve">Q. Is there some time or resource limit for the labs, it is possible to consume all the resources available in azure?</w:t>
      </w:r>
    </w:p>
    <w:p w:rsidR="00000000" w:rsidDel="00000000" w:rsidP="00000000" w:rsidRDefault="00000000" w:rsidRPr="00000000" w14:paraId="000000FF">
      <w:pPr>
        <w:rPr>
          <w:sz w:val="20"/>
          <w:szCs w:val="20"/>
        </w:rPr>
      </w:pPr>
      <w:r w:rsidDel="00000000" w:rsidR="00000000" w:rsidRPr="00000000">
        <w:rPr>
          <w:sz w:val="20"/>
          <w:szCs w:val="20"/>
          <w:rtl w:val="0"/>
        </w:rPr>
        <w:t xml:space="preserve">A. @Christian Rivera To be honest, I am not completely sure of this and I will get back to you on this!</w:t>
      </w:r>
    </w:p>
    <w:p w:rsidR="00000000" w:rsidDel="00000000" w:rsidP="00000000" w:rsidRDefault="00000000" w:rsidRPr="00000000" w14:paraId="00000100">
      <w:pPr>
        <w:rPr>
          <w:sz w:val="20"/>
          <w:szCs w:val="20"/>
        </w:rPr>
      </w:pPr>
      <w:r w:rsidDel="00000000" w:rsidR="00000000" w:rsidRPr="00000000">
        <w:rPr>
          <w:rtl w:val="0"/>
        </w:rPr>
      </w:r>
    </w:p>
    <w:p w:rsidR="00000000" w:rsidDel="00000000" w:rsidP="00000000" w:rsidRDefault="00000000" w:rsidRPr="00000000" w14:paraId="00000101">
      <w:pPr>
        <w:rPr>
          <w:b w:val="1"/>
          <w:sz w:val="20"/>
          <w:szCs w:val="20"/>
        </w:rPr>
      </w:pPr>
      <w:r w:rsidDel="00000000" w:rsidR="00000000" w:rsidRPr="00000000">
        <w:rPr>
          <w:b w:val="1"/>
          <w:sz w:val="20"/>
          <w:szCs w:val="20"/>
          <w:rtl w:val="0"/>
        </w:rPr>
        <w:t xml:space="preserve">Q. #ama_sessions</w:t>
      </w:r>
    </w:p>
    <w:p w:rsidR="00000000" w:rsidDel="00000000" w:rsidP="00000000" w:rsidRDefault="00000000" w:rsidRPr="00000000" w14:paraId="00000102">
      <w:pPr>
        <w:rPr>
          <w:b w:val="1"/>
          <w:sz w:val="20"/>
          <w:szCs w:val="20"/>
        </w:rPr>
      </w:pPr>
      <w:r w:rsidDel="00000000" w:rsidR="00000000" w:rsidRPr="00000000">
        <w:rPr>
          <w:b w:val="1"/>
          <w:sz w:val="20"/>
          <w:szCs w:val="20"/>
          <w:rtl w:val="0"/>
        </w:rPr>
        <w:t xml:space="preserve">Please according to lesson 2, talking about traditional programming and machine learning.</w:t>
      </w:r>
    </w:p>
    <w:p w:rsidR="00000000" w:rsidDel="00000000" w:rsidP="00000000" w:rsidRDefault="00000000" w:rsidRPr="00000000" w14:paraId="00000103">
      <w:pPr>
        <w:rPr>
          <w:b w:val="1"/>
          <w:sz w:val="20"/>
          <w:szCs w:val="20"/>
        </w:rPr>
      </w:pPr>
      <w:r w:rsidDel="00000000" w:rsidR="00000000" w:rsidRPr="00000000">
        <w:rPr>
          <w:b w:val="1"/>
          <w:sz w:val="20"/>
          <w:szCs w:val="20"/>
          <w:rtl w:val="0"/>
        </w:rPr>
        <w:t xml:space="preserve">How do we identity data, answers and rules?</w:t>
      </w:r>
    </w:p>
    <w:p w:rsidR="00000000" w:rsidDel="00000000" w:rsidP="00000000" w:rsidRDefault="00000000" w:rsidRPr="00000000" w14:paraId="00000104">
      <w:pPr>
        <w:rPr>
          <w:sz w:val="20"/>
          <w:szCs w:val="20"/>
        </w:rPr>
      </w:pPr>
      <w:r w:rsidDel="00000000" w:rsidR="00000000" w:rsidRPr="00000000">
        <w:rPr>
          <w:sz w:val="20"/>
          <w:szCs w:val="20"/>
          <w:rtl w:val="0"/>
        </w:rPr>
        <w:t xml:space="preserve">A. Hi @AYENI OREJAH! The #l2_intro_machine_learning channel specifically for Lesson 2 questions is a great place as well! :sparkling_heart:</w:t>
      </w:r>
    </w:p>
    <w:p w:rsidR="00000000" w:rsidDel="00000000" w:rsidP="00000000" w:rsidRDefault="00000000" w:rsidRPr="00000000" w14:paraId="00000105">
      <w:pPr>
        <w:rPr>
          <w:sz w:val="20"/>
          <w:szCs w:val="20"/>
        </w:rPr>
      </w:pPr>
      <w:r w:rsidDel="00000000" w:rsidR="00000000" w:rsidRPr="00000000">
        <w:rPr>
          <w:rtl w:val="0"/>
        </w:rPr>
      </w:r>
    </w:p>
    <w:p w:rsidR="00000000" w:rsidDel="00000000" w:rsidP="00000000" w:rsidRDefault="00000000" w:rsidRPr="00000000" w14:paraId="00000106">
      <w:pPr>
        <w:rPr>
          <w:b w:val="1"/>
          <w:sz w:val="20"/>
          <w:szCs w:val="20"/>
        </w:rPr>
      </w:pPr>
      <w:r w:rsidDel="00000000" w:rsidR="00000000" w:rsidRPr="00000000">
        <w:rPr>
          <w:b w:val="1"/>
          <w:sz w:val="20"/>
          <w:szCs w:val="20"/>
          <w:rtl w:val="0"/>
        </w:rPr>
        <w:t xml:space="preserve">Q. There are different level of expertise of participants here. I feel the ones with a higher level have a better chance of succeeding into the next phase as I see them participating here a lot more frequently and with better resources. How would that impact the rest of us?</w:t>
      </w:r>
    </w:p>
    <w:p w:rsidR="00000000" w:rsidDel="00000000" w:rsidP="00000000" w:rsidRDefault="00000000" w:rsidRPr="00000000" w14:paraId="00000107">
      <w:pPr>
        <w:rPr>
          <w:sz w:val="20"/>
          <w:szCs w:val="20"/>
        </w:rPr>
      </w:pPr>
      <w:r w:rsidDel="00000000" w:rsidR="00000000" w:rsidRPr="00000000">
        <w:rPr>
          <w:sz w:val="20"/>
          <w:szCs w:val="20"/>
          <w:rtl w:val="0"/>
        </w:rPr>
        <w:t xml:space="preserve">A. Hi @Ayesha Akhtar! You’ll find all levels of experience and that’s what makes this community so vibrant and helpful! :sparkling_heart: That said, one can be as equal as a contributor with much less experience just by participating in our Community programs like 50 Days, Study Jam, Visual Challenge and Student Story Challenge!</w:t>
      </w:r>
    </w:p>
    <w:p w:rsidR="00000000" w:rsidDel="00000000" w:rsidP="00000000" w:rsidRDefault="00000000" w:rsidRPr="00000000" w14:paraId="00000108">
      <w:pPr>
        <w:rPr>
          <w:sz w:val="20"/>
          <w:szCs w:val="20"/>
        </w:rPr>
      </w:pPr>
      <w:r w:rsidDel="00000000" w:rsidR="00000000" w:rsidRPr="00000000">
        <w:rPr>
          <w:rtl w:val="0"/>
        </w:rPr>
      </w:r>
    </w:p>
    <w:p w:rsidR="00000000" w:rsidDel="00000000" w:rsidP="00000000" w:rsidRDefault="00000000" w:rsidRPr="00000000" w14:paraId="00000109">
      <w:pPr>
        <w:rPr>
          <w:b w:val="1"/>
          <w:sz w:val="20"/>
          <w:szCs w:val="20"/>
        </w:rPr>
      </w:pPr>
      <w:r w:rsidDel="00000000" w:rsidR="00000000" w:rsidRPr="00000000">
        <w:rPr>
          <w:b w:val="1"/>
          <w:sz w:val="20"/>
          <w:szCs w:val="20"/>
          <w:rtl w:val="0"/>
        </w:rPr>
        <w:t xml:space="preserve">Q. Hi, @Palak.Udacity @Grace.Udacity @Brenda.Udacity hope you all are doing well! I was a part of the Intel Edge AI Scholarship challenge. Good to see you all again. Will there be an expert session to be arranged with Microsoft Engineers to help us know more about the Azure ML platform.</w:t>
      </w:r>
    </w:p>
    <w:p w:rsidR="00000000" w:rsidDel="00000000" w:rsidP="00000000" w:rsidRDefault="00000000" w:rsidRPr="00000000" w14:paraId="0000010A">
      <w:pPr>
        <w:rPr>
          <w:sz w:val="20"/>
          <w:szCs w:val="20"/>
        </w:rPr>
      </w:pPr>
      <w:r w:rsidDel="00000000" w:rsidR="00000000" w:rsidRPr="00000000">
        <w:rPr>
          <w:sz w:val="20"/>
          <w:szCs w:val="20"/>
          <w:rtl w:val="0"/>
        </w:rPr>
        <w:t xml:space="preserve">A. @Akash Mhatre We are trying to have a session arranged! You will get to know if all goes well! :slightly_smiling_face:</w:t>
      </w:r>
    </w:p>
    <w:p w:rsidR="00000000" w:rsidDel="00000000" w:rsidP="00000000" w:rsidRDefault="00000000" w:rsidRPr="00000000" w14:paraId="0000010B">
      <w:pPr>
        <w:rPr>
          <w:sz w:val="20"/>
          <w:szCs w:val="20"/>
        </w:rPr>
      </w:pPr>
      <w:r w:rsidDel="00000000" w:rsidR="00000000" w:rsidRPr="00000000">
        <w:rPr>
          <w:rtl w:val="0"/>
        </w:rPr>
      </w:r>
    </w:p>
    <w:p w:rsidR="00000000" w:rsidDel="00000000" w:rsidP="00000000" w:rsidRDefault="00000000" w:rsidRPr="00000000" w14:paraId="0000010C">
      <w:pPr>
        <w:rPr>
          <w:b w:val="1"/>
          <w:sz w:val="20"/>
          <w:szCs w:val="20"/>
        </w:rPr>
      </w:pPr>
      <w:r w:rsidDel="00000000" w:rsidR="00000000" w:rsidRPr="00000000">
        <w:rPr>
          <w:b w:val="1"/>
          <w:sz w:val="20"/>
          <w:szCs w:val="20"/>
          <w:rtl w:val="0"/>
        </w:rPr>
        <w:t xml:space="preserve">Q. So as not to miss anything important here due to huge number of messages and slack limit, will any information passed here e available also on the google site?</w:t>
      </w:r>
    </w:p>
    <w:p w:rsidR="00000000" w:rsidDel="00000000" w:rsidP="00000000" w:rsidRDefault="00000000" w:rsidRPr="00000000" w14:paraId="0000010D">
      <w:pPr>
        <w:rPr>
          <w:sz w:val="20"/>
          <w:szCs w:val="20"/>
        </w:rPr>
      </w:pPr>
      <w:r w:rsidDel="00000000" w:rsidR="00000000" w:rsidRPr="00000000">
        <w:rPr>
          <w:sz w:val="20"/>
          <w:szCs w:val="20"/>
          <w:rtl w:val="0"/>
        </w:rPr>
        <w:t xml:space="preserve">A. @Clement Dike Yup! And actually all the information you need is already available on the Google Site and it will be updated regularly so you can always rely on it! :slightly_smiling_face:</w:t>
      </w:r>
    </w:p>
    <w:p w:rsidR="00000000" w:rsidDel="00000000" w:rsidP="00000000" w:rsidRDefault="00000000" w:rsidRPr="00000000" w14:paraId="0000010E">
      <w:pPr>
        <w:rPr>
          <w:sz w:val="20"/>
          <w:szCs w:val="20"/>
        </w:rPr>
      </w:pPr>
      <w:r w:rsidDel="00000000" w:rsidR="00000000" w:rsidRPr="00000000">
        <w:rPr>
          <w:rtl w:val="0"/>
        </w:rPr>
      </w:r>
    </w:p>
    <w:p w:rsidR="00000000" w:rsidDel="00000000" w:rsidP="00000000" w:rsidRDefault="00000000" w:rsidRPr="00000000" w14:paraId="0000010F">
      <w:pPr>
        <w:rPr>
          <w:b w:val="1"/>
          <w:sz w:val="20"/>
          <w:szCs w:val="20"/>
        </w:rPr>
      </w:pPr>
      <w:r w:rsidDel="00000000" w:rsidR="00000000" w:rsidRPr="00000000">
        <w:rPr>
          <w:b w:val="1"/>
          <w:sz w:val="20"/>
          <w:szCs w:val="20"/>
          <w:rtl w:val="0"/>
        </w:rPr>
        <w:t xml:space="preserve">Q. What is study jam?</w:t>
      </w:r>
    </w:p>
    <w:p w:rsidR="00000000" w:rsidDel="00000000" w:rsidP="00000000" w:rsidRDefault="00000000" w:rsidRPr="00000000" w14:paraId="00000110">
      <w:pPr>
        <w:rPr>
          <w:sz w:val="20"/>
          <w:szCs w:val="20"/>
        </w:rPr>
      </w:pPr>
      <w:r w:rsidDel="00000000" w:rsidR="00000000" w:rsidRPr="00000000">
        <w:rPr>
          <w:sz w:val="20"/>
          <w:szCs w:val="20"/>
          <w:rtl w:val="0"/>
        </w:rPr>
        <w:t xml:space="preserve">A. Hi @Somya Gandhi! Your peers have answered it perfectly, some portions may be video webinars and some will take place in Slack! You’ll have more info about it when it’s launched :slightly_smiling_face: Check out the calendar of events here: https://sites.google.com/udacity.com/microsoftazurechallenge/calendar</w:t>
      </w:r>
    </w:p>
    <w:p w:rsidR="00000000" w:rsidDel="00000000" w:rsidP="00000000" w:rsidRDefault="00000000" w:rsidRPr="00000000" w14:paraId="00000111">
      <w:pPr>
        <w:rPr>
          <w:sz w:val="20"/>
          <w:szCs w:val="20"/>
        </w:rPr>
      </w:pPr>
      <w:r w:rsidDel="00000000" w:rsidR="00000000" w:rsidRPr="00000000">
        <w:rPr>
          <w:rtl w:val="0"/>
        </w:rPr>
      </w:r>
    </w:p>
    <w:p w:rsidR="00000000" w:rsidDel="00000000" w:rsidP="00000000" w:rsidRDefault="00000000" w:rsidRPr="00000000" w14:paraId="00000112">
      <w:pPr>
        <w:rPr>
          <w:b w:val="1"/>
          <w:sz w:val="20"/>
          <w:szCs w:val="20"/>
        </w:rPr>
      </w:pPr>
      <w:r w:rsidDel="00000000" w:rsidR="00000000" w:rsidRPr="00000000">
        <w:rPr>
          <w:b w:val="1"/>
          <w:sz w:val="20"/>
          <w:szCs w:val="20"/>
          <w:rtl w:val="0"/>
        </w:rPr>
        <w:t xml:space="preserve">Q. Will the phase II be offered as a paid ND program as well?</w:t>
      </w:r>
    </w:p>
    <w:p w:rsidR="00000000" w:rsidDel="00000000" w:rsidP="00000000" w:rsidRDefault="00000000" w:rsidRPr="00000000" w14:paraId="00000113">
      <w:pPr>
        <w:rPr>
          <w:sz w:val="20"/>
          <w:szCs w:val="20"/>
        </w:rPr>
      </w:pPr>
      <w:r w:rsidDel="00000000" w:rsidR="00000000" w:rsidRPr="00000000">
        <w:rPr>
          <w:sz w:val="20"/>
          <w:szCs w:val="20"/>
          <w:rtl w:val="0"/>
        </w:rPr>
        <w:t xml:space="preserve">A. @Suresh Kumar Apart from the 300 Students, the scholarship program won’t be open for other students but they can always join Udacity as a student in general.</w:t>
      </w:r>
    </w:p>
    <w:p w:rsidR="00000000" w:rsidDel="00000000" w:rsidP="00000000" w:rsidRDefault="00000000" w:rsidRPr="00000000" w14:paraId="00000114">
      <w:pPr>
        <w:rPr>
          <w:sz w:val="20"/>
          <w:szCs w:val="20"/>
        </w:rPr>
      </w:pPr>
      <w:r w:rsidDel="00000000" w:rsidR="00000000" w:rsidRPr="00000000">
        <w:rPr>
          <w:rtl w:val="0"/>
        </w:rPr>
      </w:r>
    </w:p>
    <w:p w:rsidR="00000000" w:rsidDel="00000000" w:rsidP="00000000" w:rsidRDefault="00000000" w:rsidRPr="00000000" w14:paraId="00000115">
      <w:pPr>
        <w:rPr>
          <w:b w:val="1"/>
          <w:sz w:val="20"/>
          <w:szCs w:val="20"/>
        </w:rPr>
      </w:pPr>
      <w:r w:rsidDel="00000000" w:rsidR="00000000" w:rsidRPr="00000000">
        <w:rPr>
          <w:b w:val="1"/>
          <w:sz w:val="20"/>
          <w:szCs w:val="20"/>
          <w:rtl w:val="0"/>
        </w:rPr>
        <w:t xml:space="preserve">Q. How to access the lab??</w:t>
      </w:r>
    </w:p>
    <w:p w:rsidR="00000000" w:rsidDel="00000000" w:rsidP="00000000" w:rsidRDefault="00000000" w:rsidRPr="00000000" w14:paraId="00000116">
      <w:pPr>
        <w:rPr>
          <w:sz w:val="20"/>
          <w:szCs w:val="20"/>
        </w:rPr>
      </w:pPr>
      <w:r w:rsidDel="00000000" w:rsidR="00000000" w:rsidRPr="00000000">
        <w:rPr>
          <w:sz w:val="20"/>
          <w:szCs w:val="20"/>
          <w:rtl w:val="0"/>
        </w:rPr>
        <w:t xml:space="preserve">A. @Surbhi Sharma ^^^^</w:t>
      </w:r>
    </w:p>
    <w:p w:rsidR="00000000" w:rsidDel="00000000" w:rsidP="00000000" w:rsidRDefault="00000000" w:rsidRPr="00000000" w14:paraId="00000117">
      <w:pPr>
        <w:rPr>
          <w:sz w:val="20"/>
          <w:szCs w:val="20"/>
        </w:rPr>
      </w:pPr>
      <w:r w:rsidDel="00000000" w:rsidR="00000000" w:rsidRPr="00000000">
        <w:rPr>
          <w:sz w:val="20"/>
          <w:szCs w:val="20"/>
          <w:rtl w:val="0"/>
        </w:rPr>
        <w:t xml:space="preserve">Once you reach the lessons where a Lab Exercise is situated, you will get to the page through which you can access Labs :slightly_smiling_face:</w:t>
      </w:r>
    </w:p>
    <w:p w:rsidR="00000000" w:rsidDel="00000000" w:rsidP="00000000" w:rsidRDefault="00000000" w:rsidRPr="00000000" w14:paraId="00000118">
      <w:pPr>
        <w:rPr>
          <w:sz w:val="20"/>
          <w:szCs w:val="20"/>
        </w:rPr>
      </w:pPr>
      <w:r w:rsidDel="00000000" w:rsidR="00000000" w:rsidRPr="00000000">
        <w:rPr>
          <w:rtl w:val="0"/>
        </w:rPr>
      </w:r>
    </w:p>
    <w:p w:rsidR="00000000" w:rsidDel="00000000" w:rsidP="00000000" w:rsidRDefault="00000000" w:rsidRPr="00000000" w14:paraId="00000119">
      <w:pPr>
        <w:rPr>
          <w:b w:val="1"/>
          <w:sz w:val="20"/>
          <w:szCs w:val="20"/>
        </w:rPr>
      </w:pPr>
      <w:r w:rsidDel="00000000" w:rsidR="00000000" w:rsidRPr="00000000">
        <w:rPr>
          <w:b w:val="1"/>
          <w:sz w:val="20"/>
          <w:szCs w:val="20"/>
          <w:rtl w:val="0"/>
        </w:rPr>
        <w:t xml:space="preserve">Q. Could you share the course curriculum details of this Nano degree program? And who benefits from this ?</w:t>
      </w:r>
    </w:p>
    <w:p w:rsidR="00000000" w:rsidDel="00000000" w:rsidP="00000000" w:rsidRDefault="00000000" w:rsidRPr="00000000" w14:paraId="0000011A">
      <w:pPr>
        <w:rPr>
          <w:sz w:val="20"/>
          <w:szCs w:val="20"/>
        </w:rPr>
      </w:pPr>
      <w:r w:rsidDel="00000000" w:rsidR="00000000" w:rsidRPr="00000000">
        <w:rPr>
          <w:sz w:val="20"/>
          <w:szCs w:val="20"/>
          <w:rtl w:val="0"/>
        </w:rPr>
        <w:t xml:space="preserve">A. Hi @TK! The Nanodegree is still being built out, so we don’t have information to share yet. Once the syllabus is made available, we’ll share it with the community :slightly_smiling_face:</w:t>
      </w:r>
    </w:p>
    <w:p w:rsidR="00000000" w:rsidDel="00000000" w:rsidP="00000000" w:rsidRDefault="00000000" w:rsidRPr="00000000" w14:paraId="0000011B">
      <w:pPr>
        <w:rPr>
          <w:sz w:val="20"/>
          <w:szCs w:val="20"/>
        </w:rPr>
      </w:pPr>
      <w:r w:rsidDel="00000000" w:rsidR="00000000" w:rsidRPr="00000000">
        <w:rPr>
          <w:rtl w:val="0"/>
        </w:rPr>
      </w:r>
    </w:p>
    <w:p w:rsidR="00000000" w:rsidDel="00000000" w:rsidP="00000000" w:rsidRDefault="00000000" w:rsidRPr="00000000" w14:paraId="0000011C">
      <w:pPr>
        <w:rPr>
          <w:b w:val="1"/>
          <w:sz w:val="20"/>
          <w:szCs w:val="20"/>
        </w:rPr>
      </w:pPr>
      <w:r w:rsidDel="00000000" w:rsidR="00000000" w:rsidRPr="00000000">
        <w:rPr>
          <w:b w:val="1"/>
          <w:sz w:val="20"/>
          <w:szCs w:val="20"/>
          <w:rtl w:val="0"/>
        </w:rPr>
        <w:t xml:space="preserve">Q. Many people have taken notes of the lessons and posted it on public github accounts. Is this alright?</w:t>
      </w:r>
    </w:p>
    <w:p w:rsidR="00000000" w:rsidDel="00000000" w:rsidP="00000000" w:rsidRDefault="00000000" w:rsidRPr="00000000" w14:paraId="0000011D">
      <w:pPr>
        <w:rPr>
          <w:sz w:val="20"/>
          <w:szCs w:val="20"/>
        </w:rPr>
      </w:pPr>
      <w:r w:rsidDel="00000000" w:rsidR="00000000" w:rsidRPr="00000000">
        <w:rPr>
          <w:sz w:val="20"/>
          <w:szCs w:val="20"/>
          <w:rtl w:val="0"/>
        </w:rPr>
        <w:t xml:space="preserve">A. Hi @Sandhya Sankaranarayanan! Great question! Sharing notes publicly is fine - we are just asking not to post the exact content as the course has not yet been released. Thanks!</w:t>
      </w:r>
    </w:p>
    <w:p w:rsidR="00000000" w:rsidDel="00000000" w:rsidP="00000000" w:rsidRDefault="00000000" w:rsidRPr="00000000" w14:paraId="0000011E">
      <w:pPr>
        <w:rPr>
          <w:sz w:val="20"/>
          <w:szCs w:val="20"/>
        </w:rPr>
      </w:pPr>
      <w:r w:rsidDel="00000000" w:rsidR="00000000" w:rsidRPr="00000000">
        <w:rPr>
          <w:rtl w:val="0"/>
        </w:rPr>
      </w:r>
    </w:p>
    <w:p w:rsidR="00000000" w:rsidDel="00000000" w:rsidP="00000000" w:rsidRDefault="00000000" w:rsidRPr="00000000" w14:paraId="0000011F">
      <w:pPr>
        <w:rPr>
          <w:b w:val="1"/>
          <w:sz w:val="20"/>
          <w:szCs w:val="20"/>
        </w:rPr>
      </w:pPr>
      <w:r w:rsidDel="00000000" w:rsidR="00000000" w:rsidRPr="00000000">
        <w:rPr>
          <w:b w:val="1"/>
          <w:sz w:val="20"/>
          <w:szCs w:val="20"/>
          <w:rtl w:val="0"/>
        </w:rPr>
        <w:t xml:space="preserve">Q. Is the scholarship sponsor by Microsoft?</w:t>
      </w:r>
    </w:p>
    <w:p w:rsidR="00000000" w:rsidDel="00000000" w:rsidP="00000000" w:rsidRDefault="00000000" w:rsidRPr="00000000" w14:paraId="00000120">
      <w:pPr>
        <w:rPr>
          <w:sz w:val="20"/>
          <w:szCs w:val="20"/>
        </w:rPr>
      </w:pPr>
      <w:r w:rsidDel="00000000" w:rsidR="00000000" w:rsidRPr="00000000">
        <w:rPr>
          <w:sz w:val="20"/>
          <w:szCs w:val="20"/>
          <w:rtl w:val="0"/>
        </w:rPr>
        <w:t xml:space="preserve">A. @Julio Yes, this scholarship is in partnership with Microsoft </w:t>
      </w:r>
    </w:p>
    <w:p w:rsidR="00000000" w:rsidDel="00000000" w:rsidP="00000000" w:rsidRDefault="00000000" w:rsidRPr="00000000" w14:paraId="00000121">
      <w:pPr>
        <w:rPr>
          <w:sz w:val="20"/>
          <w:szCs w:val="20"/>
        </w:rPr>
      </w:pPr>
      <w:r w:rsidDel="00000000" w:rsidR="00000000" w:rsidRPr="00000000">
        <w:rPr>
          <w:rtl w:val="0"/>
        </w:rPr>
      </w:r>
    </w:p>
    <w:p w:rsidR="00000000" w:rsidDel="00000000" w:rsidP="00000000" w:rsidRDefault="00000000" w:rsidRPr="00000000" w14:paraId="00000122">
      <w:pPr>
        <w:rPr>
          <w:b w:val="1"/>
          <w:sz w:val="20"/>
          <w:szCs w:val="20"/>
        </w:rPr>
      </w:pPr>
      <w:r w:rsidDel="00000000" w:rsidR="00000000" w:rsidRPr="00000000">
        <w:rPr>
          <w:b w:val="1"/>
          <w:sz w:val="20"/>
          <w:szCs w:val="20"/>
          <w:rtl w:val="0"/>
        </w:rPr>
        <w:t xml:space="preserve">Q. @Palak.Udacity If I don't attend the AMA sessions, will it cause problems to my slack performance?</w:t>
      </w:r>
    </w:p>
    <w:p w:rsidR="00000000" w:rsidDel="00000000" w:rsidP="00000000" w:rsidRDefault="00000000" w:rsidRPr="00000000" w14:paraId="00000123">
      <w:pPr>
        <w:rPr>
          <w:sz w:val="20"/>
          <w:szCs w:val="20"/>
        </w:rPr>
      </w:pPr>
      <w:r w:rsidDel="00000000" w:rsidR="00000000" w:rsidRPr="00000000">
        <w:rPr>
          <w:sz w:val="20"/>
          <w:szCs w:val="20"/>
          <w:rtl w:val="0"/>
        </w:rPr>
        <w:t xml:space="preserve">A. @Shikhar Chhabra If you aren’t able to attend an AMA Session, that’s ohk! There are various other ways through which you can contribute to the community ! But if it suits you, do attend some of the sessions to get the answer to your questions and meanwhile help in answering questions from your peers! :slightly_smiling_face:</w:t>
      </w:r>
    </w:p>
    <w:p w:rsidR="00000000" w:rsidDel="00000000" w:rsidP="00000000" w:rsidRDefault="00000000" w:rsidRPr="00000000" w14:paraId="00000124">
      <w:pPr>
        <w:rPr>
          <w:sz w:val="20"/>
          <w:szCs w:val="20"/>
        </w:rPr>
      </w:pPr>
      <w:r w:rsidDel="00000000" w:rsidR="00000000" w:rsidRPr="00000000">
        <w:rPr>
          <w:rtl w:val="0"/>
        </w:rPr>
      </w:r>
    </w:p>
    <w:p w:rsidR="00000000" w:rsidDel="00000000" w:rsidP="00000000" w:rsidRDefault="00000000" w:rsidRPr="00000000" w14:paraId="00000125">
      <w:pPr>
        <w:rPr>
          <w:b w:val="1"/>
          <w:sz w:val="20"/>
          <w:szCs w:val="20"/>
        </w:rPr>
      </w:pPr>
      <w:r w:rsidDel="00000000" w:rsidR="00000000" w:rsidRPr="00000000">
        <w:rPr>
          <w:b w:val="1"/>
          <w:sz w:val="20"/>
          <w:szCs w:val="20"/>
          <w:rtl w:val="0"/>
        </w:rPr>
        <w:t xml:space="preserve">Q. Some of us dont have that much of knowledge about the azure or ML ..we wont be able to answer the lot of questions..then how are we supposed to contribute?</w:t>
      </w:r>
    </w:p>
    <w:p w:rsidR="00000000" w:rsidDel="00000000" w:rsidP="00000000" w:rsidRDefault="00000000" w:rsidRPr="00000000" w14:paraId="00000126">
      <w:pPr>
        <w:rPr>
          <w:sz w:val="20"/>
          <w:szCs w:val="20"/>
        </w:rPr>
      </w:pPr>
      <w:r w:rsidDel="00000000" w:rsidR="00000000" w:rsidRPr="00000000">
        <w:rPr>
          <w:sz w:val="20"/>
          <w:szCs w:val="20"/>
          <w:rtl w:val="0"/>
        </w:rPr>
        <w:t xml:space="preserve">A. Hi @Nilesh Bhosale, there are tons of non-technical ways you can get involved, such as answering questions in AMA sessions and providing support in #motivation or maybe you’re privy to resources for beginners that can be shared in #resources!</w:t>
      </w:r>
    </w:p>
    <w:p w:rsidR="00000000" w:rsidDel="00000000" w:rsidP="00000000" w:rsidRDefault="00000000" w:rsidRPr="00000000" w14:paraId="00000127">
      <w:pPr>
        <w:rPr>
          <w:sz w:val="20"/>
          <w:szCs w:val="20"/>
        </w:rPr>
      </w:pPr>
      <w:r w:rsidDel="00000000" w:rsidR="00000000" w:rsidRPr="00000000">
        <w:rPr>
          <w:sz w:val="20"/>
          <w:szCs w:val="20"/>
          <w:rtl w:val="0"/>
        </w:rPr>
        <w:t xml:space="preserve">There’s also a #beginners channel that you can join to connect with other folks who are feeling the same :slightly_smiling_face:</w:t>
      </w:r>
    </w:p>
    <w:p w:rsidR="00000000" w:rsidDel="00000000" w:rsidP="00000000" w:rsidRDefault="00000000" w:rsidRPr="00000000" w14:paraId="00000128">
      <w:pPr>
        <w:rPr>
          <w:sz w:val="20"/>
          <w:szCs w:val="20"/>
        </w:rPr>
      </w:pPr>
      <w:r w:rsidDel="00000000" w:rsidR="00000000" w:rsidRPr="00000000">
        <w:rPr>
          <w:rtl w:val="0"/>
        </w:rPr>
      </w:r>
    </w:p>
    <w:p w:rsidR="00000000" w:rsidDel="00000000" w:rsidP="00000000" w:rsidRDefault="00000000" w:rsidRPr="00000000" w14:paraId="00000129">
      <w:pPr>
        <w:rPr>
          <w:b w:val="1"/>
          <w:sz w:val="20"/>
          <w:szCs w:val="20"/>
        </w:rPr>
      </w:pPr>
      <w:r w:rsidDel="00000000" w:rsidR="00000000" w:rsidRPr="00000000">
        <w:rPr>
          <w:b w:val="1"/>
          <w:sz w:val="20"/>
          <w:szCs w:val="20"/>
          <w:rtl w:val="0"/>
        </w:rPr>
        <w:t xml:space="preserve">Q. There will be some kind of project showcase?</w:t>
      </w:r>
    </w:p>
    <w:p w:rsidR="00000000" w:rsidDel="00000000" w:rsidP="00000000" w:rsidRDefault="00000000" w:rsidRPr="00000000" w14:paraId="0000012A">
      <w:pPr>
        <w:rPr>
          <w:sz w:val="20"/>
          <w:szCs w:val="20"/>
        </w:rPr>
      </w:pPr>
      <w:r w:rsidDel="00000000" w:rsidR="00000000" w:rsidRPr="00000000">
        <w:rPr>
          <w:sz w:val="20"/>
          <w:szCs w:val="20"/>
          <w:rtl w:val="0"/>
        </w:rPr>
        <w:t xml:space="preserve">A. Hi @Christian Rivera While the Community team won’t be hosting a Project Showcase for this particular Scholarship, please do feel free to organize one with others if you feel you can make it work! :+1:</w:t>
      </w:r>
    </w:p>
    <w:p w:rsidR="00000000" w:rsidDel="00000000" w:rsidP="00000000" w:rsidRDefault="00000000" w:rsidRPr="00000000" w14:paraId="0000012B">
      <w:pPr>
        <w:rPr>
          <w:sz w:val="20"/>
          <w:szCs w:val="20"/>
        </w:rPr>
      </w:pPr>
      <w:r w:rsidDel="00000000" w:rsidR="00000000" w:rsidRPr="00000000">
        <w:rPr>
          <w:rtl w:val="0"/>
        </w:rPr>
      </w:r>
    </w:p>
    <w:p w:rsidR="00000000" w:rsidDel="00000000" w:rsidP="00000000" w:rsidRDefault="00000000" w:rsidRPr="00000000" w14:paraId="0000012C">
      <w:pPr>
        <w:rPr>
          <w:b w:val="1"/>
          <w:sz w:val="20"/>
          <w:szCs w:val="20"/>
        </w:rPr>
      </w:pPr>
      <w:r w:rsidDel="00000000" w:rsidR="00000000" w:rsidRPr="00000000">
        <w:rPr>
          <w:b w:val="1"/>
          <w:sz w:val="20"/>
          <w:szCs w:val="20"/>
          <w:rtl w:val="0"/>
        </w:rPr>
        <w:t xml:space="preserve">Q. What are some new projects/features that Udacity is currently working on implementing?</w:t>
      </w:r>
    </w:p>
    <w:p w:rsidR="00000000" w:rsidDel="00000000" w:rsidP="00000000" w:rsidRDefault="00000000" w:rsidRPr="00000000" w14:paraId="0000012D">
      <w:pPr>
        <w:rPr>
          <w:sz w:val="20"/>
          <w:szCs w:val="20"/>
        </w:rPr>
      </w:pPr>
      <w:r w:rsidDel="00000000" w:rsidR="00000000" w:rsidRPr="00000000">
        <w:rPr>
          <w:sz w:val="20"/>
          <w:szCs w:val="20"/>
          <w:rtl w:val="0"/>
        </w:rPr>
        <w:t xml:space="preserve">A. @Daniel Garcia You will get to know this only once they are fully baked! :wink:</w:t>
      </w:r>
    </w:p>
    <w:p w:rsidR="00000000" w:rsidDel="00000000" w:rsidP="00000000" w:rsidRDefault="00000000" w:rsidRPr="00000000" w14:paraId="0000012E">
      <w:pPr>
        <w:rPr>
          <w:sz w:val="20"/>
          <w:szCs w:val="20"/>
        </w:rPr>
      </w:pPr>
      <w:r w:rsidDel="00000000" w:rsidR="00000000" w:rsidRPr="00000000">
        <w:rPr>
          <w:rtl w:val="0"/>
        </w:rPr>
      </w:r>
    </w:p>
    <w:p w:rsidR="00000000" w:rsidDel="00000000" w:rsidP="00000000" w:rsidRDefault="00000000" w:rsidRPr="00000000" w14:paraId="0000012F">
      <w:pPr>
        <w:rPr>
          <w:b w:val="1"/>
          <w:sz w:val="20"/>
          <w:szCs w:val="20"/>
        </w:rPr>
      </w:pPr>
      <w:r w:rsidDel="00000000" w:rsidR="00000000" w:rsidRPr="00000000">
        <w:rPr>
          <w:b w:val="1"/>
          <w:sz w:val="20"/>
          <w:szCs w:val="20"/>
          <w:rtl w:val="0"/>
        </w:rPr>
        <w:t xml:space="preserve">Q. How will this scholarship prove to be beneficial for my career path ?</w:t>
      </w:r>
    </w:p>
    <w:p w:rsidR="00000000" w:rsidDel="00000000" w:rsidP="00000000" w:rsidRDefault="00000000" w:rsidRPr="00000000" w14:paraId="00000130">
      <w:pPr>
        <w:rPr>
          <w:sz w:val="20"/>
          <w:szCs w:val="20"/>
        </w:rPr>
      </w:pPr>
      <w:r w:rsidDel="00000000" w:rsidR="00000000" w:rsidRPr="00000000">
        <w:rPr>
          <w:sz w:val="20"/>
          <w:szCs w:val="20"/>
          <w:rtl w:val="0"/>
        </w:rPr>
        <w:t xml:space="preserve">A. Hi @Aishwarya SVS This Foundations course was created with the Microsoft team so if you complete it, you’ll have learned valuable basic skills that will be beneficial for your future!</w:t>
      </w:r>
    </w:p>
    <w:p w:rsidR="00000000" w:rsidDel="00000000" w:rsidP="00000000" w:rsidRDefault="00000000" w:rsidRPr="00000000" w14:paraId="00000131">
      <w:pPr>
        <w:rPr>
          <w:sz w:val="20"/>
          <w:szCs w:val="20"/>
        </w:rPr>
      </w:pPr>
      <w:r w:rsidDel="00000000" w:rsidR="00000000" w:rsidRPr="00000000">
        <w:rPr>
          <w:rtl w:val="0"/>
        </w:rPr>
      </w:r>
    </w:p>
    <w:p w:rsidR="00000000" w:rsidDel="00000000" w:rsidP="00000000" w:rsidRDefault="00000000" w:rsidRPr="00000000" w14:paraId="00000132">
      <w:pPr>
        <w:rPr>
          <w:b w:val="1"/>
          <w:sz w:val="20"/>
          <w:szCs w:val="20"/>
        </w:rPr>
      </w:pPr>
      <w:r w:rsidDel="00000000" w:rsidR="00000000" w:rsidRPr="00000000">
        <w:rPr>
          <w:b w:val="1"/>
          <w:sz w:val="20"/>
          <w:szCs w:val="20"/>
          <w:rtl w:val="0"/>
        </w:rPr>
        <w:t xml:space="preserve">Q. please resend the meeting link</w:t>
      </w:r>
    </w:p>
    <w:p w:rsidR="00000000" w:rsidDel="00000000" w:rsidP="00000000" w:rsidRDefault="00000000" w:rsidRPr="00000000" w14:paraId="00000133">
      <w:pPr>
        <w:rPr>
          <w:sz w:val="20"/>
          <w:szCs w:val="20"/>
        </w:rPr>
      </w:pPr>
      <w:r w:rsidDel="00000000" w:rsidR="00000000" w:rsidRPr="00000000">
        <w:rPr>
          <w:sz w:val="20"/>
          <w:szCs w:val="20"/>
          <w:rtl w:val="0"/>
        </w:rPr>
        <w:t xml:space="preserve">A. Hi @muimi justus! There’s no meeting link, all AMA sessions are conducted in this channel :slightly_smiling_face:</w:t>
      </w:r>
    </w:p>
    <w:p w:rsidR="00000000" w:rsidDel="00000000" w:rsidP="00000000" w:rsidRDefault="00000000" w:rsidRPr="00000000" w14:paraId="00000134">
      <w:pPr>
        <w:rPr>
          <w:sz w:val="20"/>
          <w:szCs w:val="20"/>
        </w:rPr>
      </w:pPr>
      <w:r w:rsidDel="00000000" w:rsidR="00000000" w:rsidRPr="00000000">
        <w:rPr>
          <w:rtl w:val="0"/>
        </w:rPr>
      </w:r>
    </w:p>
    <w:p w:rsidR="00000000" w:rsidDel="00000000" w:rsidP="00000000" w:rsidRDefault="00000000" w:rsidRPr="00000000" w14:paraId="00000135">
      <w:pPr>
        <w:rPr>
          <w:b w:val="1"/>
          <w:sz w:val="20"/>
          <w:szCs w:val="20"/>
        </w:rPr>
      </w:pPr>
      <w:r w:rsidDel="00000000" w:rsidR="00000000" w:rsidRPr="00000000">
        <w:rPr>
          <w:b w:val="1"/>
          <w:sz w:val="20"/>
          <w:szCs w:val="20"/>
          <w:rtl w:val="0"/>
        </w:rPr>
        <w:t xml:space="preserve">Q. @Palak.Udacity, @Brenda.Udacity, @Grace.Udacity: If we are not selected for scholarship, can we still join the ML NanoDegree and if yes, when the process will be announced ?</w:t>
      </w:r>
    </w:p>
    <w:p w:rsidR="00000000" w:rsidDel="00000000" w:rsidP="00000000" w:rsidRDefault="00000000" w:rsidRPr="00000000" w14:paraId="00000136">
      <w:pPr>
        <w:rPr>
          <w:sz w:val="20"/>
          <w:szCs w:val="20"/>
        </w:rPr>
      </w:pPr>
      <w:r w:rsidDel="00000000" w:rsidR="00000000" w:rsidRPr="00000000">
        <w:rPr>
          <w:sz w:val="20"/>
          <w:szCs w:val="20"/>
          <w:rtl w:val="0"/>
        </w:rPr>
        <w:t xml:space="preserve">A. @Eshwarya Pathak Hey! Yes, the nanodegree once released will be open for general enrolments after some time of release! You can keep following Udacity’s blog to see when that happens! :slightly_smiling_face:</w:t>
      </w:r>
    </w:p>
    <w:p w:rsidR="00000000" w:rsidDel="00000000" w:rsidP="00000000" w:rsidRDefault="00000000" w:rsidRPr="00000000" w14:paraId="00000137">
      <w:pPr>
        <w:rPr>
          <w:sz w:val="20"/>
          <w:szCs w:val="20"/>
        </w:rPr>
      </w:pPr>
      <w:r w:rsidDel="00000000" w:rsidR="00000000" w:rsidRPr="00000000">
        <w:rPr>
          <w:rtl w:val="0"/>
        </w:rPr>
      </w:r>
    </w:p>
    <w:p w:rsidR="00000000" w:rsidDel="00000000" w:rsidP="00000000" w:rsidRDefault="00000000" w:rsidRPr="00000000" w14:paraId="00000138">
      <w:pPr>
        <w:rPr>
          <w:b w:val="1"/>
          <w:sz w:val="20"/>
          <w:szCs w:val="20"/>
        </w:rPr>
      </w:pPr>
      <w:r w:rsidDel="00000000" w:rsidR="00000000" w:rsidRPr="00000000">
        <w:rPr>
          <w:b w:val="1"/>
          <w:sz w:val="20"/>
          <w:szCs w:val="20"/>
          <w:rtl w:val="0"/>
        </w:rPr>
        <w:t xml:space="preserve">Q. Hi, @Palak.Udacity I want to conduct webinar, can I do that via zoom?</w:t>
      </w:r>
    </w:p>
    <w:p w:rsidR="00000000" w:rsidDel="00000000" w:rsidP="00000000" w:rsidRDefault="00000000" w:rsidRPr="00000000" w14:paraId="00000139">
      <w:pPr>
        <w:rPr>
          <w:sz w:val="20"/>
          <w:szCs w:val="20"/>
        </w:rPr>
      </w:pPr>
      <w:r w:rsidDel="00000000" w:rsidR="00000000" w:rsidRPr="00000000">
        <w:rPr>
          <w:sz w:val="20"/>
          <w:szCs w:val="20"/>
          <w:rtl w:val="0"/>
        </w:rPr>
        <w:t xml:space="preserve">A. Yes, you most definitely can! @Khushal Goyal In this case, we can count it since we don’t allow for video calls to happen in the Slack workspace!</w:t>
      </w:r>
    </w:p>
    <w:p w:rsidR="00000000" w:rsidDel="00000000" w:rsidP="00000000" w:rsidRDefault="00000000" w:rsidRPr="00000000" w14:paraId="0000013A">
      <w:pPr>
        <w:rPr>
          <w:sz w:val="20"/>
          <w:szCs w:val="20"/>
        </w:rPr>
      </w:pPr>
      <w:r w:rsidDel="00000000" w:rsidR="00000000" w:rsidRPr="00000000">
        <w:rPr>
          <w:rtl w:val="0"/>
        </w:rPr>
      </w:r>
    </w:p>
    <w:p w:rsidR="00000000" w:rsidDel="00000000" w:rsidP="00000000" w:rsidRDefault="00000000" w:rsidRPr="00000000" w14:paraId="0000013B">
      <w:pPr>
        <w:rPr>
          <w:b w:val="1"/>
          <w:sz w:val="20"/>
          <w:szCs w:val="20"/>
        </w:rPr>
      </w:pPr>
      <w:r w:rsidDel="00000000" w:rsidR="00000000" w:rsidRPr="00000000">
        <w:rPr>
          <w:b w:val="1"/>
          <w:sz w:val="20"/>
          <w:szCs w:val="20"/>
          <w:rtl w:val="0"/>
        </w:rPr>
        <w:t xml:space="preserve">Q. Hi, @Palak.Udacity @Grace.Udacity @Brenda.Udacity, are we really allowed to create other channels or pages on different social networking platforms such as WhatsApp or telegram, is it advisable to do so as most of the WhatsApp groups and telegram channels are again getting spammed like this.</w:t>
      </w:r>
    </w:p>
    <w:p w:rsidR="00000000" w:rsidDel="00000000" w:rsidP="00000000" w:rsidRDefault="00000000" w:rsidRPr="00000000" w14:paraId="0000013C">
      <w:pPr>
        <w:rPr>
          <w:sz w:val="20"/>
          <w:szCs w:val="20"/>
        </w:rPr>
      </w:pPr>
      <w:r w:rsidDel="00000000" w:rsidR="00000000" w:rsidRPr="00000000">
        <w:rPr>
          <w:sz w:val="20"/>
          <w:szCs w:val="20"/>
          <w:rtl w:val="0"/>
        </w:rPr>
        <w:t xml:space="preserve">A. Hi @Abhishek Kumar Jha! We have no rules against that but keep in mind that participation on any other platform outside this Slack community will not count towards your community participation and there’s the risk that we won’t be able to help if there’s a code of conduct violation of any kind. Hope that helps! </w:t>
      </w:r>
    </w:p>
    <w:p w:rsidR="00000000" w:rsidDel="00000000" w:rsidP="00000000" w:rsidRDefault="00000000" w:rsidRPr="00000000" w14:paraId="0000013D">
      <w:pPr>
        <w:rPr>
          <w:sz w:val="20"/>
          <w:szCs w:val="20"/>
        </w:rPr>
      </w:pPr>
      <w:r w:rsidDel="00000000" w:rsidR="00000000" w:rsidRPr="00000000">
        <w:rPr>
          <w:rtl w:val="0"/>
        </w:rPr>
      </w:r>
    </w:p>
    <w:p w:rsidR="00000000" w:rsidDel="00000000" w:rsidP="00000000" w:rsidRDefault="00000000" w:rsidRPr="00000000" w14:paraId="0000013E">
      <w:pPr>
        <w:rPr>
          <w:b w:val="1"/>
          <w:sz w:val="20"/>
          <w:szCs w:val="20"/>
        </w:rPr>
      </w:pPr>
      <w:r w:rsidDel="00000000" w:rsidR="00000000" w:rsidRPr="00000000">
        <w:rPr>
          <w:b w:val="1"/>
          <w:sz w:val="20"/>
          <w:szCs w:val="20"/>
          <w:rtl w:val="0"/>
        </w:rPr>
        <w:t xml:space="preserve">Q. How does Udacity support peer-to-peer collaboration?</w:t>
      </w:r>
    </w:p>
    <w:p w:rsidR="00000000" w:rsidDel="00000000" w:rsidP="00000000" w:rsidRDefault="00000000" w:rsidRPr="00000000" w14:paraId="0000013F">
      <w:pPr>
        <w:rPr>
          <w:sz w:val="20"/>
          <w:szCs w:val="20"/>
        </w:rPr>
      </w:pPr>
      <w:r w:rsidDel="00000000" w:rsidR="00000000" w:rsidRPr="00000000">
        <w:rPr>
          <w:sz w:val="20"/>
          <w:szCs w:val="20"/>
          <w:rtl w:val="0"/>
        </w:rPr>
        <w:t xml:space="preserve">A. @Daniel Garcia</w:t>
      </w:r>
    </w:p>
    <w:p w:rsidR="00000000" w:rsidDel="00000000" w:rsidP="00000000" w:rsidRDefault="00000000" w:rsidRPr="00000000" w14:paraId="00000140">
      <w:pPr>
        <w:rPr>
          <w:sz w:val="20"/>
          <w:szCs w:val="20"/>
        </w:rPr>
      </w:pPr>
      <w:r w:rsidDel="00000000" w:rsidR="00000000" w:rsidRPr="00000000">
        <w:rPr>
          <w:sz w:val="20"/>
          <w:szCs w:val="20"/>
          <w:rtl w:val="0"/>
        </w:rPr>
        <w:t xml:space="preserve">We believe in the value of Peer-To-Peer contributions and therefore we rely very much on the concept of Communities in all our programs! :slightly_smiling_face:</w:t>
      </w:r>
    </w:p>
    <w:p w:rsidR="00000000" w:rsidDel="00000000" w:rsidP="00000000" w:rsidRDefault="00000000" w:rsidRPr="00000000" w14:paraId="00000141">
      <w:pPr>
        <w:rPr>
          <w:sz w:val="20"/>
          <w:szCs w:val="20"/>
        </w:rPr>
      </w:pPr>
      <w:r w:rsidDel="00000000" w:rsidR="00000000" w:rsidRPr="00000000">
        <w:rPr>
          <w:rtl w:val="0"/>
        </w:rPr>
      </w:r>
    </w:p>
    <w:p w:rsidR="00000000" w:rsidDel="00000000" w:rsidP="00000000" w:rsidRDefault="00000000" w:rsidRPr="00000000" w14:paraId="00000142">
      <w:pPr>
        <w:rPr>
          <w:b w:val="1"/>
          <w:sz w:val="20"/>
          <w:szCs w:val="20"/>
        </w:rPr>
      </w:pPr>
      <w:r w:rsidDel="00000000" w:rsidR="00000000" w:rsidRPr="00000000">
        <w:rPr>
          <w:b w:val="1"/>
          <w:sz w:val="20"/>
          <w:szCs w:val="20"/>
          <w:rtl w:val="0"/>
        </w:rPr>
        <w:t xml:space="preserve">Q. In your professional opinion do you feel completion of this course would adequately prepare one for the DPI-100 certification?</w:t>
      </w:r>
    </w:p>
    <w:p w:rsidR="00000000" w:rsidDel="00000000" w:rsidP="00000000" w:rsidRDefault="00000000" w:rsidRPr="00000000" w14:paraId="00000143">
      <w:pPr>
        <w:rPr>
          <w:sz w:val="20"/>
          <w:szCs w:val="20"/>
        </w:rPr>
      </w:pPr>
      <w:r w:rsidDel="00000000" w:rsidR="00000000" w:rsidRPr="00000000">
        <w:rPr>
          <w:sz w:val="20"/>
          <w:szCs w:val="20"/>
          <w:rtl w:val="0"/>
        </w:rPr>
        <w:t xml:space="preserve">A. Hi @Aderibigbe Aderoju! I would definitely try asking your peers in the #general_discussion channel!</w:t>
      </w:r>
    </w:p>
    <w:p w:rsidR="00000000" w:rsidDel="00000000" w:rsidP="00000000" w:rsidRDefault="00000000" w:rsidRPr="00000000" w14:paraId="00000144">
      <w:pPr>
        <w:rPr>
          <w:sz w:val="20"/>
          <w:szCs w:val="20"/>
        </w:rPr>
      </w:pPr>
      <w:r w:rsidDel="00000000" w:rsidR="00000000" w:rsidRPr="00000000">
        <w:rPr>
          <w:rtl w:val="0"/>
        </w:rPr>
      </w:r>
    </w:p>
    <w:p w:rsidR="00000000" w:rsidDel="00000000" w:rsidP="00000000" w:rsidRDefault="00000000" w:rsidRPr="00000000" w14:paraId="00000145">
      <w:pPr>
        <w:rPr>
          <w:b w:val="1"/>
          <w:sz w:val="20"/>
          <w:szCs w:val="20"/>
        </w:rPr>
      </w:pPr>
      <w:r w:rsidDel="00000000" w:rsidR="00000000" w:rsidRPr="00000000">
        <w:rPr>
          <w:b w:val="1"/>
          <w:sz w:val="20"/>
          <w:szCs w:val="20"/>
          <w:rtl w:val="0"/>
        </w:rPr>
        <w:t xml:space="preserve">Q. @Palak.Udacity @Brenda.Udacity @Grace.Udacity Can we have a mechanism to limit number of questions per head,  lets say 5-10 after you post green Light. A lot of important information being missed, Likely this one too</w:t>
      </w:r>
    </w:p>
    <w:p w:rsidR="00000000" w:rsidDel="00000000" w:rsidP="00000000" w:rsidRDefault="00000000" w:rsidRPr="00000000" w14:paraId="00000146">
      <w:pPr>
        <w:rPr>
          <w:sz w:val="20"/>
          <w:szCs w:val="20"/>
        </w:rPr>
      </w:pPr>
      <w:r w:rsidDel="00000000" w:rsidR="00000000" w:rsidRPr="00000000">
        <w:rPr>
          <w:sz w:val="20"/>
          <w:szCs w:val="20"/>
          <w:rtl w:val="0"/>
        </w:rPr>
        <w:t xml:space="preserve">A. it happens you can view the transcribe posted in google site it contains all the important questions</w:t>
      </w:r>
    </w:p>
    <w:p w:rsidR="00000000" w:rsidDel="00000000" w:rsidP="00000000" w:rsidRDefault="00000000" w:rsidRPr="00000000" w14:paraId="00000147">
      <w:pPr>
        <w:rPr>
          <w:sz w:val="20"/>
          <w:szCs w:val="20"/>
        </w:rPr>
      </w:pPr>
      <w:r w:rsidDel="00000000" w:rsidR="00000000" w:rsidRPr="00000000">
        <w:rPr>
          <w:rtl w:val="0"/>
        </w:rPr>
      </w:r>
    </w:p>
    <w:p w:rsidR="00000000" w:rsidDel="00000000" w:rsidP="00000000" w:rsidRDefault="00000000" w:rsidRPr="00000000" w14:paraId="00000148">
      <w:pPr>
        <w:rPr>
          <w:b w:val="1"/>
          <w:sz w:val="20"/>
          <w:szCs w:val="20"/>
        </w:rPr>
      </w:pPr>
      <w:r w:rsidDel="00000000" w:rsidR="00000000" w:rsidRPr="00000000">
        <w:rPr>
          <w:b w:val="1"/>
          <w:sz w:val="20"/>
          <w:szCs w:val="20"/>
          <w:rtl w:val="0"/>
        </w:rPr>
        <w:t xml:space="preserve">Q. Will our Azure portals with our projects during the course remain active after the challenge is over as well?</w:t>
      </w:r>
    </w:p>
    <w:p w:rsidR="00000000" w:rsidDel="00000000" w:rsidP="00000000" w:rsidRDefault="00000000" w:rsidRPr="00000000" w14:paraId="00000149">
      <w:pPr>
        <w:rPr>
          <w:sz w:val="20"/>
          <w:szCs w:val="20"/>
        </w:rPr>
      </w:pPr>
      <w:r w:rsidDel="00000000" w:rsidR="00000000" w:rsidRPr="00000000">
        <w:rPr>
          <w:sz w:val="20"/>
          <w:szCs w:val="20"/>
          <w:rtl w:val="0"/>
        </w:rPr>
        <w:t xml:space="preserve">A. The lab content will be gone. However, anything created outside the course will still remain.</w:t>
      </w:r>
    </w:p>
    <w:p w:rsidR="00000000" w:rsidDel="00000000" w:rsidP="00000000" w:rsidRDefault="00000000" w:rsidRPr="00000000" w14:paraId="0000014A">
      <w:pPr>
        <w:rPr>
          <w:sz w:val="20"/>
          <w:szCs w:val="20"/>
        </w:rPr>
      </w:pPr>
      <w:r w:rsidDel="00000000" w:rsidR="00000000" w:rsidRPr="00000000">
        <w:rPr>
          <w:rtl w:val="0"/>
        </w:rPr>
      </w:r>
    </w:p>
    <w:p w:rsidR="00000000" w:rsidDel="00000000" w:rsidP="00000000" w:rsidRDefault="00000000" w:rsidRPr="00000000" w14:paraId="0000014B">
      <w:pPr>
        <w:rPr>
          <w:b w:val="1"/>
          <w:sz w:val="20"/>
          <w:szCs w:val="20"/>
        </w:rPr>
      </w:pPr>
      <w:r w:rsidDel="00000000" w:rsidR="00000000" w:rsidRPr="00000000">
        <w:rPr>
          <w:b w:val="1"/>
          <w:sz w:val="20"/>
          <w:szCs w:val="20"/>
          <w:rtl w:val="0"/>
        </w:rPr>
        <w:t xml:space="preserve">Q. @Palak.Udacity I consider myself as an introvert on social media interactions, any tips on how to interact more effectively? </w:t>
      </w:r>
    </w:p>
    <w:p w:rsidR="00000000" w:rsidDel="00000000" w:rsidP="00000000" w:rsidRDefault="00000000" w:rsidRPr="00000000" w14:paraId="0000014C">
      <w:pPr>
        <w:rPr>
          <w:sz w:val="20"/>
          <w:szCs w:val="20"/>
        </w:rPr>
      </w:pPr>
      <w:r w:rsidDel="00000000" w:rsidR="00000000" w:rsidRPr="00000000">
        <w:rPr>
          <w:sz w:val="20"/>
          <w:szCs w:val="20"/>
          <w:rtl w:val="0"/>
        </w:rPr>
        <w:t xml:space="preserve">A. I think all of us on the Community team identify as introverts :joy: I would personally suggest sticking to one channel that you’re interested in and feel comfortable in!</w:t>
      </w:r>
    </w:p>
    <w:p w:rsidR="00000000" w:rsidDel="00000000" w:rsidP="00000000" w:rsidRDefault="00000000" w:rsidRPr="00000000" w14:paraId="0000014D">
      <w:pPr>
        <w:rPr>
          <w:sz w:val="20"/>
          <w:szCs w:val="20"/>
        </w:rPr>
      </w:pPr>
      <w:r w:rsidDel="00000000" w:rsidR="00000000" w:rsidRPr="00000000">
        <w:rPr>
          <w:sz w:val="20"/>
          <w:szCs w:val="20"/>
          <w:rtl w:val="0"/>
        </w:rPr>
        <w:t xml:space="preserve">It can be really overwhelming looking over every single channel and we don’t expect you to post in every channel! Participating in the community is a lot of fun and an enriching experience, try getting involved in a channel that feels special to you :slightly_smiling_face:</w:t>
      </w:r>
    </w:p>
    <w:p w:rsidR="00000000" w:rsidDel="00000000" w:rsidP="00000000" w:rsidRDefault="00000000" w:rsidRPr="00000000" w14:paraId="0000014E">
      <w:pPr>
        <w:rPr>
          <w:sz w:val="20"/>
          <w:szCs w:val="20"/>
        </w:rPr>
      </w:pPr>
      <w:r w:rsidDel="00000000" w:rsidR="00000000" w:rsidRPr="00000000">
        <w:rPr>
          <w:rtl w:val="0"/>
        </w:rPr>
      </w:r>
    </w:p>
    <w:p w:rsidR="00000000" w:rsidDel="00000000" w:rsidP="00000000" w:rsidRDefault="00000000" w:rsidRPr="00000000" w14:paraId="0000014F">
      <w:pPr>
        <w:rPr>
          <w:b w:val="1"/>
          <w:sz w:val="20"/>
          <w:szCs w:val="20"/>
        </w:rPr>
      </w:pPr>
      <w:r w:rsidDel="00000000" w:rsidR="00000000" w:rsidRPr="00000000">
        <w:rPr>
          <w:b w:val="1"/>
          <w:sz w:val="20"/>
          <w:szCs w:val="20"/>
          <w:rtl w:val="0"/>
        </w:rPr>
        <w:t xml:space="preserve">Q. Does this course uses Microsoft frameworks or other open source frameworks as well?</w:t>
      </w:r>
    </w:p>
    <w:p w:rsidR="00000000" w:rsidDel="00000000" w:rsidP="00000000" w:rsidRDefault="00000000" w:rsidRPr="00000000" w14:paraId="00000150">
      <w:pPr>
        <w:rPr>
          <w:sz w:val="20"/>
          <w:szCs w:val="20"/>
        </w:rPr>
      </w:pPr>
      <w:r w:rsidDel="00000000" w:rsidR="00000000" w:rsidRPr="00000000">
        <w:rPr>
          <w:sz w:val="20"/>
          <w:szCs w:val="20"/>
          <w:rtl w:val="0"/>
        </w:rPr>
        <w:t xml:space="preserve">A. @Suresh Kumar I do not have an answer to this Suresh! But I will find it out and get back to you! :slightly_smiling_face:</w:t>
      </w:r>
    </w:p>
    <w:p w:rsidR="00000000" w:rsidDel="00000000" w:rsidP="00000000" w:rsidRDefault="00000000" w:rsidRPr="00000000" w14:paraId="00000151">
      <w:pPr>
        <w:rPr>
          <w:sz w:val="20"/>
          <w:szCs w:val="20"/>
        </w:rPr>
      </w:pPr>
      <w:r w:rsidDel="00000000" w:rsidR="00000000" w:rsidRPr="00000000">
        <w:rPr>
          <w:sz w:val="20"/>
          <w:szCs w:val="20"/>
          <w:rtl w:val="0"/>
        </w:rPr>
        <w:t xml:space="preserve">Meanwhile, try posting in #tech_help or #general_discussion to see if your peers can help! :slightly_smiling_face:</w:t>
      </w:r>
    </w:p>
    <w:p w:rsidR="00000000" w:rsidDel="00000000" w:rsidP="00000000" w:rsidRDefault="00000000" w:rsidRPr="00000000" w14:paraId="00000152">
      <w:pPr>
        <w:rPr>
          <w:sz w:val="20"/>
          <w:szCs w:val="20"/>
        </w:rPr>
      </w:pPr>
      <w:r w:rsidDel="00000000" w:rsidR="00000000" w:rsidRPr="00000000">
        <w:rPr>
          <w:rtl w:val="0"/>
        </w:rPr>
      </w:r>
    </w:p>
    <w:p w:rsidR="00000000" w:rsidDel="00000000" w:rsidP="00000000" w:rsidRDefault="00000000" w:rsidRPr="00000000" w14:paraId="00000153">
      <w:pPr>
        <w:rPr>
          <w:b w:val="1"/>
          <w:sz w:val="20"/>
          <w:szCs w:val="20"/>
        </w:rPr>
      </w:pPr>
      <w:r w:rsidDel="00000000" w:rsidR="00000000" w:rsidRPr="00000000">
        <w:rPr>
          <w:b w:val="1"/>
          <w:sz w:val="20"/>
          <w:szCs w:val="20"/>
          <w:rtl w:val="0"/>
        </w:rPr>
        <w:t xml:space="preserve">Q. Will we get a chance to ask questions to the instructors of the course? Somtimes it would be helpful to get clarifications from those who created the materials. Thank you.</w:t>
      </w:r>
    </w:p>
    <w:p w:rsidR="00000000" w:rsidDel="00000000" w:rsidP="00000000" w:rsidRDefault="00000000" w:rsidRPr="00000000" w14:paraId="00000154">
      <w:pPr>
        <w:rPr>
          <w:sz w:val="20"/>
          <w:szCs w:val="20"/>
        </w:rPr>
      </w:pPr>
      <w:r w:rsidDel="00000000" w:rsidR="00000000" w:rsidRPr="00000000">
        <w:rPr>
          <w:sz w:val="20"/>
          <w:szCs w:val="20"/>
          <w:rtl w:val="0"/>
        </w:rPr>
        <w:t xml:space="preserve">A. Hi @Prasanth Nair! I’m afraid you won’t get that chance. That said, we’ll have a end-of-program survey and I’m sure our instructors would love to hear any feedback you have for them there!</w:t>
      </w:r>
    </w:p>
    <w:p w:rsidR="00000000" w:rsidDel="00000000" w:rsidP="00000000" w:rsidRDefault="00000000" w:rsidRPr="00000000" w14:paraId="00000155">
      <w:pPr>
        <w:rPr>
          <w:sz w:val="20"/>
          <w:szCs w:val="20"/>
        </w:rPr>
      </w:pPr>
      <w:r w:rsidDel="00000000" w:rsidR="00000000" w:rsidRPr="00000000">
        <w:rPr>
          <w:rtl w:val="0"/>
        </w:rPr>
      </w:r>
    </w:p>
    <w:p w:rsidR="00000000" w:rsidDel="00000000" w:rsidP="00000000" w:rsidRDefault="00000000" w:rsidRPr="00000000" w14:paraId="00000156">
      <w:pPr>
        <w:rPr>
          <w:b w:val="1"/>
          <w:sz w:val="20"/>
          <w:szCs w:val="20"/>
        </w:rPr>
      </w:pPr>
      <w:r w:rsidDel="00000000" w:rsidR="00000000" w:rsidRPr="00000000">
        <w:rPr>
          <w:b w:val="1"/>
          <w:sz w:val="20"/>
          <w:szCs w:val="20"/>
          <w:rtl w:val="0"/>
        </w:rPr>
        <w:t xml:space="preserve">Q. Can we create presentation_and_recordings channel or something like that to only include sources directly related to course because many people ask same questions</w:t>
      </w:r>
    </w:p>
    <w:p w:rsidR="00000000" w:rsidDel="00000000" w:rsidP="00000000" w:rsidRDefault="00000000" w:rsidRPr="00000000" w14:paraId="00000157">
      <w:pPr>
        <w:rPr>
          <w:sz w:val="20"/>
          <w:szCs w:val="20"/>
        </w:rPr>
      </w:pPr>
      <w:r w:rsidDel="00000000" w:rsidR="00000000" w:rsidRPr="00000000">
        <w:rPr>
          <w:sz w:val="20"/>
          <w:szCs w:val="20"/>
          <w:rtl w:val="0"/>
        </w:rPr>
        <w:t xml:space="preserve">A. Hi @Ibrahim Cem Durak! If you have an idea that will help the community - such as creating an FAQ source like you mentioned above - please do so and fill out the form in the #community_ideas channel once your idea is fully ready to go!</w:t>
      </w:r>
    </w:p>
    <w:p w:rsidR="00000000" w:rsidDel="00000000" w:rsidP="00000000" w:rsidRDefault="00000000" w:rsidRPr="00000000" w14:paraId="00000158">
      <w:pPr>
        <w:rPr>
          <w:sz w:val="20"/>
          <w:szCs w:val="20"/>
        </w:rPr>
      </w:pPr>
      <w:r w:rsidDel="00000000" w:rsidR="00000000" w:rsidRPr="00000000">
        <w:rPr>
          <w:rtl w:val="0"/>
        </w:rPr>
      </w:r>
    </w:p>
    <w:p w:rsidR="00000000" w:rsidDel="00000000" w:rsidP="00000000" w:rsidRDefault="00000000" w:rsidRPr="00000000" w14:paraId="00000159">
      <w:pPr>
        <w:rPr>
          <w:b w:val="1"/>
          <w:sz w:val="20"/>
          <w:szCs w:val="20"/>
        </w:rPr>
      </w:pPr>
      <w:r w:rsidDel="00000000" w:rsidR="00000000" w:rsidRPr="00000000">
        <w:rPr>
          <w:b w:val="1"/>
          <w:sz w:val="20"/>
          <w:szCs w:val="20"/>
          <w:rtl w:val="0"/>
        </w:rPr>
        <w:t xml:space="preserve">Q. Do we module on how to deploy the models in the cloud as well?</w:t>
      </w:r>
    </w:p>
    <w:p w:rsidR="00000000" w:rsidDel="00000000" w:rsidP="00000000" w:rsidRDefault="00000000" w:rsidRPr="00000000" w14:paraId="0000015A">
      <w:pPr>
        <w:rPr>
          <w:sz w:val="20"/>
          <w:szCs w:val="20"/>
        </w:rPr>
      </w:pPr>
      <w:r w:rsidDel="00000000" w:rsidR="00000000" w:rsidRPr="00000000">
        <w:rPr>
          <w:sz w:val="20"/>
          <w:szCs w:val="20"/>
          <w:rtl w:val="0"/>
        </w:rPr>
        <w:t xml:space="preserve">A. @Suresh Kumar I guess that would be mostly covered in Phase 2 of the program!</w:t>
      </w:r>
    </w:p>
    <w:p w:rsidR="00000000" w:rsidDel="00000000" w:rsidP="00000000" w:rsidRDefault="00000000" w:rsidRPr="00000000" w14:paraId="0000015B">
      <w:pPr>
        <w:rPr>
          <w:sz w:val="20"/>
          <w:szCs w:val="20"/>
        </w:rPr>
      </w:pPr>
      <w:r w:rsidDel="00000000" w:rsidR="00000000" w:rsidRPr="00000000">
        <w:rPr>
          <w:rtl w:val="0"/>
        </w:rPr>
      </w:r>
    </w:p>
    <w:p w:rsidR="00000000" w:rsidDel="00000000" w:rsidP="00000000" w:rsidRDefault="00000000" w:rsidRPr="00000000" w14:paraId="0000015C">
      <w:pPr>
        <w:rPr>
          <w:b w:val="1"/>
          <w:sz w:val="20"/>
          <w:szCs w:val="20"/>
        </w:rPr>
      </w:pPr>
      <w:r w:rsidDel="00000000" w:rsidR="00000000" w:rsidRPr="00000000">
        <w:rPr>
          <w:b w:val="1"/>
          <w:sz w:val="20"/>
          <w:szCs w:val="20"/>
          <w:rtl w:val="0"/>
        </w:rPr>
        <w:t xml:space="preserve">Q. How much useful will be the knowledge gained after the foundational course on a professional front?</w:t>
      </w:r>
    </w:p>
    <w:p w:rsidR="00000000" w:rsidDel="00000000" w:rsidP="00000000" w:rsidRDefault="00000000" w:rsidRPr="00000000" w14:paraId="0000015D">
      <w:pPr>
        <w:rPr>
          <w:sz w:val="20"/>
          <w:szCs w:val="20"/>
        </w:rPr>
      </w:pPr>
      <w:r w:rsidDel="00000000" w:rsidR="00000000" w:rsidRPr="00000000">
        <w:rPr>
          <w:sz w:val="20"/>
          <w:szCs w:val="20"/>
          <w:rtl w:val="0"/>
        </w:rPr>
        <w:t xml:space="preserve">A. Based on the course content, the foundational level information should give you enough knowledge to build on for a junior data analyst or machine learning engineer.</w:t>
      </w:r>
    </w:p>
    <w:p w:rsidR="00000000" w:rsidDel="00000000" w:rsidP="00000000" w:rsidRDefault="00000000" w:rsidRPr="00000000" w14:paraId="0000015E">
      <w:pPr>
        <w:rPr>
          <w:sz w:val="20"/>
          <w:szCs w:val="20"/>
        </w:rPr>
      </w:pPr>
      <w:r w:rsidDel="00000000" w:rsidR="00000000" w:rsidRPr="00000000">
        <w:rPr>
          <w:sz w:val="20"/>
          <w:szCs w:val="20"/>
          <w:rtl w:val="0"/>
        </w:rPr>
        <w:t xml:space="preserve">Of course, with more practice and application, you get better and better.</w:t>
      </w:r>
    </w:p>
    <w:p w:rsidR="00000000" w:rsidDel="00000000" w:rsidP="00000000" w:rsidRDefault="00000000" w:rsidRPr="00000000" w14:paraId="0000015F">
      <w:pPr>
        <w:rPr>
          <w:sz w:val="20"/>
          <w:szCs w:val="20"/>
        </w:rPr>
      </w:pPr>
      <w:r w:rsidDel="00000000" w:rsidR="00000000" w:rsidRPr="00000000">
        <w:rPr>
          <w:sz w:val="20"/>
          <w:szCs w:val="20"/>
          <w:rtl w:val="0"/>
        </w:rPr>
        <w:t xml:space="preserve">So don't just stop with the foundational course. Do your own research to further what you have learned.</w:t>
      </w:r>
    </w:p>
    <w:p w:rsidR="00000000" w:rsidDel="00000000" w:rsidP="00000000" w:rsidRDefault="00000000" w:rsidRPr="00000000" w14:paraId="00000160">
      <w:pPr>
        <w:rPr>
          <w:sz w:val="20"/>
          <w:szCs w:val="20"/>
        </w:rPr>
      </w:pPr>
      <w:r w:rsidDel="00000000" w:rsidR="00000000" w:rsidRPr="00000000">
        <w:rPr>
          <w:rtl w:val="0"/>
        </w:rPr>
      </w:r>
    </w:p>
    <w:p w:rsidR="00000000" w:rsidDel="00000000" w:rsidP="00000000" w:rsidRDefault="00000000" w:rsidRPr="00000000" w14:paraId="00000161">
      <w:pPr>
        <w:rPr>
          <w:b w:val="1"/>
          <w:sz w:val="20"/>
          <w:szCs w:val="20"/>
        </w:rPr>
      </w:pPr>
      <w:r w:rsidDel="00000000" w:rsidR="00000000" w:rsidRPr="00000000">
        <w:rPr>
          <w:b w:val="1"/>
          <w:sz w:val="20"/>
          <w:szCs w:val="20"/>
          <w:rtl w:val="0"/>
        </w:rPr>
        <w:t xml:space="preserve">Q. Can you please state more about Study Groups? As in should they be on Slack or how to form them or how will you monitor what goes on on study groups @Brenda.Udacity @Palak.Udacity.</w:t>
      </w:r>
    </w:p>
    <w:p w:rsidR="00000000" w:rsidDel="00000000" w:rsidP="00000000" w:rsidRDefault="00000000" w:rsidRPr="00000000" w14:paraId="00000162">
      <w:pPr>
        <w:rPr>
          <w:sz w:val="20"/>
          <w:szCs w:val="20"/>
        </w:rPr>
      </w:pPr>
      <w:r w:rsidDel="00000000" w:rsidR="00000000" w:rsidRPr="00000000">
        <w:rPr>
          <w:sz w:val="20"/>
          <w:szCs w:val="20"/>
          <w:rtl w:val="0"/>
        </w:rPr>
        <w:t xml:space="preserve">A. @Soham Pendurkar Study Groups are public channels in Slack, we can see all the activity that goes on! We’ll have more details when Palak launched the program on July 21st </w:t>
      </w:r>
    </w:p>
    <w:p w:rsidR="00000000" w:rsidDel="00000000" w:rsidP="00000000" w:rsidRDefault="00000000" w:rsidRPr="00000000" w14:paraId="00000163">
      <w:pPr>
        <w:rPr>
          <w:sz w:val="20"/>
          <w:szCs w:val="20"/>
        </w:rPr>
      </w:pPr>
      <w:r w:rsidDel="00000000" w:rsidR="00000000" w:rsidRPr="00000000">
        <w:rPr>
          <w:rtl w:val="0"/>
        </w:rPr>
      </w:r>
    </w:p>
    <w:p w:rsidR="00000000" w:rsidDel="00000000" w:rsidP="00000000" w:rsidRDefault="00000000" w:rsidRPr="00000000" w14:paraId="00000164">
      <w:pPr>
        <w:rPr>
          <w:b w:val="1"/>
          <w:sz w:val="20"/>
          <w:szCs w:val="20"/>
        </w:rPr>
      </w:pPr>
      <w:r w:rsidDel="00000000" w:rsidR="00000000" w:rsidRPr="00000000">
        <w:rPr>
          <w:b w:val="1"/>
          <w:sz w:val="20"/>
          <w:szCs w:val="20"/>
          <w:rtl w:val="0"/>
        </w:rPr>
        <w:t xml:space="preserve">Q. If we have a doubt while doing the course can we ask any instructor about the doubts?</w:t>
      </w:r>
    </w:p>
    <w:p w:rsidR="00000000" w:rsidDel="00000000" w:rsidP="00000000" w:rsidRDefault="00000000" w:rsidRPr="00000000" w14:paraId="00000165">
      <w:pPr>
        <w:rPr>
          <w:sz w:val="20"/>
          <w:szCs w:val="20"/>
        </w:rPr>
      </w:pPr>
      <w:r w:rsidDel="00000000" w:rsidR="00000000" w:rsidRPr="00000000">
        <w:rPr>
          <w:sz w:val="20"/>
          <w:szCs w:val="20"/>
          <w:rtl w:val="0"/>
        </w:rPr>
        <w:t xml:space="preserve">A. For phase 1, you have the community to ask your questions to. In phase 2, you'll receive guidance from instructors as well.</w:t>
      </w:r>
    </w:p>
    <w:p w:rsidR="00000000" w:rsidDel="00000000" w:rsidP="00000000" w:rsidRDefault="00000000" w:rsidRPr="00000000" w14:paraId="00000166">
      <w:pPr>
        <w:rPr>
          <w:sz w:val="20"/>
          <w:szCs w:val="20"/>
        </w:rPr>
      </w:pPr>
      <w:r w:rsidDel="00000000" w:rsidR="00000000" w:rsidRPr="00000000">
        <w:rPr>
          <w:rtl w:val="0"/>
        </w:rPr>
      </w:r>
    </w:p>
    <w:p w:rsidR="00000000" w:rsidDel="00000000" w:rsidP="00000000" w:rsidRDefault="00000000" w:rsidRPr="00000000" w14:paraId="00000167">
      <w:pPr>
        <w:rPr>
          <w:b w:val="1"/>
          <w:sz w:val="20"/>
          <w:szCs w:val="20"/>
        </w:rPr>
      </w:pPr>
      <w:r w:rsidDel="00000000" w:rsidR="00000000" w:rsidRPr="00000000">
        <w:rPr>
          <w:b w:val="1"/>
          <w:sz w:val="20"/>
          <w:szCs w:val="20"/>
          <w:rtl w:val="0"/>
        </w:rPr>
        <w:t xml:space="preserve">Q. Many people started to study, I think it will be better to open study groups earlier, can we do that? @Palak.Udacity</w:t>
      </w:r>
    </w:p>
    <w:p w:rsidR="00000000" w:rsidDel="00000000" w:rsidP="00000000" w:rsidRDefault="00000000" w:rsidRPr="00000000" w14:paraId="00000168">
      <w:pPr>
        <w:rPr>
          <w:sz w:val="20"/>
          <w:szCs w:val="20"/>
        </w:rPr>
      </w:pPr>
      <w:r w:rsidDel="00000000" w:rsidR="00000000" w:rsidRPr="00000000">
        <w:rPr>
          <w:sz w:val="20"/>
          <w:szCs w:val="20"/>
          <w:rtl w:val="0"/>
        </w:rPr>
        <w:t xml:space="preserve">A. Hi @Ibrahim Cem Durak! We’d like everyone to get settled in first and to truly understand the Phase 2 requirements which is why we wait a few days. But Study Groups is coming very very soon!! That said, if you’ve formed a group you may definitely start meeting now and then formally register your group when the program launches next week!</w:t>
      </w:r>
    </w:p>
    <w:p w:rsidR="00000000" w:rsidDel="00000000" w:rsidP="00000000" w:rsidRDefault="00000000" w:rsidRPr="00000000" w14:paraId="00000169">
      <w:pPr>
        <w:rPr>
          <w:sz w:val="20"/>
          <w:szCs w:val="20"/>
        </w:rPr>
      </w:pPr>
      <w:r w:rsidDel="00000000" w:rsidR="00000000" w:rsidRPr="00000000">
        <w:rPr>
          <w:rtl w:val="0"/>
        </w:rPr>
      </w:r>
    </w:p>
    <w:p w:rsidR="00000000" w:rsidDel="00000000" w:rsidP="00000000" w:rsidRDefault="00000000" w:rsidRPr="00000000" w14:paraId="0000016A">
      <w:pPr>
        <w:rPr>
          <w:b w:val="1"/>
          <w:sz w:val="20"/>
          <w:szCs w:val="20"/>
        </w:rPr>
      </w:pPr>
      <w:r w:rsidDel="00000000" w:rsidR="00000000" w:rsidRPr="00000000">
        <w:rPr>
          <w:b w:val="1"/>
          <w:sz w:val="20"/>
          <w:szCs w:val="20"/>
          <w:rtl w:val="0"/>
        </w:rPr>
        <w:t xml:space="preserve">Q. does become student leader increase your percentage to move on to Phase 2? if yes, so almost everyone want that position then whereas such position is limited (edited) </w:t>
      </w:r>
    </w:p>
    <w:p w:rsidR="00000000" w:rsidDel="00000000" w:rsidP="00000000" w:rsidRDefault="00000000" w:rsidRPr="00000000" w14:paraId="0000016B">
      <w:pPr>
        <w:rPr>
          <w:sz w:val="20"/>
          <w:szCs w:val="20"/>
        </w:rPr>
      </w:pPr>
      <w:r w:rsidDel="00000000" w:rsidR="00000000" w:rsidRPr="00000000">
        <w:rPr>
          <w:sz w:val="20"/>
          <w:szCs w:val="20"/>
          <w:rtl w:val="0"/>
        </w:rPr>
        <w:t xml:space="preserve">A. Hi @Reza Dwi Utomo, being an active Student Leader counts for community participation but it doesn’t increase your chances for Phase 2. You can most definitely advance onto Phase 2 without being one </w:t>
      </w:r>
    </w:p>
    <w:p w:rsidR="00000000" w:rsidDel="00000000" w:rsidP="00000000" w:rsidRDefault="00000000" w:rsidRPr="00000000" w14:paraId="0000016C">
      <w:pPr>
        <w:rPr>
          <w:sz w:val="20"/>
          <w:szCs w:val="20"/>
        </w:rPr>
      </w:pPr>
      <w:r w:rsidDel="00000000" w:rsidR="00000000" w:rsidRPr="00000000">
        <w:rPr>
          <w:rtl w:val="0"/>
        </w:rPr>
      </w:r>
    </w:p>
    <w:p w:rsidR="00000000" w:rsidDel="00000000" w:rsidP="00000000" w:rsidRDefault="00000000" w:rsidRPr="00000000" w14:paraId="0000016D">
      <w:pPr>
        <w:rPr>
          <w:b w:val="1"/>
          <w:sz w:val="20"/>
          <w:szCs w:val="20"/>
        </w:rPr>
      </w:pPr>
      <w:r w:rsidDel="00000000" w:rsidR="00000000" w:rsidRPr="00000000">
        <w:rPr>
          <w:b w:val="1"/>
          <w:sz w:val="20"/>
          <w:szCs w:val="20"/>
          <w:rtl w:val="0"/>
        </w:rPr>
        <w:t xml:space="preserve">Q. If any question’s answer in quiz is wrong and it is not getting submitted even after entering the wrong answer. How to go about it to mark complete @Palak.Udacity</w:t>
      </w:r>
    </w:p>
    <w:p w:rsidR="00000000" w:rsidDel="00000000" w:rsidP="00000000" w:rsidRDefault="00000000" w:rsidRPr="00000000" w14:paraId="0000016E">
      <w:pPr>
        <w:rPr>
          <w:sz w:val="20"/>
          <w:szCs w:val="20"/>
        </w:rPr>
      </w:pPr>
      <w:r w:rsidDel="00000000" w:rsidR="00000000" w:rsidRPr="00000000">
        <w:rPr>
          <w:sz w:val="20"/>
          <w:szCs w:val="20"/>
          <w:rtl w:val="0"/>
        </w:rPr>
        <w:t xml:space="preserve">A. @Ayushi Kapil You can use the ‘Feedback’ button in the lesson to send out a request to our team about this. That said, it is your ‘attempt’ on a quiz that counts towards course completion so don’t worry!</w:t>
      </w:r>
    </w:p>
    <w:p w:rsidR="00000000" w:rsidDel="00000000" w:rsidP="00000000" w:rsidRDefault="00000000" w:rsidRPr="00000000" w14:paraId="0000016F">
      <w:pPr>
        <w:rPr>
          <w:sz w:val="20"/>
          <w:szCs w:val="20"/>
        </w:rPr>
      </w:pPr>
      <w:r w:rsidDel="00000000" w:rsidR="00000000" w:rsidRPr="00000000">
        <w:rPr>
          <w:rtl w:val="0"/>
        </w:rPr>
      </w:r>
    </w:p>
    <w:p w:rsidR="00000000" w:rsidDel="00000000" w:rsidP="00000000" w:rsidRDefault="00000000" w:rsidRPr="00000000" w14:paraId="00000170">
      <w:pPr>
        <w:rPr>
          <w:b w:val="1"/>
          <w:sz w:val="20"/>
          <w:szCs w:val="20"/>
        </w:rPr>
      </w:pPr>
      <w:r w:rsidDel="00000000" w:rsidR="00000000" w:rsidRPr="00000000">
        <w:rPr>
          <w:b w:val="1"/>
          <w:sz w:val="20"/>
          <w:szCs w:val="20"/>
          <w:rtl w:val="0"/>
        </w:rPr>
        <w:t xml:space="preserve">Q. Hi, Will we have an extra class from Microsoft in aditional to the udacity course?</w:t>
      </w:r>
    </w:p>
    <w:p w:rsidR="00000000" w:rsidDel="00000000" w:rsidP="00000000" w:rsidRDefault="00000000" w:rsidRPr="00000000" w14:paraId="00000171">
      <w:pPr>
        <w:rPr>
          <w:sz w:val="20"/>
          <w:szCs w:val="20"/>
        </w:rPr>
      </w:pPr>
      <w:r w:rsidDel="00000000" w:rsidR="00000000" w:rsidRPr="00000000">
        <w:rPr>
          <w:sz w:val="20"/>
          <w:szCs w:val="20"/>
          <w:rtl w:val="0"/>
        </w:rPr>
        <w:t xml:space="preserve">A. Hi @luiggi Roberto Silva Atto! @tammy_628 is right, there will not be a separate class from Microsoft in this scholarship!</w:t>
      </w:r>
    </w:p>
    <w:p w:rsidR="00000000" w:rsidDel="00000000" w:rsidP="00000000" w:rsidRDefault="00000000" w:rsidRPr="00000000" w14:paraId="00000172">
      <w:pPr>
        <w:rPr>
          <w:sz w:val="20"/>
          <w:szCs w:val="20"/>
        </w:rPr>
      </w:pPr>
      <w:r w:rsidDel="00000000" w:rsidR="00000000" w:rsidRPr="00000000">
        <w:rPr>
          <w:rtl w:val="0"/>
        </w:rPr>
      </w:r>
    </w:p>
    <w:p w:rsidR="00000000" w:rsidDel="00000000" w:rsidP="00000000" w:rsidRDefault="00000000" w:rsidRPr="00000000" w14:paraId="00000173">
      <w:pPr>
        <w:rPr>
          <w:b w:val="1"/>
          <w:sz w:val="20"/>
          <w:szCs w:val="20"/>
        </w:rPr>
      </w:pPr>
      <w:r w:rsidDel="00000000" w:rsidR="00000000" w:rsidRPr="00000000">
        <w:rPr>
          <w:b w:val="1"/>
          <w:sz w:val="20"/>
          <w:szCs w:val="20"/>
          <w:rtl w:val="0"/>
        </w:rPr>
        <w:t xml:space="preserve">Q. Thank you entire team for putting such a useful orientation. To be honest, Slack is quite overwhelming for the first day. Hoping to schedule appropriately and bring meaningful to the plate.</w:t>
      </w:r>
    </w:p>
    <w:p w:rsidR="00000000" w:rsidDel="00000000" w:rsidP="00000000" w:rsidRDefault="00000000" w:rsidRPr="00000000" w14:paraId="00000174">
      <w:pPr>
        <w:rPr>
          <w:sz w:val="20"/>
          <w:szCs w:val="20"/>
        </w:rPr>
      </w:pPr>
      <w:r w:rsidDel="00000000" w:rsidR="00000000" w:rsidRPr="00000000">
        <w:rPr>
          <w:sz w:val="20"/>
          <w:szCs w:val="20"/>
          <w:rtl w:val="0"/>
        </w:rPr>
        <w:t xml:space="preserve">A. Hi @Sai Addagalla! So glad you’ll be attending!</w:t>
      </w:r>
    </w:p>
    <w:p w:rsidR="00000000" w:rsidDel="00000000" w:rsidP="00000000" w:rsidRDefault="00000000" w:rsidRPr="00000000" w14:paraId="00000175">
      <w:pPr>
        <w:rPr>
          <w:sz w:val="20"/>
          <w:szCs w:val="20"/>
        </w:rPr>
      </w:pPr>
      <w:r w:rsidDel="00000000" w:rsidR="00000000" w:rsidRPr="00000000">
        <w:rPr>
          <w:rtl w:val="0"/>
        </w:rPr>
      </w:r>
    </w:p>
    <w:p w:rsidR="00000000" w:rsidDel="00000000" w:rsidP="00000000" w:rsidRDefault="00000000" w:rsidRPr="00000000" w14:paraId="00000176">
      <w:pPr>
        <w:rPr>
          <w:b w:val="1"/>
          <w:sz w:val="20"/>
          <w:szCs w:val="20"/>
        </w:rPr>
      </w:pPr>
      <w:r w:rsidDel="00000000" w:rsidR="00000000" w:rsidRPr="00000000">
        <w:rPr>
          <w:b w:val="1"/>
          <w:sz w:val="20"/>
          <w:szCs w:val="20"/>
          <w:rtl w:val="0"/>
        </w:rPr>
        <w:t xml:space="preserve">Q. Can we actually do the AMMA sessions on zoom??? this is overwhelming and I feel that someone speaking will lead the group beter</w:t>
      </w:r>
    </w:p>
    <w:p w:rsidR="00000000" w:rsidDel="00000000" w:rsidP="00000000" w:rsidRDefault="00000000" w:rsidRPr="00000000" w14:paraId="00000177">
      <w:pPr>
        <w:rPr>
          <w:sz w:val="20"/>
          <w:szCs w:val="20"/>
        </w:rPr>
      </w:pPr>
      <w:r w:rsidDel="00000000" w:rsidR="00000000" w:rsidRPr="00000000">
        <w:rPr>
          <w:sz w:val="20"/>
          <w:szCs w:val="20"/>
          <w:rtl w:val="0"/>
        </w:rPr>
        <w:t xml:space="preserve">A. Hi @Iris Harring! We have considered doing a session on Zoom (as we love seeing everyone’s faces) but hosting on Slack allows Palak, Grace and I to be much more efficient as we all can be answering questions at once! :wink:</w:t>
      </w:r>
    </w:p>
    <w:p w:rsidR="00000000" w:rsidDel="00000000" w:rsidP="00000000" w:rsidRDefault="00000000" w:rsidRPr="00000000" w14:paraId="00000178">
      <w:pPr>
        <w:rPr>
          <w:sz w:val="20"/>
          <w:szCs w:val="20"/>
        </w:rPr>
      </w:pPr>
      <w:r w:rsidDel="00000000" w:rsidR="00000000" w:rsidRPr="00000000">
        <w:rPr>
          <w:sz w:val="20"/>
          <w:szCs w:val="20"/>
          <w:rtl w:val="0"/>
        </w:rPr>
        <w:t xml:space="preserve">A. when things start dying down and everyone is in the groove we can definitely consider doing a live AMA on zoom! :+1:</w:t>
      </w:r>
    </w:p>
    <w:p w:rsidR="00000000" w:rsidDel="00000000" w:rsidP="00000000" w:rsidRDefault="00000000" w:rsidRPr="00000000" w14:paraId="00000179">
      <w:pPr>
        <w:rPr>
          <w:sz w:val="20"/>
          <w:szCs w:val="20"/>
        </w:rPr>
      </w:pPr>
      <w:r w:rsidDel="00000000" w:rsidR="00000000" w:rsidRPr="00000000">
        <w:rPr>
          <w:rtl w:val="0"/>
        </w:rPr>
      </w:r>
    </w:p>
    <w:p w:rsidR="00000000" w:rsidDel="00000000" w:rsidP="00000000" w:rsidRDefault="00000000" w:rsidRPr="00000000" w14:paraId="0000017A">
      <w:pPr>
        <w:rPr>
          <w:b w:val="1"/>
          <w:sz w:val="20"/>
          <w:szCs w:val="20"/>
        </w:rPr>
      </w:pPr>
      <w:r w:rsidDel="00000000" w:rsidR="00000000" w:rsidRPr="00000000">
        <w:rPr>
          <w:b w:val="1"/>
          <w:sz w:val="20"/>
          <w:szCs w:val="20"/>
          <w:rtl w:val="0"/>
        </w:rPr>
        <w:t xml:space="preserve">Q. If I skipped all of the quiz from that module, can I have an opportunity to get a ND scholarship ?</w:t>
      </w:r>
    </w:p>
    <w:p w:rsidR="00000000" w:rsidDel="00000000" w:rsidP="00000000" w:rsidRDefault="00000000" w:rsidRPr="00000000" w14:paraId="0000017B">
      <w:pPr>
        <w:rPr>
          <w:sz w:val="20"/>
          <w:szCs w:val="20"/>
        </w:rPr>
      </w:pPr>
      <w:r w:rsidDel="00000000" w:rsidR="00000000" w:rsidRPr="00000000">
        <w:rPr>
          <w:sz w:val="20"/>
          <w:szCs w:val="20"/>
          <w:rtl w:val="0"/>
        </w:rPr>
        <w:t xml:space="preserve">A. @Ni Putu Noviyanti Kusuma Nope! All the quizzes and exercises and video lessons are mandatory to be completed inorder be considered for Phase 2!</w:t>
      </w:r>
    </w:p>
    <w:p w:rsidR="00000000" w:rsidDel="00000000" w:rsidP="00000000" w:rsidRDefault="00000000" w:rsidRPr="00000000" w14:paraId="0000017C">
      <w:pPr>
        <w:rPr>
          <w:sz w:val="20"/>
          <w:szCs w:val="20"/>
        </w:rPr>
      </w:pPr>
      <w:r w:rsidDel="00000000" w:rsidR="00000000" w:rsidRPr="00000000">
        <w:rPr>
          <w:rtl w:val="0"/>
        </w:rPr>
      </w:r>
    </w:p>
    <w:p w:rsidR="00000000" w:rsidDel="00000000" w:rsidP="00000000" w:rsidRDefault="00000000" w:rsidRPr="00000000" w14:paraId="0000017D">
      <w:pPr>
        <w:rPr>
          <w:b w:val="1"/>
          <w:sz w:val="20"/>
          <w:szCs w:val="20"/>
        </w:rPr>
      </w:pPr>
      <w:r w:rsidDel="00000000" w:rsidR="00000000" w:rsidRPr="00000000">
        <w:rPr>
          <w:b w:val="1"/>
          <w:sz w:val="20"/>
          <w:szCs w:val="20"/>
          <w:rtl w:val="0"/>
        </w:rPr>
        <w:t xml:space="preserve">Q. I am seeing only question before and after red light, where can I find the answers. someone kindly advise me.</w:t>
      </w:r>
    </w:p>
    <w:p w:rsidR="00000000" w:rsidDel="00000000" w:rsidP="00000000" w:rsidRDefault="00000000" w:rsidRPr="00000000" w14:paraId="0000017E">
      <w:pPr>
        <w:rPr>
          <w:sz w:val="20"/>
          <w:szCs w:val="20"/>
        </w:rPr>
      </w:pPr>
      <w:r w:rsidDel="00000000" w:rsidR="00000000" w:rsidRPr="00000000">
        <w:rPr>
          <w:sz w:val="20"/>
          <w:szCs w:val="20"/>
          <w:rtl w:val="0"/>
        </w:rPr>
        <w:t xml:space="preserve">A. Hi @Mahesh Cheetirala! We have some wonderful students here who are helping us out! If you see one of these emoji’s it means the Community team has taken the question to respond! </w:t>
      </w:r>
    </w:p>
    <w:p w:rsidR="00000000" w:rsidDel="00000000" w:rsidP="00000000" w:rsidRDefault="00000000" w:rsidRPr="00000000" w14:paraId="0000017F">
      <w:pPr>
        <w:rPr>
          <w:sz w:val="20"/>
          <w:szCs w:val="20"/>
        </w:rPr>
      </w:pPr>
      <w:r w:rsidDel="00000000" w:rsidR="00000000" w:rsidRPr="00000000">
        <w:rPr>
          <w:rtl w:val="0"/>
        </w:rPr>
      </w:r>
    </w:p>
    <w:p w:rsidR="00000000" w:rsidDel="00000000" w:rsidP="00000000" w:rsidRDefault="00000000" w:rsidRPr="00000000" w14:paraId="00000180">
      <w:pPr>
        <w:rPr>
          <w:b w:val="1"/>
          <w:sz w:val="20"/>
          <w:szCs w:val="20"/>
        </w:rPr>
      </w:pPr>
      <w:r w:rsidDel="00000000" w:rsidR="00000000" w:rsidRPr="00000000">
        <w:rPr>
          <w:b w:val="1"/>
          <w:sz w:val="20"/>
          <w:szCs w:val="20"/>
          <w:rtl w:val="0"/>
        </w:rPr>
        <w:t xml:space="preserve">Q. I think interactive learning is sometimes better and more efficient, can we create p2problemsolving sessions that we help each other with speaking on a discord channel or zoom? @Palak.Udacity</w:t>
      </w:r>
    </w:p>
    <w:p w:rsidR="00000000" w:rsidDel="00000000" w:rsidP="00000000" w:rsidRDefault="00000000" w:rsidRPr="00000000" w14:paraId="00000181">
      <w:pPr>
        <w:rPr>
          <w:sz w:val="20"/>
          <w:szCs w:val="20"/>
        </w:rPr>
      </w:pPr>
      <w:r w:rsidDel="00000000" w:rsidR="00000000" w:rsidRPr="00000000">
        <w:rPr>
          <w:sz w:val="20"/>
          <w:szCs w:val="20"/>
          <w:rtl w:val="0"/>
        </w:rPr>
        <w:t xml:space="preserve">A. Hi @Ibrahim Cem Durak, this is a great idea! You can try requesting a channel or creating a study group that focuses on peer to peer learning! Here’s the form to request a channel :slightly_smiling_face: https://sites.google.com/udacity.com/microsoftazurechallenge/resources/forms-links</w:t>
      </w:r>
    </w:p>
    <w:p w:rsidR="00000000" w:rsidDel="00000000" w:rsidP="00000000" w:rsidRDefault="00000000" w:rsidRPr="00000000" w14:paraId="00000182">
      <w:pPr>
        <w:rPr>
          <w:sz w:val="20"/>
          <w:szCs w:val="20"/>
        </w:rPr>
      </w:pPr>
      <w:r w:rsidDel="00000000" w:rsidR="00000000" w:rsidRPr="00000000">
        <w:rPr>
          <w:rtl w:val="0"/>
        </w:rPr>
      </w:r>
    </w:p>
    <w:p w:rsidR="00000000" w:rsidDel="00000000" w:rsidP="00000000" w:rsidRDefault="00000000" w:rsidRPr="00000000" w14:paraId="00000183">
      <w:pPr>
        <w:rPr>
          <w:b w:val="1"/>
          <w:sz w:val="20"/>
          <w:szCs w:val="20"/>
        </w:rPr>
      </w:pPr>
      <w:r w:rsidDel="00000000" w:rsidR="00000000" w:rsidRPr="00000000">
        <w:rPr>
          <w:b w:val="1"/>
          <w:sz w:val="20"/>
          <w:szCs w:val="20"/>
          <w:rtl w:val="0"/>
        </w:rPr>
        <w:t xml:space="preserve">Q. If I don't get selected for phase 2 of the scholarship will I lose access to the foundation course? @Brenda.Udacity @Grace.Udacity @Palak.Udacity</w:t>
      </w:r>
    </w:p>
    <w:p w:rsidR="00000000" w:rsidDel="00000000" w:rsidP="00000000" w:rsidRDefault="00000000" w:rsidRPr="00000000" w14:paraId="00000184">
      <w:pPr>
        <w:rPr>
          <w:sz w:val="20"/>
          <w:szCs w:val="20"/>
        </w:rPr>
      </w:pPr>
      <w:r w:rsidDel="00000000" w:rsidR="00000000" w:rsidRPr="00000000">
        <w:rPr>
          <w:sz w:val="20"/>
          <w:szCs w:val="20"/>
          <w:rtl w:val="0"/>
        </w:rPr>
        <w:t xml:space="preserve">A. @Akash Mhatre Regardless of whether or not you make it to Phase 2, the course access will be there only until September 10th after which the course will be removed from your classroom.</w:t>
      </w:r>
    </w:p>
    <w:p w:rsidR="00000000" w:rsidDel="00000000" w:rsidP="00000000" w:rsidRDefault="00000000" w:rsidRPr="00000000" w14:paraId="00000185">
      <w:pPr>
        <w:rPr>
          <w:sz w:val="20"/>
          <w:szCs w:val="20"/>
        </w:rPr>
      </w:pPr>
      <w:r w:rsidDel="00000000" w:rsidR="00000000" w:rsidRPr="00000000">
        <w:rPr>
          <w:sz w:val="20"/>
          <w:szCs w:val="20"/>
          <w:rtl w:val="0"/>
        </w:rPr>
        <w:t xml:space="preserve">However, it will in some time be available as a free course on Udacity and you can always enroll in it to review what you learnt before! :slightly_smiling_face:</w:t>
      </w:r>
    </w:p>
    <w:p w:rsidR="00000000" w:rsidDel="00000000" w:rsidP="00000000" w:rsidRDefault="00000000" w:rsidRPr="00000000" w14:paraId="00000186">
      <w:pPr>
        <w:rPr>
          <w:sz w:val="20"/>
          <w:szCs w:val="20"/>
        </w:rPr>
      </w:pPr>
      <w:r w:rsidDel="00000000" w:rsidR="00000000" w:rsidRPr="00000000">
        <w:rPr>
          <w:rtl w:val="0"/>
        </w:rPr>
      </w:r>
    </w:p>
    <w:p w:rsidR="00000000" w:rsidDel="00000000" w:rsidP="00000000" w:rsidRDefault="00000000" w:rsidRPr="00000000" w14:paraId="00000187">
      <w:pPr>
        <w:rPr>
          <w:b w:val="1"/>
          <w:sz w:val="20"/>
          <w:szCs w:val="20"/>
        </w:rPr>
      </w:pPr>
      <w:r w:rsidDel="00000000" w:rsidR="00000000" w:rsidRPr="00000000">
        <w:rPr>
          <w:b w:val="1"/>
          <w:sz w:val="20"/>
          <w:szCs w:val="20"/>
          <w:rtl w:val="0"/>
        </w:rPr>
        <w:t xml:space="preserve">Q. When can we expect the answer to our queries that we asked while the green light was on?It is taking too long</w:t>
      </w:r>
    </w:p>
    <w:p w:rsidR="00000000" w:rsidDel="00000000" w:rsidP="00000000" w:rsidRDefault="00000000" w:rsidRPr="00000000" w14:paraId="00000188">
      <w:pPr>
        <w:rPr>
          <w:sz w:val="20"/>
          <w:szCs w:val="20"/>
        </w:rPr>
      </w:pPr>
      <w:r w:rsidDel="00000000" w:rsidR="00000000" w:rsidRPr="00000000">
        <w:rPr>
          <w:sz w:val="20"/>
          <w:szCs w:val="20"/>
          <w:rtl w:val="0"/>
        </w:rPr>
        <w:t xml:space="preserve">A. Hi @Saswata Rakshit! If your question was accidentally missed please do post it again here and I’d be happy to help you! :sparkling_heart:</w:t>
      </w:r>
    </w:p>
    <w:p w:rsidR="00000000" w:rsidDel="00000000" w:rsidP="00000000" w:rsidRDefault="00000000" w:rsidRPr="00000000" w14:paraId="00000189">
      <w:pPr>
        <w:rPr>
          <w:sz w:val="20"/>
          <w:szCs w:val="20"/>
        </w:rPr>
      </w:pPr>
      <w:r w:rsidDel="00000000" w:rsidR="00000000" w:rsidRPr="00000000">
        <w:rPr>
          <w:rtl w:val="0"/>
        </w:rPr>
      </w:r>
    </w:p>
    <w:p w:rsidR="00000000" w:rsidDel="00000000" w:rsidP="00000000" w:rsidRDefault="00000000" w:rsidRPr="00000000" w14:paraId="0000018A">
      <w:pPr>
        <w:rPr>
          <w:b w:val="1"/>
          <w:sz w:val="20"/>
          <w:szCs w:val="20"/>
        </w:rPr>
      </w:pPr>
      <w:r w:rsidDel="00000000" w:rsidR="00000000" w:rsidRPr="00000000">
        <w:rPr>
          <w:b w:val="1"/>
          <w:sz w:val="20"/>
          <w:szCs w:val="20"/>
          <w:rtl w:val="0"/>
        </w:rPr>
        <w:t xml:space="preserve">Q. Would it be possible to post the lab instructions as a stand alone document in order to make the labs easier to follow. It seems several people have also voiced problems navigating the labs and reading the instructions on the side pop up window at the same time.</w:t>
      </w:r>
    </w:p>
    <w:p w:rsidR="00000000" w:rsidDel="00000000" w:rsidP="00000000" w:rsidRDefault="00000000" w:rsidRPr="00000000" w14:paraId="0000018B">
      <w:pPr>
        <w:rPr>
          <w:sz w:val="20"/>
          <w:szCs w:val="20"/>
        </w:rPr>
      </w:pPr>
      <w:r w:rsidDel="00000000" w:rsidR="00000000" w:rsidRPr="00000000">
        <w:rPr>
          <w:sz w:val="20"/>
          <w:szCs w:val="20"/>
          <w:rtl w:val="0"/>
        </w:rPr>
        <w:t xml:space="preserve">A. @Andreas Rhode Thank you for putting up this request and letting us know! I will definitely check with the team if this can be done and get back to you!</w:t>
      </w:r>
    </w:p>
    <w:p w:rsidR="00000000" w:rsidDel="00000000" w:rsidP="00000000" w:rsidRDefault="00000000" w:rsidRPr="00000000" w14:paraId="0000018C">
      <w:pPr>
        <w:rPr>
          <w:sz w:val="20"/>
          <w:szCs w:val="20"/>
        </w:rPr>
      </w:pPr>
      <w:r w:rsidDel="00000000" w:rsidR="00000000" w:rsidRPr="00000000">
        <w:rPr>
          <w:rtl w:val="0"/>
        </w:rPr>
      </w:r>
    </w:p>
    <w:p w:rsidR="00000000" w:rsidDel="00000000" w:rsidP="00000000" w:rsidRDefault="00000000" w:rsidRPr="00000000" w14:paraId="0000018D">
      <w:pPr>
        <w:rPr>
          <w:b w:val="1"/>
          <w:sz w:val="20"/>
          <w:szCs w:val="20"/>
        </w:rPr>
      </w:pPr>
      <w:r w:rsidDel="00000000" w:rsidR="00000000" w:rsidRPr="00000000">
        <w:rPr>
          <w:b w:val="1"/>
          <w:sz w:val="20"/>
          <w:szCs w:val="20"/>
          <w:rtl w:val="0"/>
        </w:rPr>
        <w:t xml:space="preserve">Q. is it possible to open the study group earlier than 21st? @Palak.Udacity</w:t>
      </w:r>
    </w:p>
    <w:p w:rsidR="00000000" w:rsidDel="00000000" w:rsidP="00000000" w:rsidRDefault="00000000" w:rsidRPr="00000000" w14:paraId="0000018E">
      <w:pPr>
        <w:rPr>
          <w:sz w:val="20"/>
          <w:szCs w:val="20"/>
        </w:rPr>
      </w:pPr>
      <w:r w:rsidDel="00000000" w:rsidR="00000000" w:rsidRPr="00000000">
        <w:rPr>
          <w:sz w:val="20"/>
          <w:szCs w:val="20"/>
          <w:rtl w:val="0"/>
        </w:rPr>
        <w:t xml:space="preserve">A. @Shikhar Chhabra You can set up an informal one and gather members, but you won’t be able to request a channel for your study group until the 21st!</w:t>
      </w:r>
    </w:p>
    <w:p w:rsidR="00000000" w:rsidDel="00000000" w:rsidP="00000000" w:rsidRDefault="00000000" w:rsidRPr="00000000" w14:paraId="0000018F">
      <w:pPr>
        <w:rPr>
          <w:b w:val="1"/>
          <w:sz w:val="20"/>
          <w:szCs w:val="20"/>
        </w:rPr>
      </w:pPr>
      <w:r w:rsidDel="00000000" w:rsidR="00000000" w:rsidRPr="00000000">
        <w:rPr>
          <w:rtl w:val="0"/>
        </w:rPr>
      </w:r>
    </w:p>
    <w:p w:rsidR="00000000" w:rsidDel="00000000" w:rsidP="00000000" w:rsidRDefault="00000000" w:rsidRPr="00000000" w14:paraId="00000190">
      <w:pPr>
        <w:rPr>
          <w:b w:val="1"/>
          <w:sz w:val="20"/>
          <w:szCs w:val="20"/>
        </w:rPr>
      </w:pPr>
      <w:r w:rsidDel="00000000" w:rsidR="00000000" w:rsidRPr="00000000">
        <w:rPr>
          <w:b w:val="1"/>
          <w:sz w:val="20"/>
          <w:szCs w:val="20"/>
          <w:rtl w:val="0"/>
        </w:rPr>
        <w:t xml:space="preserve">Q. Would request that beyond Study groups, later during this program we should put a mentorship program, so that people who have already completed courseware or are about to complete can help those who are struggling at some point.</w:t>
      </w:r>
    </w:p>
    <w:p w:rsidR="00000000" w:rsidDel="00000000" w:rsidP="00000000" w:rsidRDefault="00000000" w:rsidRPr="00000000" w14:paraId="00000191">
      <w:pPr>
        <w:rPr>
          <w:sz w:val="20"/>
          <w:szCs w:val="20"/>
        </w:rPr>
      </w:pPr>
      <w:r w:rsidDel="00000000" w:rsidR="00000000" w:rsidRPr="00000000">
        <w:rPr>
          <w:sz w:val="20"/>
          <w:szCs w:val="20"/>
          <w:rtl w:val="0"/>
        </w:rPr>
        <w:t xml:space="preserve">A. Hi @Ved Prakash! Starting a Mentorship program is a great idea - we’ve had students in past Scholarships do just that! Definitely put together a plan and when you’re ready to launch, fill out the form in the #community_ideas channel to let Palak know!</w:t>
      </w:r>
    </w:p>
    <w:p w:rsidR="00000000" w:rsidDel="00000000" w:rsidP="00000000" w:rsidRDefault="00000000" w:rsidRPr="00000000" w14:paraId="00000192">
      <w:pPr>
        <w:rPr>
          <w:sz w:val="20"/>
          <w:szCs w:val="20"/>
        </w:rPr>
      </w:pPr>
      <w:r w:rsidDel="00000000" w:rsidR="00000000" w:rsidRPr="00000000">
        <w:rPr>
          <w:rtl w:val="0"/>
        </w:rPr>
      </w:r>
    </w:p>
    <w:p w:rsidR="00000000" w:rsidDel="00000000" w:rsidP="00000000" w:rsidRDefault="00000000" w:rsidRPr="00000000" w14:paraId="00000193">
      <w:pPr>
        <w:rPr>
          <w:b w:val="1"/>
          <w:sz w:val="20"/>
          <w:szCs w:val="20"/>
        </w:rPr>
      </w:pPr>
      <w:r w:rsidDel="00000000" w:rsidR="00000000" w:rsidRPr="00000000">
        <w:rPr>
          <w:b w:val="1"/>
          <w:sz w:val="20"/>
          <w:szCs w:val="20"/>
          <w:rtl w:val="0"/>
        </w:rPr>
        <w:t xml:space="preserve">Q. #ama_sessions  @Palak.Udacity how long the second phase will last, will we get a certificate from Udacity or Microsoft?</w:t>
      </w:r>
    </w:p>
    <w:p w:rsidR="00000000" w:rsidDel="00000000" w:rsidP="00000000" w:rsidRDefault="00000000" w:rsidRPr="00000000" w14:paraId="00000194">
      <w:pPr>
        <w:rPr>
          <w:sz w:val="20"/>
          <w:szCs w:val="20"/>
        </w:rPr>
      </w:pPr>
      <w:r w:rsidDel="00000000" w:rsidR="00000000" w:rsidRPr="00000000">
        <w:rPr>
          <w:sz w:val="20"/>
          <w:szCs w:val="20"/>
          <w:rtl w:val="0"/>
        </w:rPr>
        <w:t xml:space="preserve">A. Hi @Georges D Auguste! If you pass all of your technical projects and career projects in the Phase 2 Nanodegree program then you will officially graduate and receive a Nanodegree certificate! :mortar_board:</w:t>
      </w:r>
    </w:p>
    <w:p w:rsidR="00000000" w:rsidDel="00000000" w:rsidP="00000000" w:rsidRDefault="00000000" w:rsidRPr="00000000" w14:paraId="00000195">
      <w:pPr>
        <w:rPr>
          <w:sz w:val="20"/>
          <w:szCs w:val="20"/>
        </w:rPr>
      </w:pPr>
      <w:r w:rsidDel="00000000" w:rsidR="00000000" w:rsidRPr="00000000">
        <w:rPr>
          <w:rtl w:val="0"/>
        </w:rPr>
      </w:r>
    </w:p>
    <w:p w:rsidR="00000000" w:rsidDel="00000000" w:rsidP="00000000" w:rsidRDefault="00000000" w:rsidRPr="00000000" w14:paraId="00000196">
      <w:pPr>
        <w:rPr>
          <w:b w:val="1"/>
          <w:sz w:val="20"/>
          <w:szCs w:val="20"/>
        </w:rPr>
      </w:pPr>
      <w:r w:rsidDel="00000000" w:rsidR="00000000" w:rsidRPr="00000000">
        <w:rPr>
          <w:b w:val="1"/>
          <w:sz w:val="20"/>
          <w:szCs w:val="20"/>
          <w:rtl w:val="0"/>
        </w:rPr>
        <w:t xml:space="preserve">Q. If I were to seek guidance from any udacity mentor , regarding this course. Who should be the best person to reach out to ? @Grace.Udacity @Palak.Udacity @Brenda.Udacity</w:t>
      </w:r>
    </w:p>
    <w:p w:rsidR="00000000" w:rsidDel="00000000" w:rsidP="00000000" w:rsidRDefault="00000000" w:rsidRPr="00000000" w14:paraId="00000197">
      <w:pPr>
        <w:rPr>
          <w:sz w:val="20"/>
          <w:szCs w:val="20"/>
        </w:rPr>
      </w:pPr>
      <w:r w:rsidDel="00000000" w:rsidR="00000000" w:rsidRPr="00000000">
        <w:rPr>
          <w:sz w:val="20"/>
          <w:szCs w:val="20"/>
          <w:rtl w:val="0"/>
        </w:rPr>
        <w:t xml:space="preserve">A. Hi @Oindrila Choudhury, @Palak.Udacity is your dedicated Community Manager for this workspace!</w:t>
      </w:r>
    </w:p>
    <w:p w:rsidR="00000000" w:rsidDel="00000000" w:rsidP="00000000" w:rsidRDefault="00000000" w:rsidRPr="00000000" w14:paraId="00000198">
      <w:pPr>
        <w:rPr>
          <w:sz w:val="20"/>
          <w:szCs w:val="20"/>
        </w:rPr>
      </w:pPr>
      <w:r w:rsidDel="00000000" w:rsidR="00000000" w:rsidRPr="00000000">
        <w:rPr>
          <w:rtl w:val="0"/>
        </w:rPr>
      </w:r>
    </w:p>
    <w:p w:rsidR="00000000" w:rsidDel="00000000" w:rsidP="00000000" w:rsidRDefault="00000000" w:rsidRPr="00000000" w14:paraId="00000199">
      <w:pPr>
        <w:rPr>
          <w:b w:val="1"/>
          <w:sz w:val="20"/>
          <w:szCs w:val="20"/>
        </w:rPr>
      </w:pPr>
      <w:r w:rsidDel="00000000" w:rsidR="00000000" w:rsidRPr="00000000">
        <w:rPr>
          <w:b w:val="1"/>
          <w:sz w:val="20"/>
          <w:szCs w:val="20"/>
          <w:rtl w:val="0"/>
        </w:rPr>
        <w:t xml:space="preserve">Q. When can we expect the answers to the questions we asked in the 1st green light?</w:t>
      </w:r>
    </w:p>
    <w:p w:rsidR="00000000" w:rsidDel="00000000" w:rsidP="00000000" w:rsidRDefault="00000000" w:rsidRPr="00000000" w14:paraId="0000019A">
      <w:pPr>
        <w:rPr>
          <w:sz w:val="20"/>
          <w:szCs w:val="20"/>
        </w:rPr>
      </w:pPr>
      <w:r w:rsidDel="00000000" w:rsidR="00000000" w:rsidRPr="00000000">
        <w:rPr>
          <w:sz w:val="20"/>
          <w:szCs w:val="20"/>
          <w:rtl w:val="0"/>
        </w:rPr>
        <w:t xml:space="preserve">A. @Saswata Rakshit They have been answered! :slightly_smiling_face:</w:t>
      </w:r>
    </w:p>
    <w:p w:rsidR="00000000" w:rsidDel="00000000" w:rsidP="00000000" w:rsidRDefault="00000000" w:rsidRPr="00000000" w14:paraId="0000019B">
      <w:pPr>
        <w:rPr>
          <w:sz w:val="20"/>
          <w:szCs w:val="20"/>
        </w:rPr>
      </w:pPr>
      <w:r w:rsidDel="00000000" w:rsidR="00000000" w:rsidRPr="00000000">
        <w:rPr>
          <w:rtl w:val="0"/>
        </w:rPr>
      </w:r>
    </w:p>
    <w:p w:rsidR="00000000" w:rsidDel="00000000" w:rsidP="00000000" w:rsidRDefault="00000000" w:rsidRPr="00000000" w14:paraId="0000019C">
      <w:pPr>
        <w:rPr>
          <w:b w:val="1"/>
          <w:sz w:val="20"/>
          <w:szCs w:val="20"/>
        </w:rPr>
      </w:pPr>
      <w:r w:rsidDel="00000000" w:rsidR="00000000" w:rsidRPr="00000000">
        <w:rPr>
          <w:b w:val="1"/>
          <w:sz w:val="20"/>
          <w:szCs w:val="20"/>
          <w:rtl w:val="0"/>
        </w:rPr>
        <w:t xml:space="preserve">Q. Hi I'm in Australia so i'm not able to do the 10am session on Fri so leaving this as a message. Could you leave an answer and I will pick it up later.  I'm interested in an Australian study group. There seems to be few other asking also in #community_ideas.  If there is one could you leave the link to it and I will pass it on, otherwise could I start a study group for Australia?  If so, please leave details on how I do that.</w:t>
      </w:r>
    </w:p>
    <w:p w:rsidR="00000000" w:rsidDel="00000000" w:rsidP="00000000" w:rsidRDefault="00000000" w:rsidRPr="00000000" w14:paraId="0000019D">
      <w:pPr>
        <w:rPr>
          <w:sz w:val="20"/>
          <w:szCs w:val="20"/>
        </w:rPr>
      </w:pPr>
      <w:r w:rsidDel="00000000" w:rsidR="00000000" w:rsidRPr="00000000">
        <w:rPr>
          <w:sz w:val="20"/>
          <w:szCs w:val="20"/>
          <w:rtl w:val="0"/>
        </w:rPr>
        <w:t xml:space="preserve">A. Hi @Greg Carroll! You can definitely start putting your group together now and start meeting! Once Palak formally rolls out the program you can register your Australian Study Group through the formal form.</w:t>
      </w:r>
    </w:p>
    <w:p w:rsidR="00000000" w:rsidDel="00000000" w:rsidP="00000000" w:rsidRDefault="00000000" w:rsidRPr="00000000" w14:paraId="0000019E">
      <w:pPr>
        <w:rPr>
          <w:sz w:val="20"/>
          <w:szCs w:val="20"/>
        </w:rPr>
      </w:pPr>
      <w:r w:rsidDel="00000000" w:rsidR="00000000" w:rsidRPr="00000000">
        <w:rPr>
          <w:sz w:val="20"/>
          <w:szCs w:val="20"/>
          <w:rtl w:val="0"/>
        </w:rPr>
        <w:t xml:space="preserve">A. Hope that helps! btw: Took my family to Australia last year - best trip ever!</w:t>
      </w:r>
    </w:p>
    <w:p w:rsidR="00000000" w:rsidDel="00000000" w:rsidP="00000000" w:rsidRDefault="00000000" w:rsidRPr="00000000" w14:paraId="0000019F">
      <w:pPr>
        <w:rPr>
          <w:sz w:val="20"/>
          <w:szCs w:val="20"/>
        </w:rPr>
      </w:pPr>
      <w:r w:rsidDel="00000000" w:rsidR="00000000" w:rsidRPr="00000000">
        <w:rPr>
          <w:rtl w:val="0"/>
        </w:rPr>
      </w:r>
    </w:p>
    <w:p w:rsidR="00000000" w:rsidDel="00000000" w:rsidP="00000000" w:rsidRDefault="00000000" w:rsidRPr="00000000" w14:paraId="000001A0">
      <w:pPr>
        <w:rPr>
          <w:b w:val="1"/>
          <w:sz w:val="20"/>
          <w:szCs w:val="20"/>
        </w:rPr>
      </w:pPr>
      <w:r w:rsidDel="00000000" w:rsidR="00000000" w:rsidRPr="00000000">
        <w:rPr>
          <w:b w:val="1"/>
          <w:sz w:val="20"/>
          <w:szCs w:val="20"/>
          <w:rtl w:val="0"/>
        </w:rPr>
        <w:t xml:space="preserve">Q. Is it possible to have a way that labs and instructions be viewed in different window?  to improve UI experience  @Palak.Udacity @Grace.Udacity</w:t>
      </w:r>
    </w:p>
    <w:p w:rsidR="00000000" w:rsidDel="00000000" w:rsidP="00000000" w:rsidRDefault="00000000" w:rsidRPr="00000000" w14:paraId="000001A1">
      <w:pPr>
        <w:rPr>
          <w:sz w:val="20"/>
          <w:szCs w:val="20"/>
        </w:rPr>
      </w:pPr>
      <w:r w:rsidDel="00000000" w:rsidR="00000000" w:rsidRPr="00000000">
        <w:rPr>
          <w:sz w:val="20"/>
          <w:szCs w:val="20"/>
          <w:rtl w:val="0"/>
        </w:rPr>
        <w:t xml:space="preserve">A. @Muhammad Saad Uddin While you can use @tammy_628’s suggestion, we will see what we can do to help with this! :slightly_smiling_face:</w:t>
      </w:r>
    </w:p>
    <w:p w:rsidR="00000000" w:rsidDel="00000000" w:rsidP="00000000" w:rsidRDefault="00000000" w:rsidRPr="00000000" w14:paraId="000001A2">
      <w:pPr>
        <w:rPr>
          <w:sz w:val="20"/>
          <w:szCs w:val="20"/>
        </w:rPr>
      </w:pPr>
      <w:r w:rsidDel="00000000" w:rsidR="00000000" w:rsidRPr="00000000">
        <w:rPr>
          <w:rtl w:val="0"/>
        </w:rPr>
      </w:r>
    </w:p>
    <w:p w:rsidR="00000000" w:rsidDel="00000000" w:rsidP="00000000" w:rsidRDefault="00000000" w:rsidRPr="00000000" w14:paraId="000001A3">
      <w:pPr>
        <w:rPr>
          <w:b w:val="1"/>
          <w:sz w:val="20"/>
          <w:szCs w:val="20"/>
        </w:rPr>
      </w:pPr>
      <w:r w:rsidDel="00000000" w:rsidR="00000000" w:rsidRPr="00000000">
        <w:rPr>
          <w:b w:val="1"/>
          <w:sz w:val="20"/>
          <w:szCs w:val="20"/>
          <w:rtl w:val="0"/>
        </w:rPr>
        <w:t xml:space="preserve">Q. Hi @Brenda.Udacity could you please explain more about all the topics you brought up in your previous answers?</w:t>
      </w:r>
    </w:p>
    <w:p w:rsidR="00000000" w:rsidDel="00000000" w:rsidP="00000000" w:rsidRDefault="00000000" w:rsidRPr="00000000" w14:paraId="000001A4">
      <w:pPr>
        <w:rPr>
          <w:b w:val="1"/>
          <w:sz w:val="20"/>
          <w:szCs w:val="20"/>
        </w:rPr>
      </w:pPr>
      <w:r w:rsidDel="00000000" w:rsidR="00000000" w:rsidRPr="00000000">
        <w:rPr>
          <w:b w:val="1"/>
          <w:sz w:val="20"/>
          <w:szCs w:val="20"/>
          <w:rtl w:val="0"/>
        </w:rPr>
        <w:t xml:space="preserve">You've mentioned Community programs like 50 Days, Study Jam, Visual Challenge and Student Story Challenge</w:t>
      </w:r>
    </w:p>
    <w:p w:rsidR="00000000" w:rsidDel="00000000" w:rsidP="00000000" w:rsidRDefault="00000000" w:rsidRPr="00000000" w14:paraId="000001A5">
      <w:pPr>
        <w:rPr>
          <w:sz w:val="20"/>
          <w:szCs w:val="20"/>
        </w:rPr>
      </w:pPr>
      <w:r w:rsidDel="00000000" w:rsidR="00000000" w:rsidRPr="00000000">
        <w:rPr>
          <w:sz w:val="20"/>
          <w:szCs w:val="20"/>
          <w:rtl w:val="0"/>
        </w:rPr>
        <w:t xml:space="preserve">A. https://sites.google.com/udacity.com/microsoftazurechallenge/home?authuser=0</w:t>
      </w:r>
    </w:p>
    <w:p w:rsidR="00000000" w:rsidDel="00000000" w:rsidP="00000000" w:rsidRDefault="00000000" w:rsidRPr="00000000" w14:paraId="000001A6">
      <w:pPr>
        <w:rPr>
          <w:sz w:val="20"/>
          <w:szCs w:val="20"/>
        </w:rPr>
      </w:pPr>
      <w:r w:rsidDel="00000000" w:rsidR="00000000" w:rsidRPr="00000000">
        <w:rPr>
          <w:rtl w:val="0"/>
        </w:rPr>
      </w:r>
    </w:p>
    <w:p w:rsidR="00000000" w:rsidDel="00000000" w:rsidP="00000000" w:rsidRDefault="00000000" w:rsidRPr="00000000" w14:paraId="000001A7">
      <w:pPr>
        <w:rPr>
          <w:b w:val="1"/>
          <w:sz w:val="20"/>
          <w:szCs w:val="20"/>
        </w:rPr>
      </w:pPr>
      <w:r w:rsidDel="00000000" w:rsidR="00000000" w:rsidRPr="00000000">
        <w:rPr>
          <w:b w:val="1"/>
          <w:sz w:val="20"/>
          <w:szCs w:val="20"/>
          <w:rtl w:val="0"/>
        </w:rPr>
        <w:t xml:space="preserve">Q. Do we get any notification when our questions are answered?</w:t>
      </w:r>
    </w:p>
    <w:p w:rsidR="00000000" w:rsidDel="00000000" w:rsidP="00000000" w:rsidRDefault="00000000" w:rsidRPr="00000000" w14:paraId="000001A8">
      <w:pPr>
        <w:rPr>
          <w:sz w:val="20"/>
          <w:szCs w:val="20"/>
        </w:rPr>
      </w:pPr>
      <w:r w:rsidDel="00000000" w:rsidR="00000000" w:rsidRPr="00000000">
        <w:rPr>
          <w:sz w:val="20"/>
          <w:szCs w:val="20"/>
          <w:rtl w:val="0"/>
        </w:rPr>
        <w:t xml:space="preserve">A. Hi @Pragna Das! If one of us from the Community team answers you, you will most definitely be tagged! :wink:</w:t>
      </w:r>
    </w:p>
    <w:p w:rsidR="00000000" w:rsidDel="00000000" w:rsidP="00000000" w:rsidRDefault="00000000" w:rsidRPr="00000000" w14:paraId="000001A9">
      <w:pPr>
        <w:rPr>
          <w:sz w:val="20"/>
          <w:szCs w:val="20"/>
        </w:rPr>
      </w:pPr>
      <w:r w:rsidDel="00000000" w:rsidR="00000000" w:rsidRPr="00000000">
        <w:rPr>
          <w:rtl w:val="0"/>
        </w:rPr>
      </w:r>
    </w:p>
    <w:p w:rsidR="00000000" w:rsidDel="00000000" w:rsidP="00000000" w:rsidRDefault="00000000" w:rsidRPr="00000000" w14:paraId="000001AA">
      <w:pPr>
        <w:rPr>
          <w:b w:val="1"/>
          <w:sz w:val="20"/>
          <w:szCs w:val="20"/>
        </w:rPr>
      </w:pPr>
      <w:r w:rsidDel="00000000" w:rsidR="00000000" w:rsidRPr="00000000">
        <w:rPr>
          <w:b w:val="1"/>
          <w:sz w:val="20"/>
          <w:szCs w:val="20"/>
          <w:rtl w:val="0"/>
        </w:rPr>
        <w:t xml:space="preserve">Q. I need some clarity @Grace.Udacity @Palak.Udacity  when can we start the group meetings- is it after Tuesday???</w:t>
      </w:r>
    </w:p>
    <w:p w:rsidR="00000000" w:rsidDel="00000000" w:rsidP="00000000" w:rsidRDefault="00000000" w:rsidRPr="00000000" w14:paraId="000001AB">
      <w:pPr>
        <w:rPr>
          <w:sz w:val="20"/>
          <w:szCs w:val="20"/>
        </w:rPr>
      </w:pPr>
      <w:r w:rsidDel="00000000" w:rsidR="00000000" w:rsidRPr="00000000">
        <w:rPr>
          <w:sz w:val="20"/>
          <w:szCs w:val="20"/>
          <w:rtl w:val="0"/>
        </w:rPr>
        <w:t xml:space="preserve">A. @Thomas Torku If you are referring to the study groups, you will have a chance to form them starting late next week!</w:t>
      </w:r>
    </w:p>
    <w:p w:rsidR="00000000" w:rsidDel="00000000" w:rsidP="00000000" w:rsidRDefault="00000000" w:rsidRPr="00000000" w14:paraId="000001AC">
      <w:pPr>
        <w:rPr>
          <w:sz w:val="20"/>
          <w:szCs w:val="20"/>
        </w:rPr>
      </w:pPr>
      <w:r w:rsidDel="00000000" w:rsidR="00000000" w:rsidRPr="00000000">
        <w:rPr>
          <w:rtl w:val="0"/>
        </w:rPr>
      </w:r>
    </w:p>
    <w:bookmarkStart w:colFirst="0" w:colLast="0" w:name="r0d2b0l4lf3r" w:id="1"/>
    <w:bookmarkEnd w:id="1"/>
    <w:p w:rsidR="00000000" w:rsidDel="00000000" w:rsidP="00000000" w:rsidRDefault="00000000" w:rsidRPr="00000000" w14:paraId="000001AD">
      <w:pPr>
        <w:rPr>
          <w:b w:val="1"/>
          <w:sz w:val="20"/>
          <w:szCs w:val="20"/>
        </w:rPr>
      </w:pPr>
      <w:r w:rsidDel="00000000" w:rsidR="00000000" w:rsidRPr="00000000">
        <w:rPr>
          <w:b w:val="1"/>
          <w:sz w:val="20"/>
          <w:szCs w:val="20"/>
          <w:rtl w:val="0"/>
        </w:rPr>
        <w:t xml:space="preserve">Friday, July 10th @ 10 AM  PDT | 10:30 PM IST</w:t>
      </w:r>
    </w:p>
    <w:p w:rsidR="00000000" w:rsidDel="00000000" w:rsidP="00000000" w:rsidRDefault="00000000" w:rsidRPr="00000000" w14:paraId="000001AE">
      <w:pPr>
        <w:rPr>
          <w:b w:val="1"/>
          <w:sz w:val="20"/>
          <w:szCs w:val="20"/>
        </w:rPr>
      </w:pPr>
      <w:r w:rsidDel="00000000" w:rsidR="00000000" w:rsidRPr="00000000">
        <w:rPr>
          <w:b w:val="1"/>
          <w:sz w:val="20"/>
          <w:szCs w:val="20"/>
          <w:rtl w:val="0"/>
        </w:rPr>
        <w:t xml:space="preserve">Q. what is the link for ama session</w:t>
      </w:r>
    </w:p>
    <w:p w:rsidR="00000000" w:rsidDel="00000000" w:rsidP="00000000" w:rsidRDefault="00000000" w:rsidRPr="00000000" w14:paraId="000001AF">
      <w:pPr>
        <w:rPr>
          <w:sz w:val="20"/>
          <w:szCs w:val="20"/>
        </w:rPr>
      </w:pPr>
      <w:r w:rsidDel="00000000" w:rsidR="00000000" w:rsidRPr="00000000">
        <w:rPr>
          <w:sz w:val="20"/>
          <w:szCs w:val="20"/>
          <w:rtl w:val="0"/>
        </w:rPr>
        <w:t xml:space="preserve">A. no link, it’s all held here!</w:t>
      </w:r>
    </w:p>
    <w:p w:rsidR="00000000" w:rsidDel="00000000" w:rsidP="00000000" w:rsidRDefault="00000000" w:rsidRPr="00000000" w14:paraId="000001B0">
      <w:pPr>
        <w:rPr>
          <w:sz w:val="20"/>
          <w:szCs w:val="20"/>
        </w:rPr>
      </w:pPr>
      <w:r w:rsidDel="00000000" w:rsidR="00000000" w:rsidRPr="00000000">
        <w:rPr>
          <w:rtl w:val="0"/>
        </w:rPr>
      </w:r>
    </w:p>
    <w:p w:rsidR="00000000" w:rsidDel="00000000" w:rsidP="00000000" w:rsidRDefault="00000000" w:rsidRPr="00000000" w14:paraId="000001B1">
      <w:pPr>
        <w:rPr>
          <w:b w:val="1"/>
          <w:sz w:val="20"/>
          <w:szCs w:val="20"/>
        </w:rPr>
      </w:pPr>
      <w:r w:rsidDel="00000000" w:rsidR="00000000" w:rsidRPr="00000000">
        <w:rPr>
          <w:b w:val="1"/>
          <w:sz w:val="20"/>
          <w:szCs w:val="20"/>
          <w:rtl w:val="0"/>
        </w:rPr>
        <w:t xml:space="preserve">Q. Can we host weekly quizzes to improve participation and share knowledge?</w:t>
      </w:r>
    </w:p>
    <w:p w:rsidR="00000000" w:rsidDel="00000000" w:rsidP="00000000" w:rsidRDefault="00000000" w:rsidRPr="00000000" w14:paraId="000001B2">
      <w:pPr>
        <w:rPr>
          <w:b w:val="1"/>
          <w:sz w:val="20"/>
          <w:szCs w:val="20"/>
        </w:rPr>
      </w:pPr>
      <w:r w:rsidDel="00000000" w:rsidR="00000000" w:rsidRPr="00000000">
        <w:rPr>
          <w:b w:val="1"/>
          <w:sz w:val="20"/>
          <w:szCs w:val="20"/>
          <w:rtl w:val="0"/>
        </w:rPr>
        <w:t xml:space="preserve">We can discuss too whatever we have learnt over the week .</w:t>
      </w:r>
    </w:p>
    <w:p w:rsidR="00000000" w:rsidDel="00000000" w:rsidP="00000000" w:rsidRDefault="00000000" w:rsidRPr="00000000" w14:paraId="000001B3">
      <w:pPr>
        <w:rPr>
          <w:b w:val="1"/>
          <w:sz w:val="20"/>
          <w:szCs w:val="20"/>
        </w:rPr>
      </w:pPr>
      <w:r w:rsidDel="00000000" w:rsidR="00000000" w:rsidRPr="00000000">
        <w:rPr>
          <w:b w:val="1"/>
          <w:sz w:val="20"/>
          <w:szCs w:val="20"/>
          <w:rtl w:val="0"/>
        </w:rPr>
        <w:t xml:space="preserve">@Palak.Udacity</w:t>
      </w:r>
    </w:p>
    <w:p w:rsidR="00000000" w:rsidDel="00000000" w:rsidP="00000000" w:rsidRDefault="00000000" w:rsidRPr="00000000" w14:paraId="000001B4">
      <w:pPr>
        <w:rPr>
          <w:sz w:val="20"/>
          <w:szCs w:val="20"/>
        </w:rPr>
      </w:pPr>
      <w:r w:rsidDel="00000000" w:rsidR="00000000" w:rsidRPr="00000000">
        <w:rPr>
          <w:sz w:val="20"/>
          <w:szCs w:val="20"/>
          <w:rtl w:val="0"/>
        </w:rPr>
        <w:t xml:space="preserve">A. You totally can! Pitch your full thought out idea in #community_ideas </w:t>
      </w:r>
    </w:p>
    <w:p w:rsidR="00000000" w:rsidDel="00000000" w:rsidP="00000000" w:rsidRDefault="00000000" w:rsidRPr="00000000" w14:paraId="000001B5">
      <w:pPr>
        <w:rPr>
          <w:sz w:val="20"/>
          <w:szCs w:val="20"/>
        </w:rPr>
      </w:pPr>
      <w:r w:rsidDel="00000000" w:rsidR="00000000" w:rsidRPr="00000000">
        <w:rPr>
          <w:rtl w:val="0"/>
        </w:rPr>
      </w:r>
    </w:p>
    <w:p w:rsidR="00000000" w:rsidDel="00000000" w:rsidP="00000000" w:rsidRDefault="00000000" w:rsidRPr="00000000" w14:paraId="000001B6">
      <w:pPr>
        <w:rPr>
          <w:b w:val="1"/>
          <w:sz w:val="20"/>
          <w:szCs w:val="20"/>
        </w:rPr>
      </w:pPr>
      <w:r w:rsidDel="00000000" w:rsidR="00000000" w:rsidRPr="00000000">
        <w:rPr>
          <w:b w:val="1"/>
          <w:sz w:val="20"/>
          <w:szCs w:val="20"/>
          <w:rtl w:val="0"/>
        </w:rPr>
        <w:t xml:space="preserve">Q. What are the tentative dates for phase2 and the complete syllabus of the ND</w:t>
      </w:r>
    </w:p>
    <w:p w:rsidR="00000000" w:rsidDel="00000000" w:rsidP="00000000" w:rsidRDefault="00000000" w:rsidRPr="00000000" w14:paraId="000001B7">
      <w:pPr>
        <w:rPr>
          <w:sz w:val="20"/>
          <w:szCs w:val="20"/>
        </w:rPr>
      </w:pPr>
      <w:r w:rsidDel="00000000" w:rsidR="00000000" w:rsidRPr="00000000">
        <w:rPr>
          <w:sz w:val="20"/>
          <w:szCs w:val="20"/>
          <w:rtl w:val="0"/>
        </w:rPr>
        <w:t xml:space="preserve">A. @Suresh Kumar This is a brand new ND that is coming up and it is still in the development phase therefore we do not have the complete syllabus now, however you will be learning about deploying, training ML models of increasing sophistication using the Azure Studio.</w:t>
      </w:r>
    </w:p>
    <w:p w:rsidR="00000000" w:rsidDel="00000000" w:rsidP="00000000" w:rsidRDefault="00000000" w:rsidRPr="00000000" w14:paraId="000001B8">
      <w:pPr>
        <w:rPr>
          <w:sz w:val="20"/>
          <w:szCs w:val="20"/>
        </w:rPr>
      </w:pPr>
      <w:r w:rsidDel="00000000" w:rsidR="00000000" w:rsidRPr="00000000">
        <w:rPr>
          <w:sz w:val="20"/>
          <w:szCs w:val="20"/>
          <w:rtl w:val="0"/>
        </w:rPr>
        <w:t xml:space="preserve">The phase 2 is expected to begin towards September end.</w:t>
      </w:r>
    </w:p>
    <w:p w:rsidR="00000000" w:rsidDel="00000000" w:rsidP="00000000" w:rsidRDefault="00000000" w:rsidRPr="00000000" w14:paraId="000001B9">
      <w:pPr>
        <w:rPr>
          <w:sz w:val="20"/>
          <w:szCs w:val="20"/>
        </w:rPr>
      </w:pPr>
      <w:r w:rsidDel="00000000" w:rsidR="00000000" w:rsidRPr="00000000">
        <w:rPr>
          <w:rtl w:val="0"/>
        </w:rPr>
      </w:r>
    </w:p>
    <w:p w:rsidR="00000000" w:rsidDel="00000000" w:rsidP="00000000" w:rsidRDefault="00000000" w:rsidRPr="00000000" w14:paraId="000001BA">
      <w:pPr>
        <w:rPr>
          <w:b w:val="1"/>
          <w:sz w:val="20"/>
          <w:szCs w:val="20"/>
        </w:rPr>
      </w:pPr>
      <w:r w:rsidDel="00000000" w:rsidR="00000000" w:rsidRPr="00000000">
        <w:rPr>
          <w:b w:val="1"/>
          <w:sz w:val="20"/>
          <w:szCs w:val="20"/>
          <w:rtl w:val="0"/>
        </w:rPr>
        <w:t xml:space="preserve">Q. When can we expect to see active study groups and challenges?</w:t>
      </w:r>
    </w:p>
    <w:p w:rsidR="00000000" w:rsidDel="00000000" w:rsidP="00000000" w:rsidRDefault="00000000" w:rsidRPr="00000000" w14:paraId="000001BB">
      <w:pPr>
        <w:rPr>
          <w:sz w:val="20"/>
          <w:szCs w:val="20"/>
        </w:rPr>
      </w:pPr>
      <w:r w:rsidDel="00000000" w:rsidR="00000000" w:rsidRPr="00000000">
        <w:rPr>
          <w:sz w:val="20"/>
          <w:szCs w:val="20"/>
          <w:rtl w:val="0"/>
        </w:rPr>
        <w:t xml:space="preserve">A. Hi @Balu R! You can find the schedule of all upcoming Community activities on our Community page of the Google site :+1:https://sites.google.com/udacity.com/microsoftazurechallenge/community</w:t>
      </w:r>
    </w:p>
    <w:p w:rsidR="00000000" w:rsidDel="00000000" w:rsidP="00000000" w:rsidRDefault="00000000" w:rsidRPr="00000000" w14:paraId="000001BC">
      <w:pPr>
        <w:rPr>
          <w:sz w:val="20"/>
          <w:szCs w:val="20"/>
        </w:rPr>
      </w:pPr>
      <w:r w:rsidDel="00000000" w:rsidR="00000000" w:rsidRPr="00000000">
        <w:rPr>
          <w:rtl w:val="0"/>
        </w:rPr>
      </w:r>
    </w:p>
    <w:p w:rsidR="00000000" w:rsidDel="00000000" w:rsidP="00000000" w:rsidRDefault="00000000" w:rsidRPr="00000000" w14:paraId="000001BD">
      <w:pPr>
        <w:rPr>
          <w:b w:val="1"/>
          <w:sz w:val="20"/>
          <w:szCs w:val="20"/>
        </w:rPr>
      </w:pPr>
      <w:r w:rsidDel="00000000" w:rsidR="00000000" w:rsidRPr="00000000">
        <w:rPr>
          <w:b w:val="1"/>
          <w:sz w:val="20"/>
          <w:szCs w:val="20"/>
          <w:rtl w:val="0"/>
        </w:rPr>
        <w:t xml:space="preserve">Q. How can I volunteer for AMA session transcript?</w:t>
      </w:r>
    </w:p>
    <w:p w:rsidR="00000000" w:rsidDel="00000000" w:rsidP="00000000" w:rsidRDefault="00000000" w:rsidRPr="00000000" w14:paraId="000001BE">
      <w:pPr>
        <w:rPr>
          <w:sz w:val="20"/>
          <w:szCs w:val="20"/>
        </w:rPr>
      </w:pPr>
      <w:r w:rsidDel="00000000" w:rsidR="00000000" w:rsidRPr="00000000">
        <w:rPr>
          <w:sz w:val="20"/>
          <w:szCs w:val="20"/>
          <w:rtl w:val="0"/>
        </w:rPr>
        <w:t xml:space="preserve">A. Hi @Maria Quijano! Just let us know here! </w:t>
      </w:r>
    </w:p>
    <w:p w:rsidR="00000000" w:rsidDel="00000000" w:rsidP="00000000" w:rsidRDefault="00000000" w:rsidRPr="00000000" w14:paraId="000001BF">
      <w:pPr>
        <w:rPr>
          <w:sz w:val="20"/>
          <w:szCs w:val="20"/>
        </w:rPr>
      </w:pPr>
      <w:r w:rsidDel="00000000" w:rsidR="00000000" w:rsidRPr="00000000">
        <w:rPr>
          <w:rtl w:val="0"/>
        </w:rPr>
      </w:r>
    </w:p>
    <w:p w:rsidR="00000000" w:rsidDel="00000000" w:rsidP="00000000" w:rsidRDefault="00000000" w:rsidRPr="00000000" w14:paraId="000001C0">
      <w:pPr>
        <w:rPr>
          <w:b w:val="1"/>
          <w:sz w:val="20"/>
          <w:szCs w:val="20"/>
        </w:rPr>
      </w:pPr>
      <w:r w:rsidDel="00000000" w:rsidR="00000000" w:rsidRPr="00000000">
        <w:rPr>
          <w:b w:val="1"/>
          <w:sz w:val="20"/>
          <w:szCs w:val="20"/>
          <w:rtl w:val="0"/>
        </w:rPr>
        <w:t xml:space="preserve">Q. When will start the 2nd fase?</w:t>
      </w:r>
    </w:p>
    <w:p w:rsidR="00000000" w:rsidDel="00000000" w:rsidP="00000000" w:rsidRDefault="00000000" w:rsidRPr="00000000" w14:paraId="000001C1">
      <w:pPr>
        <w:rPr>
          <w:sz w:val="20"/>
          <w:szCs w:val="20"/>
        </w:rPr>
      </w:pPr>
      <w:r w:rsidDel="00000000" w:rsidR="00000000" w:rsidRPr="00000000">
        <w:rPr>
          <w:sz w:val="20"/>
          <w:szCs w:val="20"/>
          <w:rtl w:val="0"/>
        </w:rPr>
        <w:t xml:space="preserve">A. The end of first phase is 10 September. After that selected 300 will continue second phase</w:t>
      </w:r>
    </w:p>
    <w:p w:rsidR="00000000" w:rsidDel="00000000" w:rsidP="00000000" w:rsidRDefault="00000000" w:rsidRPr="00000000" w14:paraId="000001C2">
      <w:pPr>
        <w:rPr>
          <w:sz w:val="20"/>
          <w:szCs w:val="20"/>
        </w:rPr>
      </w:pPr>
      <w:r w:rsidDel="00000000" w:rsidR="00000000" w:rsidRPr="00000000">
        <w:rPr>
          <w:rtl w:val="0"/>
        </w:rPr>
      </w:r>
    </w:p>
    <w:p w:rsidR="00000000" w:rsidDel="00000000" w:rsidP="00000000" w:rsidRDefault="00000000" w:rsidRPr="00000000" w14:paraId="000001C3">
      <w:pPr>
        <w:rPr>
          <w:b w:val="1"/>
          <w:sz w:val="20"/>
          <w:szCs w:val="20"/>
        </w:rPr>
      </w:pPr>
      <w:r w:rsidDel="00000000" w:rsidR="00000000" w:rsidRPr="00000000">
        <w:rPr>
          <w:b w:val="1"/>
          <w:sz w:val="20"/>
          <w:szCs w:val="20"/>
          <w:rtl w:val="0"/>
        </w:rPr>
        <w:t xml:space="preserve">Q. What is the duration of phase 1</w:t>
      </w:r>
    </w:p>
    <w:p w:rsidR="00000000" w:rsidDel="00000000" w:rsidP="00000000" w:rsidRDefault="00000000" w:rsidRPr="00000000" w14:paraId="000001C4">
      <w:pPr>
        <w:rPr>
          <w:sz w:val="20"/>
          <w:szCs w:val="20"/>
        </w:rPr>
      </w:pPr>
      <w:r w:rsidDel="00000000" w:rsidR="00000000" w:rsidRPr="00000000">
        <w:rPr>
          <w:sz w:val="20"/>
          <w:szCs w:val="20"/>
          <w:rtl w:val="0"/>
        </w:rPr>
        <w:t xml:space="preserve">A.till sep10 2020</w:t>
      </w:r>
    </w:p>
    <w:p w:rsidR="00000000" w:rsidDel="00000000" w:rsidP="00000000" w:rsidRDefault="00000000" w:rsidRPr="00000000" w14:paraId="000001C5">
      <w:pPr>
        <w:rPr>
          <w:sz w:val="20"/>
          <w:szCs w:val="20"/>
        </w:rPr>
      </w:pPr>
      <w:r w:rsidDel="00000000" w:rsidR="00000000" w:rsidRPr="00000000">
        <w:rPr>
          <w:rtl w:val="0"/>
        </w:rPr>
      </w:r>
    </w:p>
    <w:p w:rsidR="00000000" w:rsidDel="00000000" w:rsidP="00000000" w:rsidRDefault="00000000" w:rsidRPr="00000000" w14:paraId="000001C6">
      <w:pPr>
        <w:rPr>
          <w:b w:val="1"/>
          <w:sz w:val="20"/>
          <w:szCs w:val="20"/>
        </w:rPr>
      </w:pPr>
      <w:r w:rsidDel="00000000" w:rsidR="00000000" w:rsidRPr="00000000">
        <w:rPr>
          <w:b w:val="1"/>
          <w:sz w:val="20"/>
          <w:szCs w:val="20"/>
          <w:rtl w:val="0"/>
        </w:rPr>
        <w:t xml:space="preserve">Q. #ama_sessions</w:t>
      </w:r>
    </w:p>
    <w:p w:rsidR="00000000" w:rsidDel="00000000" w:rsidP="00000000" w:rsidRDefault="00000000" w:rsidRPr="00000000" w14:paraId="000001C7">
      <w:pPr>
        <w:rPr>
          <w:b w:val="1"/>
          <w:sz w:val="20"/>
          <w:szCs w:val="20"/>
        </w:rPr>
      </w:pPr>
      <w:r w:rsidDel="00000000" w:rsidR="00000000" w:rsidRPr="00000000">
        <w:rPr>
          <w:b w:val="1"/>
          <w:sz w:val="20"/>
          <w:szCs w:val="20"/>
          <w:rtl w:val="0"/>
        </w:rPr>
        <w:t xml:space="preserve">@brenda.audacity</w:t>
      </w:r>
    </w:p>
    <w:p w:rsidR="00000000" w:rsidDel="00000000" w:rsidP="00000000" w:rsidRDefault="00000000" w:rsidRPr="00000000" w14:paraId="000001C8">
      <w:pPr>
        <w:rPr>
          <w:b w:val="1"/>
          <w:sz w:val="20"/>
          <w:szCs w:val="20"/>
        </w:rPr>
      </w:pPr>
      <w:r w:rsidDel="00000000" w:rsidR="00000000" w:rsidRPr="00000000">
        <w:rPr>
          <w:b w:val="1"/>
          <w:sz w:val="20"/>
          <w:szCs w:val="20"/>
          <w:rtl w:val="0"/>
        </w:rPr>
        <w:t xml:space="preserve">@Palak</w:t>
      </w:r>
    </w:p>
    <w:p w:rsidR="00000000" w:rsidDel="00000000" w:rsidP="00000000" w:rsidRDefault="00000000" w:rsidRPr="00000000" w14:paraId="000001C9">
      <w:pPr>
        <w:rPr>
          <w:b w:val="1"/>
          <w:sz w:val="20"/>
          <w:szCs w:val="20"/>
        </w:rPr>
      </w:pPr>
      <w:r w:rsidDel="00000000" w:rsidR="00000000" w:rsidRPr="00000000">
        <w:rPr>
          <w:b w:val="1"/>
          <w:sz w:val="20"/>
          <w:szCs w:val="20"/>
          <w:rtl w:val="0"/>
        </w:rPr>
        <w:t xml:space="preserve">Please the 50days challenge, what's it about?</w:t>
      </w:r>
    </w:p>
    <w:p w:rsidR="00000000" w:rsidDel="00000000" w:rsidP="00000000" w:rsidRDefault="00000000" w:rsidRPr="00000000" w14:paraId="000001CA">
      <w:pPr>
        <w:rPr>
          <w:sz w:val="20"/>
          <w:szCs w:val="20"/>
        </w:rPr>
      </w:pPr>
      <w:r w:rsidDel="00000000" w:rsidR="00000000" w:rsidRPr="00000000">
        <w:rPr>
          <w:sz w:val="20"/>
          <w:szCs w:val="20"/>
          <w:rtl w:val="0"/>
        </w:rPr>
        <w:t xml:space="preserve">A. Hi @AYENI OREJAH! The 50 days challenge is one of our Community sponsored challenges where you’ll take a pledge to work on your Foundations course for 30 minutes for 50 consecutive days, share your daily update and encourage 2 others every day! Palak will share exact details when the challenge is launched!</w:t>
      </w:r>
    </w:p>
    <w:p w:rsidR="00000000" w:rsidDel="00000000" w:rsidP="00000000" w:rsidRDefault="00000000" w:rsidRPr="00000000" w14:paraId="000001CB">
      <w:pPr>
        <w:rPr>
          <w:sz w:val="20"/>
          <w:szCs w:val="20"/>
        </w:rPr>
      </w:pPr>
      <w:r w:rsidDel="00000000" w:rsidR="00000000" w:rsidRPr="00000000">
        <w:rPr>
          <w:rtl w:val="0"/>
        </w:rPr>
      </w:r>
    </w:p>
    <w:p w:rsidR="00000000" w:rsidDel="00000000" w:rsidP="00000000" w:rsidRDefault="00000000" w:rsidRPr="00000000" w14:paraId="000001CC">
      <w:pPr>
        <w:rPr>
          <w:b w:val="1"/>
          <w:sz w:val="20"/>
          <w:szCs w:val="20"/>
        </w:rPr>
      </w:pPr>
      <w:r w:rsidDel="00000000" w:rsidR="00000000" w:rsidRPr="00000000">
        <w:rPr>
          <w:b w:val="1"/>
          <w:sz w:val="20"/>
          <w:szCs w:val="20"/>
          <w:rtl w:val="0"/>
        </w:rPr>
        <w:t xml:space="preserve">Q. Can I volunteer for spanish transcripts?</w:t>
      </w:r>
    </w:p>
    <w:p w:rsidR="00000000" w:rsidDel="00000000" w:rsidP="00000000" w:rsidRDefault="00000000" w:rsidRPr="00000000" w14:paraId="000001CD">
      <w:pPr>
        <w:rPr>
          <w:sz w:val="20"/>
          <w:szCs w:val="20"/>
        </w:rPr>
      </w:pPr>
      <w:r w:rsidDel="00000000" w:rsidR="00000000" w:rsidRPr="00000000">
        <w:rPr>
          <w:sz w:val="20"/>
          <w:szCs w:val="20"/>
          <w:rtl w:val="0"/>
        </w:rPr>
        <w:t xml:space="preserve">A. @martinehman  Hey! As the general language for the program is English, let’s keep all the information in English itself! This will prevent loss of information! </w:t>
      </w:r>
    </w:p>
    <w:p w:rsidR="00000000" w:rsidDel="00000000" w:rsidP="00000000" w:rsidRDefault="00000000" w:rsidRPr="00000000" w14:paraId="000001CE">
      <w:pPr>
        <w:rPr>
          <w:sz w:val="20"/>
          <w:szCs w:val="20"/>
        </w:rPr>
      </w:pPr>
      <w:r w:rsidDel="00000000" w:rsidR="00000000" w:rsidRPr="00000000">
        <w:rPr>
          <w:rtl w:val="0"/>
        </w:rPr>
      </w:r>
    </w:p>
    <w:p w:rsidR="00000000" w:rsidDel="00000000" w:rsidP="00000000" w:rsidRDefault="00000000" w:rsidRPr="00000000" w14:paraId="000001CF">
      <w:pPr>
        <w:rPr>
          <w:b w:val="1"/>
          <w:sz w:val="20"/>
          <w:szCs w:val="20"/>
        </w:rPr>
      </w:pPr>
      <w:r w:rsidDel="00000000" w:rsidR="00000000" w:rsidRPr="00000000">
        <w:rPr>
          <w:b w:val="1"/>
          <w:sz w:val="20"/>
          <w:szCs w:val="20"/>
          <w:rtl w:val="0"/>
        </w:rPr>
        <w:t xml:space="preserve">Q. for slack channel creation..for one channel do we need to send many requests for it to be approved ?</w:t>
      </w:r>
    </w:p>
    <w:p w:rsidR="00000000" w:rsidDel="00000000" w:rsidP="00000000" w:rsidRDefault="00000000" w:rsidRPr="00000000" w14:paraId="000001D0">
      <w:pPr>
        <w:rPr>
          <w:sz w:val="20"/>
          <w:szCs w:val="20"/>
        </w:rPr>
      </w:pPr>
      <w:r w:rsidDel="00000000" w:rsidR="00000000" w:rsidRPr="00000000">
        <w:rPr>
          <w:sz w:val="20"/>
          <w:szCs w:val="20"/>
          <w:rtl w:val="0"/>
        </w:rPr>
        <w:t xml:space="preserve">A. No, you need to fill the form once per channel request</w:t>
      </w:r>
    </w:p>
    <w:p w:rsidR="00000000" w:rsidDel="00000000" w:rsidP="00000000" w:rsidRDefault="00000000" w:rsidRPr="00000000" w14:paraId="000001D1">
      <w:pPr>
        <w:rPr>
          <w:sz w:val="20"/>
          <w:szCs w:val="20"/>
        </w:rPr>
      </w:pPr>
      <w:r w:rsidDel="00000000" w:rsidR="00000000" w:rsidRPr="00000000">
        <w:rPr>
          <w:rtl w:val="0"/>
        </w:rPr>
      </w:r>
    </w:p>
    <w:p w:rsidR="00000000" w:rsidDel="00000000" w:rsidP="00000000" w:rsidRDefault="00000000" w:rsidRPr="00000000" w14:paraId="000001D2">
      <w:pPr>
        <w:rPr>
          <w:b w:val="1"/>
          <w:sz w:val="20"/>
          <w:szCs w:val="20"/>
        </w:rPr>
      </w:pPr>
      <w:r w:rsidDel="00000000" w:rsidR="00000000" w:rsidRPr="00000000">
        <w:rPr>
          <w:b w:val="1"/>
          <w:sz w:val="20"/>
          <w:szCs w:val="20"/>
          <w:rtl w:val="0"/>
        </w:rPr>
        <w:t xml:space="preserve">Q. What is criteria for study groups evaluation?</w:t>
      </w:r>
    </w:p>
    <w:p w:rsidR="00000000" w:rsidDel="00000000" w:rsidP="00000000" w:rsidRDefault="00000000" w:rsidRPr="00000000" w14:paraId="000001D3">
      <w:pPr>
        <w:rPr>
          <w:sz w:val="20"/>
          <w:szCs w:val="20"/>
        </w:rPr>
      </w:pPr>
      <w:r w:rsidDel="00000000" w:rsidR="00000000" w:rsidRPr="00000000">
        <w:rPr>
          <w:sz w:val="20"/>
          <w:szCs w:val="20"/>
          <w:rtl w:val="0"/>
        </w:rPr>
        <w:t xml:space="preserve">A. @Bushra Akram I think you mean on what basis will we deicide whether we will give a channel to a certain Study Group?</w:t>
      </w:r>
    </w:p>
    <w:p w:rsidR="00000000" w:rsidDel="00000000" w:rsidP="00000000" w:rsidRDefault="00000000" w:rsidRPr="00000000" w14:paraId="000001D4">
      <w:pPr>
        <w:rPr>
          <w:sz w:val="20"/>
          <w:szCs w:val="20"/>
        </w:rPr>
      </w:pPr>
      <w:r w:rsidDel="00000000" w:rsidR="00000000" w:rsidRPr="00000000">
        <w:rPr>
          <w:sz w:val="20"/>
          <w:szCs w:val="20"/>
          <w:rtl w:val="0"/>
        </w:rPr>
        <w:t xml:space="preserve">So, in previous scholarships we used to have some minimum member threshold for deciding this but we realised that it was better if we could create all the study groups that have been requested! So you will get one if you request one!</w:t>
      </w:r>
    </w:p>
    <w:p w:rsidR="00000000" w:rsidDel="00000000" w:rsidP="00000000" w:rsidRDefault="00000000" w:rsidRPr="00000000" w14:paraId="000001D5">
      <w:pPr>
        <w:rPr>
          <w:sz w:val="20"/>
          <w:szCs w:val="20"/>
        </w:rPr>
      </w:pPr>
      <w:r w:rsidDel="00000000" w:rsidR="00000000" w:rsidRPr="00000000">
        <w:rPr>
          <w:sz w:val="20"/>
          <w:szCs w:val="20"/>
          <w:rtl w:val="0"/>
        </w:rPr>
        <w:t xml:space="preserve">Just that, make sure it has not already been asked! :slightly_smiling_face:</w:t>
      </w:r>
    </w:p>
    <w:p w:rsidR="00000000" w:rsidDel="00000000" w:rsidP="00000000" w:rsidRDefault="00000000" w:rsidRPr="00000000" w14:paraId="000001D6">
      <w:pPr>
        <w:rPr>
          <w:sz w:val="20"/>
          <w:szCs w:val="20"/>
        </w:rPr>
      </w:pPr>
      <w:r w:rsidDel="00000000" w:rsidR="00000000" w:rsidRPr="00000000">
        <w:rPr>
          <w:rtl w:val="0"/>
        </w:rPr>
      </w:r>
    </w:p>
    <w:p w:rsidR="00000000" w:rsidDel="00000000" w:rsidP="00000000" w:rsidRDefault="00000000" w:rsidRPr="00000000" w14:paraId="000001D7">
      <w:pPr>
        <w:rPr>
          <w:b w:val="1"/>
          <w:sz w:val="20"/>
          <w:szCs w:val="20"/>
        </w:rPr>
      </w:pPr>
      <w:r w:rsidDel="00000000" w:rsidR="00000000" w:rsidRPr="00000000">
        <w:rPr>
          <w:b w:val="1"/>
          <w:sz w:val="20"/>
          <w:szCs w:val="20"/>
          <w:rtl w:val="0"/>
        </w:rPr>
        <w:t xml:space="preserve">Q. What are some examples of student initiatives?</w:t>
      </w:r>
    </w:p>
    <w:p w:rsidR="00000000" w:rsidDel="00000000" w:rsidP="00000000" w:rsidRDefault="00000000" w:rsidRPr="00000000" w14:paraId="000001D8">
      <w:pPr>
        <w:rPr>
          <w:sz w:val="20"/>
          <w:szCs w:val="20"/>
        </w:rPr>
      </w:pPr>
      <w:r w:rsidDel="00000000" w:rsidR="00000000" w:rsidRPr="00000000">
        <w:rPr>
          <w:sz w:val="20"/>
          <w:szCs w:val="20"/>
          <w:rtl w:val="0"/>
        </w:rPr>
        <w:t xml:space="preserve">A. Hi @Anne Losch ! In the past, we’ve had students put together a Mentor program, a Study Buddy program, host technical webinars, host quiz competitions - the sky’s the limit!! We love it when students get creative!!</w:t>
      </w:r>
    </w:p>
    <w:p w:rsidR="00000000" w:rsidDel="00000000" w:rsidP="00000000" w:rsidRDefault="00000000" w:rsidRPr="00000000" w14:paraId="000001D9">
      <w:pPr>
        <w:rPr>
          <w:sz w:val="20"/>
          <w:szCs w:val="20"/>
        </w:rPr>
      </w:pPr>
      <w:r w:rsidDel="00000000" w:rsidR="00000000" w:rsidRPr="00000000">
        <w:rPr>
          <w:sz w:val="20"/>
          <w:szCs w:val="20"/>
          <w:rtl w:val="0"/>
        </w:rPr>
        <w:t xml:space="preserve">A. When putting an initiative together, think of how it can benefit students in helping them complete their coursework and strengthen this community :sparkling_heart:</w:t>
      </w:r>
    </w:p>
    <w:p w:rsidR="00000000" w:rsidDel="00000000" w:rsidP="00000000" w:rsidRDefault="00000000" w:rsidRPr="00000000" w14:paraId="000001DA">
      <w:pPr>
        <w:rPr>
          <w:b w:val="1"/>
          <w:sz w:val="20"/>
          <w:szCs w:val="20"/>
        </w:rPr>
      </w:pPr>
      <w:r w:rsidDel="00000000" w:rsidR="00000000" w:rsidRPr="00000000">
        <w:rPr>
          <w:rtl w:val="0"/>
        </w:rPr>
      </w:r>
    </w:p>
    <w:p w:rsidR="00000000" w:rsidDel="00000000" w:rsidP="00000000" w:rsidRDefault="00000000" w:rsidRPr="00000000" w14:paraId="000001DB">
      <w:pPr>
        <w:rPr>
          <w:b w:val="1"/>
          <w:sz w:val="20"/>
          <w:szCs w:val="20"/>
        </w:rPr>
      </w:pPr>
      <w:r w:rsidDel="00000000" w:rsidR="00000000" w:rsidRPr="00000000">
        <w:rPr>
          <w:b w:val="1"/>
          <w:sz w:val="20"/>
          <w:szCs w:val="20"/>
          <w:rtl w:val="0"/>
        </w:rPr>
        <w:t xml:space="preserve">Q. Any best practices?</w:t>
      </w:r>
    </w:p>
    <w:p w:rsidR="00000000" w:rsidDel="00000000" w:rsidP="00000000" w:rsidRDefault="00000000" w:rsidRPr="00000000" w14:paraId="000001DC">
      <w:pPr>
        <w:rPr>
          <w:sz w:val="20"/>
          <w:szCs w:val="20"/>
        </w:rPr>
      </w:pPr>
      <w:r w:rsidDel="00000000" w:rsidR="00000000" w:rsidRPr="00000000">
        <w:rPr>
          <w:sz w:val="20"/>
          <w:szCs w:val="20"/>
          <w:rtl w:val="0"/>
        </w:rPr>
        <w:t xml:space="preserve">A. Hi @Grant Glass! If you mean best practices for participating in this student community, definitely check out our Orientation slides we posted on the Google site :grin: https://bit.ly/microsoft-azure-challenge</w:t>
      </w:r>
    </w:p>
    <w:p w:rsidR="00000000" w:rsidDel="00000000" w:rsidP="00000000" w:rsidRDefault="00000000" w:rsidRPr="00000000" w14:paraId="000001DD">
      <w:pPr>
        <w:rPr>
          <w:sz w:val="20"/>
          <w:szCs w:val="20"/>
        </w:rPr>
      </w:pPr>
      <w:r w:rsidDel="00000000" w:rsidR="00000000" w:rsidRPr="00000000">
        <w:rPr>
          <w:rtl w:val="0"/>
        </w:rPr>
      </w:r>
    </w:p>
    <w:p w:rsidR="00000000" w:rsidDel="00000000" w:rsidP="00000000" w:rsidRDefault="00000000" w:rsidRPr="00000000" w14:paraId="000001DE">
      <w:pPr>
        <w:rPr>
          <w:b w:val="1"/>
          <w:sz w:val="20"/>
          <w:szCs w:val="20"/>
        </w:rPr>
      </w:pPr>
      <w:r w:rsidDel="00000000" w:rsidR="00000000" w:rsidRPr="00000000">
        <w:rPr>
          <w:b w:val="1"/>
          <w:sz w:val="20"/>
          <w:szCs w:val="20"/>
          <w:rtl w:val="0"/>
        </w:rPr>
        <w:t xml:space="preserve">Q. @Palak.Udacity How the phase 2 will be help for placement?</w:t>
      </w:r>
    </w:p>
    <w:p w:rsidR="00000000" w:rsidDel="00000000" w:rsidP="00000000" w:rsidRDefault="00000000" w:rsidRPr="00000000" w14:paraId="000001DF">
      <w:pPr>
        <w:rPr>
          <w:sz w:val="20"/>
          <w:szCs w:val="20"/>
        </w:rPr>
      </w:pPr>
      <w:r w:rsidDel="00000000" w:rsidR="00000000" w:rsidRPr="00000000">
        <w:rPr>
          <w:sz w:val="20"/>
          <w:szCs w:val="20"/>
          <w:rtl w:val="0"/>
        </w:rPr>
        <w:t xml:space="preserve">A. Hi @Ajay Thakur! In addition to the real-world projects that you’ll complete in your Nanodegree program (and that many students add to their GitHub to show their technical skillls), there are also career projects that will help prepare you for your job search!</w:t>
      </w:r>
    </w:p>
    <w:p w:rsidR="00000000" w:rsidDel="00000000" w:rsidP="00000000" w:rsidRDefault="00000000" w:rsidRPr="00000000" w14:paraId="000001E0">
      <w:pPr>
        <w:rPr>
          <w:sz w:val="20"/>
          <w:szCs w:val="20"/>
        </w:rPr>
      </w:pPr>
      <w:r w:rsidDel="00000000" w:rsidR="00000000" w:rsidRPr="00000000">
        <w:rPr>
          <w:rtl w:val="0"/>
        </w:rPr>
      </w:r>
    </w:p>
    <w:p w:rsidR="00000000" w:rsidDel="00000000" w:rsidP="00000000" w:rsidRDefault="00000000" w:rsidRPr="00000000" w14:paraId="000001E1">
      <w:pPr>
        <w:rPr>
          <w:b w:val="1"/>
          <w:sz w:val="20"/>
          <w:szCs w:val="20"/>
        </w:rPr>
      </w:pPr>
      <w:r w:rsidDel="00000000" w:rsidR="00000000" w:rsidRPr="00000000">
        <w:rPr>
          <w:b w:val="1"/>
          <w:sz w:val="20"/>
          <w:szCs w:val="20"/>
          <w:rtl w:val="0"/>
        </w:rPr>
        <w:t xml:space="preserve">Q. if you miss one day during the 50 day challenge, can you start all over?</w:t>
      </w:r>
    </w:p>
    <w:p w:rsidR="00000000" w:rsidDel="00000000" w:rsidP="00000000" w:rsidRDefault="00000000" w:rsidRPr="00000000" w14:paraId="000001E2">
      <w:pPr>
        <w:rPr>
          <w:sz w:val="20"/>
          <w:szCs w:val="20"/>
        </w:rPr>
      </w:pPr>
      <w:r w:rsidDel="00000000" w:rsidR="00000000" w:rsidRPr="00000000">
        <w:rPr>
          <w:sz w:val="20"/>
          <w:szCs w:val="20"/>
          <w:rtl w:val="0"/>
        </w:rPr>
        <w:t xml:space="preserve">A. @Toyin Olatile You’ll be allotted a few skip days but we don’t want you skipping days upon days! Palak will have further details when it’s launched!</w:t>
      </w:r>
    </w:p>
    <w:p w:rsidR="00000000" w:rsidDel="00000000" w:rsidP="00000000" w:rsidRDefault="00000000" w:rsidRPr="00000000" w14:paraId="000001E3">
      <w:pPr>
        <w:rPr>
          <w:sz w:val="20"/>
          <w:szCs w:val="20"/>
        </w:rPr>
      </w:pPr>
      <w:r w:rsidDel="00000000" w:rsidR="00000000" w:rsidRPr="00000000">
        <w:rPr>
          <w:rtl w:val="0"/>
        </w:rPr>
      </w:r>
    </w:p>
    <w:p w:rsidR="00000000" w:rsidDel="00000000" w:rsidP="00000000" w:rsidRDefault="00000000" w:rsidRPr="00000000" w14:paraId="000001E4">
      <w:pPr>
        <w:rPr>
          <w:b w:val="1"/>
          <w:sz w:val="20"/>
          <w:szCs w:val="20"/>
        </w:rPr>
      </w:pPr>
      <w:r w:rsidDel="00000000" w:rsidR="00000000" w:rsidRPr="00000000">
        <w:rPr>
          <w:b w:val="1"/>
          <w:sz w:val="20"/>
          <w:szCs w:val="20"/>
          <w:rtl w:val="0"/>
        </w:rPr>
        <w:t xml:space="preserve">Q. When we can we expect the start date of phase 2</w:t>
      </w:r>
    </w:p>
    <w:p w:rsidR="00000000" w:rsidDel="00000000" w:rsidP="00000000" w:rsidRDefault="00000000" w:rsidRPr="00000000" w14:paraId="000001E5">
      <w:pPr>
        <w:rPr>
          <w:sz w:val="20"/>
          <w:szCs w:val="20"/>
        </w:rPr>
      </w:pPr>
      <w:r w:rsidDel="00000000" w:rsidR="00000000" w:rsidRPr="00000000">
        <w:rPr>
          <w:sz w:val="20"/>
          <w:szCs w:val="20"/>
          <w:rtl w:val="0"/>
        </w:rPr>
        <w:t xml:space="preserve">A. Hi @raj jha! We don’t know the exact dates, but you can expect it to be a couple of weeks after Phase 1 ends :slightly_smiling_face:</w:t>
      </w:r>
    </w:p>
    <w:p w:rsidR="00000000" w:rsidDel="00000000" w:rsidP="00000000" w:rsidRDefault="00000000" w:rsidRPr="00000000" w14:paraId="000001E6">
      <w:pPr>
        <w:rPr>
          <w:sz w:val="20"/>
          <w:szCs w:val="20"/>
        </w:rPr>
      </w:pPr>
      <w:r w:rsidDel="00000000" w:rsidR="00000000" w:rsidRPr="00000000">
        <w:rPr>
          <w:rtl w:val="0"/>
        </w:rPr>
      </w:r>
    </w:p>
    <w:p w:rsidR="00000000" w:rsidDel="00000000" w:rsidP="00000000" w:rsidRDefault="00000000" w:rsidRPr="00000000" w14:paraId="000001E7">
      <w:pPr>
        <w:rPr>
          <w:b w:val="1"/>
          <w:sz w:val="20"/>
          <w:szCs w:val="20"/>
        </w:rPr>
      </w:pPr>
      <w:r w:rsidDel="00000000" w:rsidR="00000000" w:rsidRPr="00000000">
        <w:rPr>
          <w:b w:val="1"/>
          <w:sz w:val="20"/>
          <w:szCs w:val="20"/>
          <w:rtl w:val="0"/>
        </w:rPr>
        <w:t xml:space="preserve">Q. @Palak.Udacity: Any advice on how we can manage the extent of messages in slack.. I find it overwhelming with so many messages. I love it.. but it seems huge and would love to respond to all messages but how can I manage it well?</w:t>
      </w:r>
    </w:p>
    <w:p w:rsidR="00000000" w:rsidDel="00000000" w:rsidP="00000000" w:rsidRDefault="00000000" w:rsidRPr="00000000" w14:paraId="000001E8">
      <w:pPr>
        <w:rPr>
          <w:sz w:val="20"/>
          <w:szCs w:val="20"/>
        </w:rPr>
      </w:pPr>
      <w:r w:rsidDel="00000000" w:rsidR="00000000" w:rsidRPr="00000000">
        <w:rPr>
          <w:sz w:val="20"/>
          <w:szCs w:val="20"/>
          <w:rtl w:val="0"/>
        </w:rPr>
        <w:t xml:space="preserve">A. Hi @Poornima Sivanand, I would suggest that you start off focusing on one channel that interests you!  We don’t expect you to keep track of every channel. This way you can participate in meaningful ways :slightly_smiling_face:</w:t>
      </w:r>
    </w:p>
    <w:p w:rsidR="00000000" w:rsidDel="00000000" w:rsidP="00000000" w:rsidRDefault="00000000" w:rsidRPr="00000000" w14:paraId="000001E9">
      <w:pPr>
        <w:rPr>
          <w:sz w:val="20"/>
          <w:szCs w:val="20"/>
        </w:rPr>
      </w:pPr>
      <w:r w:rsidDel="00000000" w:rsidR="00000000" w:rsidRPr="00000000">
        <w:rPr>
          <w:rtl w:val="0"/>
        </w:rPr>
      </w:r>
    </w:p>
    <w:p w:rsidR="00000000" w:rsidDel="00000000" w:rsidP="00000000" w:rsidRDefault="00000000" w:rsidRPr="00000000" w14:paraId="000001EA">
      <w:pPr>
        <w:rPr>
          <w:b w:val="1"/>
          <w:sz w:val="20"/>
          <w:szCs w:val="20"/>
        </w:rPr>
      </w:pPr>
      <w:r w:rsidDel="00000000" w:rsidR="00000000" w:rsidRPr="00000000">
        <w:rPr>
          <w:b w:val="1"/>
          <w:sz w:val="20"/>
          <w:szCs w:val="20"/>
          <w:rtl w:val="0"/>
        </w:rPr>
        <w:t xml:space="preserve">Q. hey, can you give some advice on conducting a webinar? should I just post link and time or any other suggestion?</w:t>
      </w:r>
    </w:p>
    <w:p w:rsidR="00000000" w:rsidDel="00000000" w:rsidP="00000000" w:rsidRDefault="00000000" w:rsidRPr="00000000" w14:paraId="000001EB">
      <w:pPr>
        <w:rPr>
          <w:sz w:val="20"/>
          <w:szCs w:val="20"/>
        </w:rPr>
      </w:pPr>
      <w:r w:rsidDel="00000000" w:rsidR="00000000" w:rsidRPr="00000000">
        <w:rPr>
          <w:sz w:val="20"/>
          <w:szCs w:val="20"/>
          <w:rtl w:val="0"/>
        </w:rPr>
        <w:t xml:space="preserve">A. @Khushal Goyal  Once we have the Student Leaders, you can always reach out to them to help you with any such things! But for now, you can write a DM to me with the details and I will see how we can proceed! :slightly_smiling_face:</w:t>
      </w:r>
    </w:p>
    <w:p w:rsidR="00000000" w:rsidDel="00000000" w:rsidP="00000000" w:rsidRDefault="00000000" w:rsidRPr="00000000" w14:paraId="000001EC">
      <w:pPr>
        <w:rPr>
          <w:sz w:val="20"/>
          <w:szCs w:val="20"/>
        </w:rPr>
      </w:pPr>
      <w:r w:rsidDel="00000000" w:rsidR="00000000" w:rsidRPr="00000000">
        <w:rPr>
          <w:rtl w:val="0"/>
        </w:rPr>
      </w:r>
    </w:p>
    <w:p w:rsidR="00000000" w:rsidDel="00000000" w:rsidP="00000000" w:rsidRDefault="00000000" w:rsidRPr="00000000" w14:paraId="000001ED">
      <w:pPr>
        <w:rPr>
          <w:b w:val="1"/>
          <w:sz w:val="20"/>
          <w:szCs w:val="20"/>
        </w:rPr>
      </w:pPr>
      <w:r w:rsidDel="00000000" w:rsidR="00000000" w:rsidRPr="00000000">
        <w:rPr>
          <w:b w:val="1"/>
          <w:sz w:val="20"/>
          <w:szCs w:val="20"/>
          <w:rtl w:val="0"/>
        </w:rPr>
        <w:t xml:space="preserve">Q. in 50 days challenge, if I have completed the course already, can I update about the study I did of other courses of Udacity? @Brenda.Udacity @Palak.Udacity.</w:t>
      </w:r>
    </w:p>
    <w:p w:rsidR="00000000" w:rsidDel="00000000" w:rsidP="00000000" w:rsidRDefault="00000000" w:rsidRPr="00000000" w14:paraId="000001EE">
      <w:pPr>
        <w:rPr>
          <w:sz w:val="20"/>
          <w:szCs w:val="20"/>
        </w:rPr>
      </w:pPr>
      <w:r w:rsidDel="00000000" w:rsidR="00000000" w:rsidRPr="00000000">
        <w:rPr>
          <w:sz w:val="20"/>
          <w:szCs w:val="20"/>
          <w:rtl w:val="0"/>
        </w:rPr>
        <w:t xml:space="preserve">A. Hi @Soham Pendurkar! if you’ve already completed the course, you may spend the 50 days on studying other Udacity courses that will help further your technical skills!</w:t>
      </w:r>
    </w:p>
    <w:p w:rsidR="00000000" w:rsidDel="00000000" w:rsidP="00000000" w:rsidRDefault="00000000" w:rsidRPr="00000000" w14:paraId="000001EF">
      <w:pPr>
        <w:rPr>
          <w:sz w:val="20"/>
          <w:szCs w:val="20"/>
        </w:rPr>
      </w:pPr>
      <w:r w:rsidDel="00000000" w:rsidR="00000000" w:rsidRPr="00000000">
        <w:rPr>
          <w:rtl w:val="0"/>
        </w:rPr>
      </w:r>
    </w:p>
    <w:p w:rsidR="00000000" w:rsidDel="00000000" w:rsidP="00000000" w:rsidRDefault="00000000" w:rsidRPr="00000000" w14:paraId="000001F0">
      <w:pPr>
        <w:rPr>
          <w:b w:val="1"/>
          <w:sz w:val="20"/>
          <w:szCs w:val="20"/>
        </w:rPr>
      </w:pPr>
      <w:r w:rsidDel="00000000" w:rsidR="00000000" w:rsidRPr="00000000">
        <w:rPr>
          <w:b w:val="1"/>
          <w:sz w:val="20"/>
          <w:szCs w:val="20"/>
          <w:rtl w:val="0"/>
        </w:rPr>
        <w:t xml:space="preserve">Q. What is the criteria  for study groups</w:t>
      </w:r>
    </w:p>
    <w:p w:rsidR="00000000" w:rsidDel="00000000" w:rsidP="00000000" w:rsidRDefault="00000000" w:rsidRPr="00000000" w14:paraId="000001F1">
      <w:pPr>
        <w:rPr>
          <w:sz w:val="20"/>
          <w:szCs w:val="20"/>
        </w:rPr>
      </w:pPr>
      <w:r w:rsidDel="00000000" w:rsidR="00000000" w:rsidRPr="00000000">
        <w:rPr>
          <w:sz w:val="20"/>
          <w:szCs w:val="20"/>
          <w:rtl w:val="0"/>
        </w:rPr>
        <w:t xml:space="preserve">A. Just submit your request. And Udacity team will review and get back to you</w:t>
      </w:r>
    </w:p>
    <w:p w:rsidR="00000000" w:rsidDel="00000000" w:rsidP="00000000" w:rsidRDefault="00000000" w:rsidRPr="00000000" w14:paraId="000001F2">
      <w:pPr>
        <w:rPr>
          <w:sz w:val="20"/>
          <w:szCs w:val="20"/>
        </w:rPr>
      </w:pPr>
      <w:r w:rsidDel="00000000" w:rsidR="00000000" w:rsidRPr="00000000">
        <w:rPr>
          <w:rtl w:val="0"/>
        </w:rPr>
      </w:r>
    </w:p>
    <w:p w:rsidR="00000000" w:rsidDel="00000000" w:rsidP="00000000" w:rsidRDefault="00000000" w:rsidRPr="00000000" w14:paraId="000001F3">
      <w:pPr>
        <w:rPr>
          <w:b w:val="1"/>
          <w:sz w:val="20"/>
          <w:szCs w:val="20"/>
        </w:rPr>
      </w:pPr>
      <w:r w:rsidDel="00000000" w:rsidR="00000000" w:rsidRPr="00000000">
        <w:rPr>
          <w:b w:val="1"/>
          <w:sz w:val="20"/>
          <w:szCs w:val="20"/>
          <w:rtl w:val="0"/>
        </w:rPr>
        <w:t xml:space="preserve">Q. @Palak.Udacity I want to know where to write about 'why this scholarship excites you' article?</w:t>
      </w:r>
    </w:p>
    <w:p w:rsidR="00000000" w:rsidDel="00000000" w:rsidP="00000000" w:rsidRDefault="00000000" w:rsidRPr="00000000" w14:paraId="000001F4">
      <w:pPr>
        <w:rPr>
          <w:sz w:val="20"/>
          <w:szCs w:val="20"/>
        </w:rPr>
      </w:pPr>
      <w:r w:rsidDel="00000000" w:rsidR="00000000" w:rsidRPr="00000000">
        <w:rPr>
          <w:sz w:val="20"/>
          <w:szCs w:val="20"/>
          <w:rtl w:val="0"/>
        </w:rPr>
        <w:t xml:space="preserve">A. @Diksha Arora Hello!</w:t>
      </w:r>
    </w:p>
    <w:p w:rsidR="00000000" w:rsidDel="00000000" w:rsidP="00000000" w:rsidRDefault="00000000" w:rsidRPr="00000000" w14:paraId="000001F5">
      <w:pPr>
        <w:rPr>
          <w:sz w:val="20"/>
          <w:szCs w:val="20"/>
        </w:rPr>
      </w:pPr>
      <w:r w:rsidDel="00000000" w:rsidR="00000000" w:rsidRPr="00000000">
        <w:rPr>
          <w:sz w:val="20"/>
          <w:szCs w:val="20"/>
          <w:rtl w:val="0"/>
        </w:rPr>
        <w:t xml:space="preserve">So we will be floating a Students Story Challenge during the program through which we will be collecting your stories ofcourse! But you can always make use of Medium or any other such blog platforms to also pen down any thoughts and then share them with your peers here.</w:t>
      </w:r>
    </w:p>
    <w:p w:rsidR="00000000" w:rsidDel="00000000" w:rsidP="00000000" w:rsidRDefault="00000000" w:rsidRPr="00000000" w14:paraId="000001F6">
      <w:pPr>
        <w:rPr>
          <w:sz w:val="20"/>
          <w:szCs w:val="20"/>
        </w:rPr>
      </w:pPr>
      <w:r w:rsidDel="00000000" w:rsidR="00000000" w:rsidRPr="00000000">
        <w:rPr>
          <w:sz w:val="20"/>
          <w:szCs w:val="20"/>
          <w:rtl w:val="0"/>
        </w:rPr>
        <w:t xml:space="preserve">FYI  in the past scholarships, we had students who created blog writing challenges for the respective scholarship! Here the scholars wrote on various technical topics as well about the scholarship! :slightly_smiling_face:</w:t>
      </w:r>
    </w:p>
    <w:p w:rsidR="00000000" w:rsidDel="00000000" w:rsidP="00000000" w:rsidRDefault="00000000" w:rsidRPr="00000000" w14:paraId="000001F7">
      <w:pPr>
        <w:rPr>
          <w:sz w:val="20"/>
          <w:szCs w:val="20"/>
        </w:rPr>
      </w:pPr>
      <w:r w:rsidDel="00000000" w:rsidR="00000000" w:rsidRPr="00000000">
        <w:rPr>
          <w:rtl w:val="0"/>
        </w:rPr>
      </w:r>
    </w:p>
    <w:p w:rsidR="00000000" w:rsidDel="00000000" w:rsidP="00000000" w:rsidRDefault="00000000" w:rsidRPr="00000000" w14:paraId="000001F8">
      <w:pPr>
        <w:rPr>
          <w:b w:val="1"/>
          <w:sz w:val="20"/>
          <w:szCs w:val="20"/>
        </w:rPr>
      </w:pPr>
      <w:r w:rsidDel="00000000" w:rsidR="00000000" w:rsidRPr="00000000">
        <w:rPr>
          <w:b w:val="1"/>
          <w:sz w:val="20"/>
          <w:szCs w:val="20"/>
          <w:rtl w:val="0"/>
        </w:rPr>
        <w:t xml:space="preserve">Q. Can we have a program for the nanodegree please? SO we know what exactly we are going to learn?</w:t>
      </w:r>
    </w:p>
    <w:p w:rsidR="00000000" w:rsidDel="00000000" w:rsidP="00000000" w:rsidRDefault="00000000" w:rsidRPr="00000000" w14:paraId="000001F9">
      <w:pPr>
        <w:rPr>
          <w:sz w:val="20"/>
          <w:szCs w:val="20"/>
        </w:rPr>
      </w:pPr>
      <w:r w:rsidDel="00000000" w:rsidR="00000000" w:rsidRPr="00000000">
        <w:rPr>
          <w:sz w:val="20"/>
          <w:szCs w:val="20"/>
          <w:rtl w:val="0"/>
        </w:rPr>
        <w:t xml:space="preserve">A. Hi @Annalisa! There will be a detailed syllabus for the new Machine learning with Microsoft Azure Nanodegree program when it’s launched! Stay tuned!</w:t>
      </w:r>
    </w:p>
    <w:p w:rsidR="00000000" w:rsidDel="00000000" w:rsidP="00000000" w:rsidRDefault="00000000" w:rsidRPr="00000000" w14:paraId="000001FA">
      <w:pPr>
        <w:rPr>
          <w:b w:val="1"/>
          <w:sz w:val="20"/>
          <w:szCs w:val="20"/>
        </w:rPr>
      </w:pPr>
      <w:r w:rsidDel="00000000" w:rsidR="00000000" w:rsidRPr="00000000">
        <w:rPr>
          <w:rtl w:val="0"/>
        </w:rPr>
      </w:r>
    </w:p>
    <w:p w:rsidR="00000000" w:rsidDel="00000000" w:rsidP="00000000" w:rsidRDefault="00000000" w:rsidRPr="00000000" w14:paraId="000001FB">
      <w:pPr>
        <w:rPr>
          <w:b w:val="1"/>
          <w:sz w:val="20"/>
          <w:szCs w:val="20"/>
        </w:rPr>
      </w:pPr>
      <w:r w:rsidDel="00000000" w:rsidR="00000000" w:rsidRPr="00000000">
        <w:rPr>
          <w:b w:val="1"/>
          <w:sz w:val="20"/>
          <w:szCs w:val="20"/>
          <w:rtl w:val="0"/>
        </w:rPr>
        <w:t xml:space="preserve">Q. @Palak.Udacity  how can we connect to our peers?</w:t>
      </w:r>
    </w:p>
    <w:p w:rsidR="00000000" w:rsidDel="00000000" w:rsidP="00000000" w:rsidRDefault="00000000" w:rsidRPr="00000000" w14:paraId="000001FC">
      <w:pPr>
        <w:rPr>
          <w:sz w:val="20"/>
          <w:szCs w:val="20"/>
        </w:rPr>
      </w:pPr>
      <w:r w:rsidDel="00000000" w:rsidR="00000000" w:rsidRPr="00000000">
        <w:rPr>
          <w:sz w:val="20"/>
          <w:szCs w:val="20"/>
          <w:rtl w:val="0"/>
        </w:rPr>
        <w:t xml:space="preserve">A. @Aritra Ghosh Try hopping in to the channels! You can use the Channel Browser at the top of the side menu to see the Channel Directory!</w:t>
      </w:r>
    </w:p>
    <w:p w:rsidR="00000000" w:rsidDel="00000000" w:rsidP="00000000" w:rsidRDefault="00000000" w:rsidRPr="00000000" w14:paraId="000001FD">
      <w:pPr>
        <w:rPr>
          <w:sz w:val="20"/>
          <w:szCs w:val="20"/>
        </w:rPr>
      </w:pPr>
      <w:r w:rsidDel="00000000" w:rsidR="00000000" w:rsidRPr="00000000">
        <w:rPr>
          <w:rtl w:val="0"/>
        </w:rPr>
      </w:r>
    </w:p>
    <w:p w:rsidR="00000000" w:rsidDel="00000000" w:rsidP="00000000" w:rsidRDefault="00000000" w:rsidRPr="00000000" w14:paraId="000001FE">
      <w:pPr>
        <w:rPr>
          <w:b w:val="1"/>
          <w:sz w:val="20"/>
          <w:szCs w:val="20"/>
        </w:rPr>
      </w:pPr>
      <w:r w:rsidDel="00000000" w:rsidR="00000000" w:rsidRPr="00000000">
        <w:rPr>
          <w:b w:val="1"/>
          <w:sz w:val="20"/>
          <w:szCs w:val="20"/>
          <w:rtl w:val="0"/>
        </w:rPr>
        <w:t xml:space="preserve">Q. How many slack channels can a user be a part of ? Any limits ?</w:t>
      </w:r>
    </w:p>
    <w:p w:rsidR="00000000" w:rsidDel="00000000" w:rsidP="00000000" w:rsidRDefault="00000000" w:rsidRPr="00000000" w14:paraId="000001FF">
      <w:pPr>
        <w:rPr>
          <w:sz w:val="20"/>
          <w:szCs w:val="20"/>
        </w:rPr>
      </w:pPr>
      <w:r w:rsidDel="00000000" w:rsidR="00000000" w:rsidRPr="00000000">
        <w:rPr>
          <w:sz w:val="20"/>
          <w:szCs w:val="20"/>
          <w:rtl w:val="0"/>
        </w:rPr>
        <w:t xml:space="preserve">A. No limit</w:t>
      </w:r>
    </w:p>
    <w:p w:rsidR="00000000" w:rsidDel="00000000" w:rsidP="00000000" w:rsidRDefault="00000000" w:rsidRPr="00000000" w14:paraId="00000200">
      <w:pPr>
        <w:rPr>
          <w:sz w:val="20"/>
          <w:szCs w:val="20"/>
        </w:rPr>
      </w:pPr>
      <w:r w:rsidDel="00000000" w:rsidR="00000000" w:rsidRPr="00000000">
        <w:rPr>
          <w:rtl w:val="0"/>
        </w:rPr>
      </w:r>
    </w:p>
    <w:p w:rsidR="00000000" w:rsidDel="00000000" w:rsidP="00000000" w:rsidRDefault="00000000" w:rsidRPr="00000000" w14:paraId="00000201">
      <w:pPr>
        <w:rPr>
          <w:b w:val="1"/>
          <w:sz w:val="20"/>
          <w:szCs w:val="20"/>
        </w:rPr>
      </w:pPr>
      <w:r w:rsidDel="00000000" w:rsidR="00000000" w:rsidRPr="00000000">
        <w:rPr>
          <w:b w:val="1"/>
          <w:sz w:val="20"/>
          <w:szCs w:val="20"/>
          <w:rtl w:val="0"/>
        </w:rPr>
        <w:t xml:space="preserve">Q. How much is the importance of Udacity nanodegree certificate?? @Palak.Udacity</w:t>
      </w:r>
    </w:p>
    <w:p w:rsidR="00000000" w:rsidDel="00000000" w:rsidP="00000000" w:rsidRDefault="00000000" w:rsidRPr="00000000" w14:paraId="00000202">
      <w:pPr>
        <w:rPr>
          <w:sz w:val="20"/>
          <w:szCs w:val="20"/>
        </w:rPr>
      </w:pPr>
      <w:r w:rsidDel="00000000" w:rsidR="00000000" w:rsidRPr="00000000">
        <w:rPr>
          <w:sz w:val="20"/>
          <w:szCs w:val="20"/>
          <w:rtl w:val="0"/>
        </w:rPr>
        <w:t xml:space="preserve">A. Well, at the end it’s not about the certificate but about the knowledge you gain. However, Udacity certificates are recognized in most of the organizations.</w:t>
      </w:r>
    </w:p>
    <w:p w:rsidR="00000000" w:rsidDel="00000000" w:rsidP="00000000" w:rsidRDefault="00000000" w:rsidRPr="00000000" w14:paraId="00000203">
      <w:pPr>
        <w:rPr>
          <w:sz w:val="20"/>
          <w:szCs w:val="20"/>
        </w:rPr>
      </w:pPr>
      <w:r w:rsidDel="00000000" w:rsidR="00000000" w:rsidRPr="00000000">
        <w:rPr>
          <w:rtl w:val="0"/>
        </w:rPr>
      </w:r>
    </w:p>
    <w:p w:rsidR="00000000" w:rsidDel="00000000" w:rsidP="00000000" w:rsidRDefault="00000000" w:rsidRPr="00000000" w14:paraId="00000204">
      <w:pPr>
        <w:rPr>
          <w:b w:val="1"/>
          <w:sz w:val="20"/>
          <w:szCs w:val="20"/>
        </w:rPr>
      </w:pPr>
      <w:r w:rsidDel="00000000" w:rsidR="00000000" w:rsidRPr="00000000">
        <w:rPr>
          <w:b w:val="1"/>
          <w:sz w:val="20"/>
          <w:szCs w:val="20"/>
          <w:rtl w:val="0"/>
        </w:rPr>
        <w:t xml:space="preserve">Q. Do we get certification after finishing phase 1</w:t>
      </w:r>
    </w:p>
    <w:p w:rsidR="00000000" w:rsidDel="00000000" w:rsidP="00000000" w:rsidRDefault="00000000" w:rsidRPr="00000000" w14:paraId="00000205">
      <w:pPr>
        <w:rPr>
          <w:sz w:val="20"/>
          <w:szCs w:val="20"/>
        </w:rPr>
      </w:pPr>
      <w:r w:rsidDel="00000000" w:rsidR="00000000" w:rsidRPr="00000000">
        <w:rPr>
          <w:sz w:val="20"/>
          <w:szCs w:val="20"/>
          <w:rtl w:val="0"/>
        </w:rPr>
        <w:t xml:space="preserve">A. No</w:t>
      </w:r>
    </w:p>
    <w:p w:rsidR="00000000" w:rsidDel="00000000" w:rsidP="00000000" w:rsidRDefault="00000000" w:rsidRPr="00000000" w14:paraId="00000206">
      <w:pPr>
        <w:rPr>
          <w:sz w:val="20"/>
          <w:szCs w:val="20"/>
        </w:rPr>
      </w:pPr>
      <w:r w:rsidDel="00000000" w:rsidR="00000000" w:rsidRPr="00000000">
        <w:rPr>
          <w:rtl w:val="0"/>
        </w:rPr>
      </w:r>
    </w:p>
    <w:p w:rsidR="00000000" w:rsidDel="00000000" w:rsidP="00000000" w:rsidRDefault="00000000" w:rsidRPr="00000000" w14:paraId="00000207">
      <w:pPr>
        <w:rPr>
          <w:b w:val="1"/>
          <w:sz w:val="20"/>
          <w:szCs w:val="20"/>
        </w:rPr>
      </w:pPr>
      <w:r w:rsidDel="00000000" w:rsidR="00000000" w:rsidRPr="00000000">
        <w:rPr>
          <w:b w:val="1"/>
          <w:sz w:val="20"/>
          <w:szCs w:val="20"/>
          <w:rtl w:val="0"/>
        </w:rPr>
        <w:t xml:space="preserve">Q. What responsibilities will a study leader have?</w:t>
      </w:r>
    </w:p>
    <w:p w:rsidR="00000000" w:rsidDel="00000000" w:rsidP="00000000" w:rsidRDefault="00000000" w:rsidRPr="00000000" w14:paraId="00000208">
      <w:pPr>
        <w:rPr>
          <w:sz w:val="20"/>
          <w:szCs w:val="20"/>
        </w:rPr>
      </w:pPr>
      <w:r w:rsidDel="00000000" w:rsidR="00000000" w:rsidRPr="00000000">
        <w:rPr>
          <w:sz w:val="20"/>
          <w:szCs w:val="20"/>
          <w:rtl w:val="0"/>
        </w:rPr>
        <w:t xml:space="preserve">A. Hi @Varsha Kesavan! Great question! Each Student Leaders will be responsible for taking care of one of the Slack channels in this workspace - They’ll make the channel welcoming and useful - ensuring every question is answered! They’ll come up with initiatives that pertain to that channel to further help their classmates! :sparkling_heart:</w:t>
      </w:r>
    </w:p>
    <w:p w:rsidR="00000000" w:rsidDel="00000000" w:rsidP="00000000" w:rsidRDefault="00000000" w:rsidRPr="00000000" w14:paraId="00000209">
      <w:pPr>
        <w:rPr>
          <w:sz w:val="20"/>
          <w:szCs w:val="20"/>
        </w:rPr>
      </w:pPr>
      <w:r w:rsidDel="00000000" w:rsidR="00000000" w:rsidRPr="00000000">
        <w:rPr>
          <w:rtl w:val="0"/>
        </w:rPr>
      </w:r>
    </w:p>
    <w:p w:rsidR="00000000" w:rsidDel="00000000" w:rsidP="00000000" w:rsidRDefault="00000000" w:rsidRPr="00000000" w14:paraId="0000020A">
      <w:pPr>
        <w:rPr>
          <w:b w:val="1"/>
          <w:sz w:val="20"/>
          <w:szCs w:val="20"/>
        </w:rPr>
      </w:pPr>
      <w:r w:rsidDel="00000000" w:rsidR="00000000" w:rsidRPr="00000000">
        <w:rPr>
          <w:b w:val="1"/>
          <w:sz w:val="20"/>
          <w:szCs w:val="20"/>
          <w:rtl w:val="0"/>
        </w:rPr>
        <w:t xml:space="preserve">Q. Slack is getting a bit too overwhelming to manage:((</w:t>
      </w:r>
    </w:p>
    <w:p w:rsidR="00000000" w:rsidDel="00000000" w:rsidP="00000000" w:rsidRDefault="00000000" w:rsidRPr="00000000" w14:paraId="0000020B">
      <w:pPr>
        <w:rPr>
          <w:sz w:val="20"/>
          <w:szCs w:val="20"/>
        </w:rPr>
      </w:pPr>
      <w:r w:rsidDel="00000000" w:rsidR="00000000" w:rsidRPr="00000000">
        <w:rPr>
          <w:sz w:val="20"/>
          <w:szCs w:val="20"/>
          <w:rtl w:val="0"/>
        </w:rPr>
        <w:t xml:space="preserve">A. This is just the beginning and everyone's a little too excited right now, but surely it will calm down after a week or two when everyone's settled in </w:t>
      </w:r>
    </w:p>
    <w:p w:rsidR="00000000" w:rsidDel="00000000" w:rsidP="00000000" w:rsidRDefault="00000000" w:rsidRPr="00000000" w14:paraId="0000020C">
      <w:pPr>
        <w:rPr>
          <w:sz w:val="20"/>
          <w:szCs w:val="20"/>
        </w:rPr>
      </w:pPr>
      <w:r w:rsidDel="00000000" w:rsidR="00000000" w:rsidRPr="00000000">
        <w:rPr>
          <w:rtl w:val="0"/>
        </w:rPr>
      </w:r>
    </w:p>
    <w:p w:rsidR="00000000" w:rsidDel="00000000" w:rsidP="00000000" w:rsidRDefault="00000000" w:rsidRPr="00000000" w14:paraId="0000020D">
      <w:pPr>
        <w:rPr>
          <w:b w:val="1"/>
          <w:sz w:val="20"/>
          <w:szCs w:val="20"/>
        </w:rPr>
      </w:pPr>
      <w:r w:rsidDel="00000000" w:rsidR="00000000" w:rsidRPr="00000000">
        <w:rPr>
          <w:b w:val="1"/>
          <w:sz w:val="20"/>
          <w:szCs w:val="20"/>
          <w:rtl w:val="0"/>
        </w:rPr>
        <w:t xml:space="preserve">Q. Can you recommend good time management techniques?</w:t>
      </w:r>
    </w:p>
    <w:p w:rsidR="00000000" w:rsidDel="00000000" w:rsidP="00000000" w:rsidRDefault="00000000" w:rsidRPr="00000000" w14:paraId="0000020E">
      <w:pPr>
        <w:rPr>
          <w:sz w:val="20"/>
          <w:szCs w:val="20"/>
        </w:rPr>
      </w:pPr>
      <w:r w:rsidDel="00000000" w:rsidR="00000000" w:rsidRPr="00000000">
        <w:rPr>
          <w:sz w:val="20"/>
          <w:szCs w:val="20"/>
          <w:rtl w:val="0"/>
        </w:rPr>
        <w:t xml:space="preserve">A. @Leena like @Soham Pendurkar said, just pick a couple of channels that interest you! A lot of us use the pomodoro technique as well! 25 minutes of studying/working and 5 minutes for break time!</w:t>
      </w:r>
    </w:p>
    <w:p w:rsidR="00000000" w:rsidDel="00000000" w:rsidP="00000000" w:rsidRDefault="00000000" w:rsidRPr="00000000" w14:paraId="0000020F">
      <w:pPr>
        <w:rPr>
          <w:sz w:val="20"/>
          <w:szCs w:val="20"/>
        </w:rPr>
      </w:pPr>
      <w:r w:rsidDel="00000000" w:rsidR="00000000" w:rsidRPr="00000000">
        <w:rPr>
          <w:rtl w:val="0"/>
        </w:rPr>
      </w:r>
    </w:p>
    <w:p w:rsidR="00000000" w:rsidDel="00000000" w:rsidP="00000000" w:rsidRDefault="00000000" w:rsidRPr="00000000" w14:paraId="00000210">
      <w:pPr>
        <w:rPr>
          <w:b w:val="1"/>
          <w:sz w:val="20"/>
          <w:szCs w:val="20"/>
        </w:rPr>
      </w:pPr>
      <w:r w:rsidDel="00000000" w:rsidR="00000000" w:rsidRPr="00000000">
        <w:rPr>
          <w:b w:val="1"/>
          <w:sz w:val="20"/>
          <w:szCs w:val="20"/>
          <w:rtl w:val="0"/>
        </w:rPr>
        <w:t xml:space="preserve">Q. Do we have the weightage for each of the factors which are being considered for moving on to 2nd phase</w:t>
      </w:r>
    </w:p>
    <w:p w:rsidR="00000000" w:rsidDel="00000000" w:rsidP="00000000" w:rsidRDefault="00000000" w:rsidRPr="00000000" w14:paraId="00000211">
      <w:pPr>
        <w:rPr>
          <w:sz w:val="20"/>
          <w:szCs w:val="20"/>
        </w:rPr>
      </w:pPr>
      <w:r w:rsidDel="00000000" w:rsidR="00000000" w:rsidRPr="00000000">
        <w:rPr>
          <w:sz w:val="20"/>
          <w:szCs w:val="20"/>
          <w:rtl w:val="0"/>
        </w:rPr>
        <w:t xml:space="preserve">A. @Pavan Nandyala Hey Pavan!</w:t>
      </w:r>
    </w:p>
    <w:p w:rsidR="00000000" w:rsidDel="00000000" w:rsidP="00000000" w:rsidRDefault="00000000" w:rsidRPr="00000000" w14:paraId="00000212">
      <w:pPr>
        <w:rPr>
          <w:sz w:val="20"/>
          <w:szCs w:val="20"/>
        </w:rPr>
      </w:pPr>
      <w:r w:rsidDel="00000000" w:rsidR="00000000" w:rsidRPr="00000000">
        <w:rPr>
          <w:sz w:val="20"/>
          <w:szCs w:val="20"/>
          <w:rtl w:val="0"/>
        </w:rPr>
        <w:t xml:space="preserve">So the course completion from the above mentioned criteria is basically also a mandatory requirement because only those students who complete the coursework by the deadline will be considered for Phase 2 and their community participation will be evaluated for further deciding the final names! :slightly_smiling_face:</w:t>
      </w:r>
    </w:p>
    <w:p w:rsidR="00000000" w:rsidDel="00000000" w:rsidP="00000000" w:rsidRDefault="00000000" w:rsidRPr="00000000" w14:paraId="00000213">
      <w:pPr>
        <w:rPr>
          <w:sz w:val="20"/>
          <w:szCs w:val="20"/>
        </w:rPr>
      </w:pPr>
      <w:r w:rsidDel="00000000" w:rsidR="00000000" w:rsidRPr="00000000">
        <w:rPr>
          <w:rtl w:val="0"/>
        </w:rPr>
      </w:r>
    </w:p>
    <w:p w:rsidR="00000000" w:rsidDel="00000000" w:rsidP="00000000" w:rsidRDefault="00000000" w:rsidRPr="00000000" w14:paraId="00000214">
      <w:pPr>
        <w:rPr>
          <w:b w:val="1"/>
          <w:sz w:val="20"/>
          <w:szCs w:val="20"/>
        </w:rPr>
      </w:pPr>
      <w:r w:rsidDel="00000000" w:rsidR="00000000" w:rsidRPr="00000000">
        <w:rPr>
          <w:b w:val="1"/>
          <w:sz w:val="20"/>
          <w:szCs w:val="20"/>
          <w:rtl w:val="0"/>
        </w:rPr>
        <w:t xml:space="preserve">Q. @Palak.Udacity  how will the study groups be divided? And what all are suggested to do with the study group?</w:t>
      </w:r>
    </w:p>
    <w:p w:rsidR="00000000" w:rsidDel="00000000" w:rsidP="00000000" w:rsidRDefault="00000000" w:rsidRPr="00000000" w14:paraId="00000215">
      <w:pPr>
        <w:rPr>
          <w:sz w:val="20"/>
          <w:szCs w:val="20"/>
        </w:rPr>
      </w:pPr>
      <w:r w:rsidDel="00000000" w:rsidR="00000000" w:rsidRPr="00000000">
        <w:rPr>
          <w:sz w:val="20"/>
          <w:szCs w:val="20"/>
          <w:rtl w:val="0"/>
        </w:rPr>
        <w:t xml:space="preserve">A. Hi @Aditi! Study Groups are self-volunteered, we don’t assign you group members! You’re free to recruit your own members </w:t>
      </w:r>
    </w:p>
    <w:p w:rsidR="00000000" w:rsidDel="00000000" w:rsidP="00000000" w:rsidRDefault="00000000" w:rsidRPr="00000000" w14:paraId="00000216">
      <w:pPr>
        <w:rPr>
          <w:sz w:val="20"/>
          <w:szCs w:val="20"/>
        </w:rPr>
      </w:pPr>
      <w:r w:rsidDel="00000000" w:rsidR="00000000" w:rsidRPr="00000000">
        <w:rPr>
          <w:rtl w:val="0"/>
        </w:rPr>
      </w:r>
    </w:p>
    <w:p w:rsidR="00000000" w:rsidDel="00000000" w:rsidP="00000000" w:rsidRDefault="00000000" w:rsidRPr="00000000" w14:paraId="00000217">
      <w:pPr>
        <w:rPr>
          <w:b w:val="1"/>
          <w:sz w:val="20"/>
          <w:szCs w:val="20"/>
        </w:rPr>
      </w:pPr>
      <w:r w:rsidDel="00000000" w:rsidR="00000000" w:rsidRPr="00000000">
        <w:rPr>
          <w:b w:val="1"/>
          <w:sz w:val="20"/>
          <w:szCs w:val="20"/>
          <w:rtl w:val="0"/>
        </w:rPr>
        <w:t xml:space="preserve">Q. How long is phase 2?</w:t>
      </w:r>
    </w:p>
    <w:p w:rsidR="00000000" w:rsidDel="00000000" w:rsidP="00000000" w:rsidRDefault="00000000" w:rsidRPr="00000000" w14:paraId="00000218">
      <w:pPr>
        <w:rPr>
          <w:sz w:val="20"/>
          <w:szCs w:val="20"/>
        </w:rPr>
      </w:pPr>
      <w:r w:rsidDel="00000000" w:rsidR="00000000" w:rsidRPr="00000000">
        <w:rPr>
          <w:sz w:val="20"/>
          <w:szCs w:val="20"/>
          <w:rtl w:val="0"/>
        </w:rPr>
        <w:t xml:space="preserve">A. 4 Months</w:t>
      </w:r>
    </w:p>
    <w:p w:rsidR="00000000" w:rsidDel="00000000" w:rsidP="00000000" w:rsidRDefault="00000000" w:rsidRPr="00000000" w14:paraId="00000219">
      <w:pPr>
        <w:rPr>
          <w:sz w:val="20"/>
          <w:szCs w:val="20"/>
        </w:rPr>
      </w:pPr>
      <w:r w:rsidDel="00000000" w:rsidR="00000000" w:rsidRPr="00000000">
        <w:rPr>
          <w:rtl w:val="0"/>
        </w:rPr>
      </w:r>
    </w:p>
    <w:p w:rsidR="00000000" w:rsidDel="00000000" w:rsidP="00000000" w:rsidRDefault="00000000" w:rsidRPr="00000000" w14:paraId="0000021A">
      <w:pPr>
        <w:rPr>
          <w:b w:val="1"/>
          <w:sz w:val="20"/>
          <w:szCs w:val="20"/>
        </w:rPr>
      </w:pPr>
      <w:r w:rsidDel="00000000" w:rsidR="00000000" w:rsidRPr="00000000">
        <w:rPr>
          <w:b w:val="1"/>
          <w:sz w:val="20"/>
          <w:szCs w:val="20"/>
          <w:rtl w:val="0"/>
        </w:rPr>
        <w:t xml:space="preserve">Q. Is it possible to make Channel request by country or region? what if there are same request or look alike</w:t>
      </w:r>
    </w:p>
    <w:p w:rsidR="00000000" w:rsidDel="00000000" w:rsidP="00000000" w:rsidRDefault="00000000" w:rsidRPr="00000000" w14:paraId="0000021B">
      <w:pPr>
        <w:rPr>
          <w:sz w:val="20"/>
          <w:szCs w:val="20"/>
        </w:rPr>
      </w:pPr>
      <w:r w:rsidDel="00000000" w:rsidR="00000000" w:rsidRPr="00000000">
        <w:rPr>
          <w:sz w:val="20"/>
          <w:szCs w:val="20"/>
          <w:rtl w:val="0"/>
        </w:rPr>
        <w:t xml:space="preserve">A. Hi @Kevin Vicent! Depending on your goals, you may want to instead consider forming a local study group! Details on one to create (and join!) a study group will be released next week!</w:t>
      </w:r>
    </w:p>
    <w:p w:rsidR="00000000" w:rsidDel="00000000" w:rsidP="00000000" w:rsidRDefault="00000000" w:rsidRPr="00000000" w14:paraId="0000021C">
      <w:pPr>
        <w:rPr>
          <w:b w:val="1"/>
          <w:sz w:val="20"/>
          <w:szCs w:val="20"/>
        </w:rPr>
      </w:pPr>
      <w:r w:rsidDel="00000000" w:rsidR="00000000" w:rsidRPr="00000000">
        <w:rPr>
          <w:rtl w:val="0"/>
        </w:rPr>
      </w:r>
    </w:p>
    <w:p w:rsidR="00000000" w:rsidDel="00000000" w:rsidP="00000000" w:rsidRDefault="00000000" w:rsidRPr="00000000" w14:paraId="0000021D">
      <w:pPr>
        <w:rPr>
          <w:b w:val="1"/>
          <w:sz w:val="20"/>
          <w:szCs w:val="20"/>
        </w:rPr>
      </w:pPr>
      <w:r w:rsidDel="00000000" w:rsidR="00000000" w:rsidRPr="00000000">
        <w:rPr>
          <w:b w:val="1"/>
          <w:sz w:val="20"/>
          <w:szCs w:val="20"/>
          <w:rtl w:val="0"/>
        </w:rPr>
        <w:t xml:space="preserve">Q. When will the student leaders be elected?</w:t>
      </w:r>
    </w:p>
    <w:p w:rsidR="00000000" w:rsidDel="00000000" w:rsidP="00000000" w:rsidRDefault="00000000" w:rsidRPr="00000000" w14:paraId="0000021E">
      <w:pPr>
        <w:rPr>
          <w:sz w:val="20"/>
          <w:szCs w:val="20"/>
        </w:rPr>
      </w:pPr>
      <w:r w:rsidDel="00000000" w:rsidR="00000000" w:rsidRPr="00000000">
        <w:rPr>
          <w:sz w:val="20"/>
          <w:szCs w:val="20"/>
          <w:rtl w:val="0"/>
        </w:rPr>
        <w:t xml:space="preserve">A. You can apply for it on July 14. Keep an eye on the announcement.</w:t>
      </w:r>
    </w:p>
    <w:p w:rsidR="00000000" w:rsidDel="00000000" w:rsidP="00000000" w:rsidRDefault="00000000" w:rsidRPr="00000000" w14:paraId="0000021F">
      <w:pPr>
        <w:rPr>
          <w:sz w:val="20"/>
          <w:szCs w:val="20"/>
        </w:rPr>
      </w:pPr>
      <w:r w:rsidDel="00000000" w:rsidR="00000000" w:rsidRPr="00000000">
        <w:rPr>
          <w:sz w:val="20"/>
          <w:szCs w:val="20"/>
          <w:rtl w:val="0"/>
        </w:rPr>
        <w:t xml:space="preserve">Also, you could check the website for details</w:t>
      </w:r>
    </w:p>
    <w:p w:rsidR="00000000" w:rsidDel="00000000" w:rsidP="00000000" w:rsidRDefault="00000000" w:rsidRPr="00000000" w14:paraId="00000220">
      <w:pPr>
        <w:rPr>
          <w:sz w:val="20"/>
          <w:szCs w:val="20"/>
        </w:rPr>
      </w:pPr>
      <w:r w:rsidDel="00000000" w:rsidR="00000000" w:rsidRPr="00000000">
        <w:rPr>
          <w:rtl w:val="0"/>
        </w:rPr>
      </w:r>
    </w:p>
    <w:p w:rsidR="00000000" w:rsidDel="00000000" w:rsidP="00000000" w:rsidRDefault="00000000" w:rsidRPr="00000000" w14:paraId="00000221">
      <w:pPr>
        <w:rPr>
          <w:b w:val="1"/>
          <w:sz w:val="20"/>
          <w:szCs w:val="20"/>
        </w:rPr>
      </w:pPr>
      <w:r w:rsidDel="00000000" w:rsidR="00000000" w:rsidRPr="00000000">
        <w:rPr>
          <w:b w:val="1"/>
          <w:sz w:val="20"/>
          <w:szCs w:val="20"/>
          <w:rtl w:val="0"/>
        </w:rPr>
        <w:t xml:space="preserve">Q. Hello team!! nice to meet you guys!  My question is "is it really important when should we complete this course to get a scholarship? " thank you in advance!</w:t>
      </w:r>
    </w:p>
    <w:p w:rsidR="00000000" w:rsidDel="00000000" w:rsidP="00000000" w:rsidRDefault="00000000" w:rsidRPr="00000000" w14:paraId="00000222">
      <w:pPr>
        <w:rPr>
          <w:sz w:val="20"/>
          <w:szCs w:val="20"/>
        </w:rPr>
      </w:pPr>
      <w:r w:rsidDel="00000000" w:rsidR="00000000" w:rsidRPr="00000000">
        <w:rPr>
          <w:sz w:val="20"/>
          <w:szCs w:val="20"/>
          <w:rtl w:val="0"/>
        </w:rPr>
        <w:t xml:space="preserve">A. @Burcu K. Hey! I understand that you mean to ask if completing the course earlier would increase your chances. The answer is Yes &amp; No.</w:t>
      </w:r>
    </w:p>
    <w:p w:rsidR="00000000" w:rsidDel="00000000" w:rsidP="00000000" w:rsidRDefault="00000000" w:rsidRPr="00000000" w14:paraId="00000223">
      <w:pPr>
        <w:rPr>
          <w:sz w:val="20"/>
          <w:szCs w:val="20"/>
        </w:rPr>
      </w:pPr>
      <w:r w:rsidDel="00000000" w:rsidR="00000000" w:rsidRPr="00000000">
        <w:rPr>
          <w:sz w:val="20"/>
          <w:szCs w:val="20"/>
          <w:rtl w:val="0"/>
        </w:rPr>
        <w:t xml:space="preserve">No, because there is directly no implication of completing the course earlier or later as far as you do it by the deadline.</w:t>
      </w:r>
    </w:p>
    <w:p w:rsidR="00000000" w:rsidDel="00000000" w:rsidP="00000000" w:rsidRDefault="00000000" w:rsidRPr="00000000" w14:paraId="00000224">
      <w:pPr>
        <w:rPr>
          <w:sz w:val="20"/>
          <w:szCs w:val="20"/>
        </w:rPr>
      </w:pPr>
      <w:r w:rsidDel="00000000" w:rsidR="00000000" w:rsidRPr="00000000">
        <w:rPr>
          <w:sz w:val="20"/>
          <w:szCs w:val="20"/>
          <w:rtl w:val="0"/>
        </w:rPr>
        <w:t xml:space="preserve">Yes because indirectly then you can then choose to spend the time more on making quality contributions to the community! :slightly_smiling_face:</w:t>
      </w:r>
    </w:p>
    <w:p w:rsidR="00000000" w:rsidDel="00000000" w:rsidP="00000000" w:rsidRDefault="00000000" w:rsidRPr="00000000" w14:paraId="00000225">
      <w:pPr>
        <w:rPr>
          <w:sz w:val="20"/>
          <w:szCs w:val="20"/>
        </w:rPr>
      </w:pPr>
      <w:r w:rsidDel="00000000" w:rsidR="00000000" w:rsidRPr="00000000">
        <w:rPr>
          <w:rtl w:val="0"/>
        </w:rPr>
      </w:r>
    </w:p>
    <w:p w:rsidR="00000000" w:rsidDel="00000000" w:rsidP="00000000" w:rsidRDefault="00000000" w:rsidRPr="00000000" w14:paraId="00000226">
      <w:pPr>
        <w:rPr>
          <w:b w:val="1"/>
          <w:sz w:val="20"/>
          <w:szCs w:val="20"/>
        </w:rPr>
      </w:pPr>
      <w:r w:rsidDel="00000000" w:rsidR="00000000" w:rsidRPr="00000000">
        <w:rPr>
          <w:b w:val="1"/>
          <w:sz w:val="20"/>
          <w:szCs w:val="20"/>
          <w:rtl w:val="0"/>
        </w:rPr>
        <w:t xml:space="preserve">Q. What is the criteria for the selection of non tech students in phase 2 ??</w:t>
      </w:r>
    </w:p>
    <w:p w:rsidR="00000000" w:rsidDel="00000000" w:rsidP="00000000" w:rsidRDefault="00000000" w:rsidRPr="00000000" w14:paraId="00000227">
      <w:pPr>
        <w:rPr>
          <w:sz w:val="20"/>
          <w:szCs w:val="20"/>
        </w:rPr>
      </w:pPr>
      <w:r w:rsidDel="00000000" w:rsidR="00000000" w:rsidRPr="00000000">
        <w:rPr>
          <w:sz w:val="20"/>
          <w:szCs w:val="20"/>
          <w:rtl w:val="0"/>
        </w:rPr>
        <w:t xml:space="preserve">A. Hi @Sandhya Singh! definitely take a few minutes to  watch our orientation recording to find out more! https://bit.ly/microsoft-azure-challenge (edited) </w:t>
      </w:r>
    </w:p>
    <w:p w:rsidR="00000000" w:rsidDel="00000000" w:rsidP="00000000" w:rsidRDefault="00000000" w:rsidRPr="00000000" w14:paraId="00000228">
      <w:pPr>
        <w:rPr>
          <w:sz w:val="20"/>
          <w:szCs w:val="20"/>
        </w:rPr>
      </w:pPr>
      <w:r w:rsidDel="00000000" w:rsidR="00000000" w:rsidRPr="00000000">
        <w:rPr>
          <w:rtl w:val="0"/>
        </w:rPr>
      </w:r>
    </w:p>
    <w:p w:rsidR="00000000" w:rsidDel="00000000" w:rsidP="00000000" w:rsidRDefault="00000000" w:rsidRPr="00000000" w14:paraId="00000229">
      <w:pPr>
        <w:rPr>
          <w:b w:val="1"/>
          <w:sz w:val="20"/>
          <w:szCs w:val="20"/>
        </w:rPr>
      </w:pPr>
      <w:r w:rsidDel="00000000" w:rsidR="00000000" w:rsidRPr="00000000">
        <w:rPr>
          <w:b w:val="1"/>
          <w:sz w:val="20"/>
          <w:szCs w:val="20"/>
          <w:rtl w:val="0"/>
        </w:rPr>
        <w:t xml:space="preserve">Q. When the approved channels will be announced ?</w:t>
      </w:r>
    </w:p>
    <w:p w:rsidR="00000000" w:rsidDel="00000000" w:rsidP="00000000" w:rsidRDefault="00000000" w:rsidRPr="00000000" w14:paraId="0000022A">
      <w:pPr>
        <w:rPr>
          <w:sz w:val="20"/>
          <w:szCs w:val="20"/>
        </w:rPr>
      </w:pPr>
      <w:r w:rsidDel="00000000" w:rsidR="00000000" w:rsidRPr="00000000">
        <w:rPr>
          <w:sz w:val="20"/>
          <w:szCs w:val="20"/>
          <w:rtl w:val="0"/>
        </w:rPr>
        <w:t xml:space="preserve">A. @Ram Nayudu The first round of Channels selected from the channel requests form submissions will be announced coming Monday! :slightly_smiling_face:</w:t>
      </w:r>
    </w:p>
    <w:p w:rsidR="00000000" w:rsidDel="00000000" w:rsidP="00000000" w:rsidRDefault="00000000" w:rsidRPr="00000000" w14:paraId="0000022B">
      <w:pPr>
        <w:rPr>
          <w:sz w:val="20"/>
          <w:szCs w:val="20"/>
        </w:rPr>
      </w:pPr>
      <w:r w:rsidDel="00000000" w:rsidR="00000000" w:rsidRPr="00000000">
        <w:rPr>
          <w:rtl w:val="0"/>
        </w:rPr>
      </w:r>
    </w:p>
    <w:p w:rsidR="00000000" w:rsidDel="00000000" w:rsidP="00000000" w:rsidRDefault="00000000" w:rsidRPr="00000000" w14:paraId="0000022C">
      <w:pPr>
        <w:rPr>
          <w:b w:val="1"/>
          <w:sz w:val="20"/>
          <w:szCs w:val="20"/>
        </w:rPr>
      </w:pPr>
      <w:r w:rsidDel="00000000" w:rsidR="00000000" w:rsidRPr="00000000">
        <w:rPr>
          <w:b w:val="1"/>
          <w:sz w:val="20"/>
          <w:szCs w:val="20"/>
          <w:rtl w:val="0"/>
        </w:rPr>
        <w:t xml:space="preserve">Q. What if a lot of participants share same end score of quiz, and exceed 300, how will you judge?</w:t>
      </w:r>
    </w:p>
    <w:p w:rsidR="00000000" w:rsidDel="00000000" w:rsidP="00000000" w:rsidRDefault="00000000" w:rsidRPr="00000000" w14:paraId="0000022D">
      <w:pPr>
        <w:rPr>
          <w:sz w:val="20"/>
          <w:szCs w:val="20"/>
        </w:rPr>
      </w:pPr>
      <w:r w:rsidDel="00000000" w:rsidR="00000000" w:rsidRPr="00000000">
        <w:rPr>
          <w:sz w:val="20"/>
          <w:szCs w:val="20"/>
          <w:rtl w:val="0"/>
        </w:rPr>
        <w:t xml:space="preserve">A. We look at 100% course completion, community participation, and the selection criteria for Phase 1 :slightly_smiling_face:</w:t>
      </w:r>
    </w:p>
    <w:p w:rsidR="00000000" w:rsidDel="00000000" w:rsidP="00000000" w:rsidRDefault="00000000" w:rsidRPr="00000000" w14:paraId="0000022E">
      <w:pPr>
        <w:rPr>
          <w:sz w:val="20"/>
          <w:szCs w:val="20"/>
        </w:rPr>
      </w:pPr>
      <w:r w:rsidDel="00000000" w:rsidR="00000000" w:rsidRPr="00000000">
        <w:rPr>
          <w:rtl w:val="0"/>
        </w:rPr>
      </w:r>
    </w:p>
    <w:p w:rsidR="00000000" w:rsidDel="00000000" w:rsidP="00000000" w:rsidRDefault="00000000" w:rsidRPr="00000000" w14:paraId="0000022F">
      <w:pPr>
        <w:rPr>
          <w:b w:val="1"/>
          <w:sz w:val="20"/>
          <w:szCs w:val="20"/>
        </w:rPr>
      </w:pPr>
      <w:r w:rsidDel="00000000" w:rsidR="00000000" w:rsidRPr="00000000">
        <w:rPr>
          <w:b w:val="1"/>
          <w:sz w:val="20"/>
          <w:szCs w:val="20"/>
          <w:rtl w:val="0"/>
        </w:rPr>
        <w:t xml:space="preserve">Q. @Palak.Udacity do we have any channels for interview preparation after this program ?</w:t>
      </w:r>
    </w:p>
    <w:p w:rsidR="00000000" w:rsidDel="00000000" w:rsidP="00000000" w:rsidRDefault="00000000" w:rsidRPr="00000000" w14:paraId="00000230">
      <w:pPr>
        <w:rPr>
          <w:sz w:val="20"/>
          <w:szCs w:val="20"/>
        </w:rPr>
      </w:pPr>
      <w:r w:rsidDel="00000000" w:rsidR="00000000" w:rsidRPr="00000000">
        <w:rPr>
          <w:sz w:val="20"/>
          <w:szCs w:val="20"/>
          <w:rtl w:val="0"/>
        </w:rPr>
        <w:t xml:space="preserve">A. @Satyam Gupta We do not have a dedicated channel for interview preparation now but you can always submit a request for such a channel!</w:t>
      </w:r>
    </w:p>
    <w:p w:rsidR="00000000" w:rsidDel="00000000" w:rsidP="00000000" w:rsidRDefault="00000000" w:rsidRPr="00000000" w14:paraId="00000231">
      <w:pPr>
        <w:rPr>
          <w:sz w:val="20"/>
          <w:szCs w:val="20"/>
        </w:rPr>
      </w:pPr>
      <w:r w:rsidDel="00000000" w:rsidR="00000000" w:rsidRPr="00000000">
        <w:rPr>
          <w:sz w:val="20"/>
          <w:szCs w:val="20"/>
          <w:rtl w:val="0"/>
        </w:rPr>
        <w:t xml:space="preserve">In the past we have had students even doing resume evaluation rounds and interview preps with each other in channels dedicated for career related discussion!</w:t>
      </w:r>
    </w:p>
    <w:p w:rsidR="00000000" w:rsidDel="00000000" w:rsidP="00000000" w:rsidRDefault="00000000" w:rsidRPr="00000000" w14:paraId="00000232">
      <w:pPr>
        <w:rPr>
          <w:sz w:val="20"/>
          <w:szCs w:val="20"/>
        </w:rPr>
      </w:pPr>
      <w:r w:rsidDel="00000000" w:rsidR="00000000" w:rsidRPr="00000000">
        <w:rPr>
          <w:rtl w:val="0"/>
        </w:rPr>
      </w:r>
    </w:p>
    <w:p w:rsidR="00000000" w:rsidDel="00000000" w:rsidP="00000000" w:rsidRDefault="00000000" w:rsidRPr="00000000" w14:paraId="00000233">
      <w:pPr>
        <w:rPr>
          <w:b w:val="1"/>
          <w:sz w:val="20"/>
          <w:szCs w:val="20"/>
        </w:rPr>
      </w:pPr>
      <w:r w:rsidDel="00000000" w:rsidR="00000000" w:rsidRPr="00000000">
        <w:rPr>
          <w:b w:val="1"/>
          <w:sz w:val="20"/>
          <w:szCs w:val="20"/>
          <w:rtl w:val="0"/>
        </w:rPr>
        <w:t xml:space="preserve">Q. When does the 50 day challenge begin</w:t>
      </w:r>
    </w:p>
    <w:p w:rsidR="00000000" w:rsidDel="00000000" w:rsidP="00000000" w:rsidRDefault="00000000" w:rsidRPr="00000000" w14:paraId="00000234">
      <w:pPr>
        <w:rPr>
          <w:sz w:val="20"/>
          <w:szCs w:val="20"/>
        </w:rPr>
      </w:pPr>
      <w:r w:rsidDel="00000000" w:rsidR="00000000" w:rsidRPr="00000000">
        <w:rPr>
          <w:sz w:val="20"/>
          <w:szCs w:val="20"/>
          <w:rtl w:val="0"/>
        </w:rPr>
        <w:t xml:space="preserve">A. Hi @Sandeep Pawar! Keep your eyes on the #announcements channel for Palak to formally share all the details!</w:t>
      </w:r>
    </w:p>
    <w:p w:rsidR="00000000" w:rsidDel="00000000" w:rsidP="00000000" w:rsidRDefault="00000000" w:rsidRPr="00000000" w14:paraId="00000235">
      <w:pPr>
        <w:rPr>
          <w:b w:val="1"/>
          <w:sz w:val="20"/>
          <w:szCs w:val="20"/>
        </w:rPr>
      </w:pPr>
      <w:r w:rsidDel="00000000" w:rsidR="00000000" w:rsidRPr="00000000">
        <w:rPr>
          <w:rtl w:val="0"/>
        </w:rPr>
      </w:r>
    </w:p>
    <w:p w:rsidR="00000000" w:rsidDel="00000000" w:rsidP="00000000" w:rsidRDefault="00000000" w:rsidRPr="00000000" w14:paraId="00000236">
      <w:pPr>
        <w:rPr>
          <w:b w:val="1"/>
          <w:sz w:val="20"/>
          <w:szCs w:val="20"/>
        </w:rPr>
      </w:pPr>
      <w:r w:rsidDel="00000000" w:rsidR="00000000" w:rsidRPr="00000000">
        <w:rPr>
          <w:b w:val="1"/>
          <w:sz w:val="20"/>
          <w:szCs w:val="20"/>
          <w:rtl w:val="0"/>
        </w:rPr>
        <w:t xml:space="preserve">Q. How to create a group here?</w:t>
      </w:r>
    </w:p>
    <w:p w:rsidR="00000000" w:rsidDel="00000000" w:rsidP="00000000" w:rsidRDefault="00000000" w:rsidRPr="00000000" w14:paraId="00000237">
      <w:pPr>
        <w:rPr>
          <w:sz w:val="20"/>
          <w:szCs w:val="20"/>
        </w:rPr>
      </w:pPr>
      <w:r w:rsidDel="00000000" w:rsidR="00000000" w:rsidRPr="00000000">
        <w:rPr>
          <w:sz w:val="20"/>
          <w:szCs w:val="20"/>
          <w:rtl w:val="0"/>
        </w:rPr>
        <w:t xml:space="preserve">A. Hi @Loise &amp; @Dina ElGammal! When the program is formally launched, Palak will share the form to register you Study Group! We are asking the Slack channel request form be only used for channels that apply to everyone here  - an example might be #hobbies :slightly_smiling_face: hope that helps!</w:t>
      </w:r>
    </w:p>
    <w:p w:rsidR="00000000" w:rsidDel="00000000" w:rsidP="00000000" w:rsidRDefault="00000000" w:rsidRPr="00000000" w14:paraId="00000238">
      <w:pPr>
        <w:rPr>
          <w:sz w:val="20"/>
          <w:szCs w:val="20"/>
        </w:rPr>
      </w:pPr>
      <w:r w:rsidDel="00000000" w:rsidR="00000000" w:rsidRPr="00000000">
        <w:rPr>
          <w:rtl w:val="0"/>
        </w:rPr>
      </w:r>
    </w:p>
    <w:p w:rsidR="00000000" w:rsidDel="00000000" w:rsidP="00000000" w:rsidRDefault="00000000" w:rsidRPr="00000000" w14:paraId="00000239">
      <w:pPr>
        <w:rPr>
          <w:b w:val="1"/>
          <w:sz w:val="20"/>
          <w:szCs w:val="20"/>
        </w:rPr>
      </w:pPr>
      <w:r w:rsidDel="00000000" w:rsidR="00000000" w:rsidRPr="00000000">
        <w:rPr>
          <w:b w:val="1"/>
          <w:sz w:val="20"/>
          <w:szCs w:val="20"/>
          <w:rtl w:val="0"/>
        </w:rPr>
        <w:t xml:space="preserve">Q. Can we make a group where people can post general questions about machine learning, data science and AI. And separate group for azure features related problems?</w:t>
      </w:r>
    </w:p>
    <w:p w:rsidR="00000000" w:rsidDel="00000000" w:rsidP="00000000" w:rsidRDefault="00000000" w:rsidRPr="00000000" w14:paraId="0000023A">
      <w:pPr>
        <w:rPr>
          <w:sz w:val="20"/>
          <w:szCs w:val="20"/>
        </w:rPr>
      </w:pPr>
      <w:r w:rsidDel="00000000" w:rsidR="00000000" w:rsidRPr="00000000">
        <w:rPr>
          <w:sz w:val="20"/>
          <w:szCs w:val="20"/>
          <w:rtl w:val="0"/>
        </w:rPr>
        <w:t xml:space="preserve">A. Hi @Kaushal Kashyap! Definitely put in a request to break out the general discussion channels by topic but filling out a Slack channel request form! https://sites.google.com/udacity.com/microsoftazurechallenge/resources/forms-links</w:t>
      </w:r>
    </w:p>
    <w:p w:rsidR="00000000" w:rsidDel="00000000" w:rsidP="00000000" w:rsidRDefault="00000000" w:rsidRPr="00000000" w14:paraId="0000023B">
      <w:pPr>
        <w:rPr>
          <w:sz w:val="20"/>
          <w:szCs w:val="20"/>
        </w:rPr>
      </w:pPr>
      <w:r w:rsidDel="00000000" w:rsidR="00000000" w:rsidRPr="00000000">
        <w:rPr>
          <w:rtl w:val="0"/>
        </w:rPr>
      </w:r>
    </w:p>
    <w:p w:rsidR="00000000" w:rsidDel="00000000" w:rsidP="00000000" w:rsidRDefault="00000000" w:rsidRPr="00000000" w14:paraId="0000023C">
      <w:pPr>
        <w:rPr>
          <w:b w:val="1"/>
          <w:sz w:val="20"/>
          <w:szCs w:val="20"/>
        </w:rPr>
      </w:pPr>
      <w:r w:rsidDel="00000000" w:rsidR="00000000" w:rsidRPr="00000000">
        <w:rPr>
          <w:b w:val="1"/>
          <w:sz w:val="20"/>
          <w:szCs w:val="20"/>
          <w:rtl w:val="0"/>
        </w:rPr>
        <w:t xml:space="preserve">Q. You had briefly mentioned about the strategy to select for round 2, that you might have an overview on. Can you please share it whenever you have time, so that while we are in the process of this program, we can mentally feel to having those points covered as far as we can from our side.</w:t>
      </w:r>
    </w:p>
    <w:p w:rsidR="00000000" w:rsidDel="00000000" w:rsidP="00000000" w:rsidRDefault="00000000" w:rsidRPr="00000000" w14:paraId="0000023D">
      <w:pPr>
        <w:rPr>
          <w:sz w:val="20"/>
          <w:szCs w:val="20"/>
        </w:rPr>
      </w:pPr>
      <w:r w:rsidDel="00000000" w:rsidR="00000000" w:rsidRPr="00000000">
        <w:rPr>
          <w:sz w:val="20"/>
          <w:szCs w:val="20"/>
          <w:rtl w:val="0"/>
        </w:rPr>
        <w:t xml:space="preserve">A. @Aditya Sharma @Paola Andrea Garcia</w:t>
      </w:r>
    </w:p>
    <w:p w:rsidR="00000000" w:rsidDel="00000000" w:rsidP="00000000" w:rsidRDefault="00000000" w:rsidRPr="00000000" w14:paraId="0000023E">
      <w:pPr>
        <w:rPr>
          <w:sz w:val="20"/>
          <w:szCs w:val="20"/>
        </w:rPr>
      </w:pPr>
      <w:r w:rsidDel="00000000" w:rsidR="00000000" w:rsidRPr="00000000">
        <w:rPr>
          <w:sz w:val="20"/>
          <w:szCs w:val="20"/>
          <w:rtl w:val="0"/>
        </w:rPr>
        <w:t xml:space="preserve">Hey! We are looking for participation wrt three aspects:</w:t>
      </w:r>
    </w:p>
    <w:p w:rsidR="00000000" w:rsidDel="00000000" w:rsidP="00000000" w:rsidRDefault="00000000" w:rsidRPr="00000000" w14:paraId="0000023F">
      <w:pPr>
        <w:rPr>
          <w:sz w:val="20"/>
          <w:szCs w:val="20"/>
        </w:rPr>
      </w:pPr>
      <w:r w:rsidDel="00000000" w:rsidR="00000000" w:rsidRPr="00000000">
        <w:rPr>
          <w:sz w:val="20"/>
          <w:szCs w:val="20"/>
          <w:rtl w:val="0"/>
        </w:rPr>
        <w:t xml:space="preserve">Participation in Initiatives organised by Community Team</w:t>
      </w:r>
    </w:p>
    <w:p w:rsidR="00000000" w:rsidDel="00000000" w:rsidP="00000000" w:rsidRDefault="00000000" w:rsidRPr="00000000" w14:paraId="00000240">
      <w:pPr>
        <w:rPr>
          <w:sz w:val="20"/>
          <w:szCs w:val="20"/>
        </w:rPr>
      </w:pPr>
      <w:r w:rsidDel="00000000" w:rsidR="00000000" w:rsidRPr="00000000">
        <w:rPr>
          <w:sz w:val="20"/>
          <w:szCs w:val="20"/>
          <w:rtl w:val="0"/>
        </w:rPr>
        <w:t xml:space="preserve">Slack Contributions</w:t>
      </w:r>
    </w:p>
    <w:p w:rsidR="00000000" w:rsidDel="00000000" w:rsidP="00000000" w:rsidRDefault="00000000" w:rsidRPr="00000000" w14:paraId="00000241">
      <w:pPr>
        <w:rPr>
          <w:sz w:val="20"/>
          <w:szCs w:val="20"/>
        </w:rPr>
      </w:pPr>
      <w:r w:rsidDel="00000000" w:rsidR="00000000" w:rsidRPr="00000000">
        <w:rPr>
          <w:sz w:val="20"/>
          <w:szCs w:val="20"/>
          <w:rtl w:val="0"/>
        </w:rPr>
        <w:t xml:space="preserve">Student Initiatives</w:t>
      </w:r>
    </w:p>
    <w:p w:rsidR="00000000" w:rsidDel="00000000" w:rsidP="00000000" w:rsidRDefault="00000000" w:rsidRPr="00000000" w14:paraId="00000242">
      <w:pPr>
        <w:rPr>
          <w:sz w:val="20"/>
          <w:szCs w:val="20"/>
        </w:rPr>
      </w:pPr>
      <w:r w:rsidDel="00000000" w:rsidR="00000000" w:rsidRPr="00000000">
        <w:rPr>
          <w:sz w:val="20"/>
          <w:szCs w:val="20"/>
          <w:rtl w:val="0"/>
        </w:rPr>
        <w:t xml:space="preserve">What you can do is refer to the Orientation Section through the slides or the recording available HERE, where ‘Community Participation’ is discussed!</w:t>
      </w:r>
    </w:p>
    <w:p w:rsidR="00000000" w:rsidDel="00000000" w:rsidP="00000000" w:rsidRDefault="00000000" w:rsidRPr="00000000" w14:paraId="00000243">
      <w:pPr>
        <w:rPr>
          <w:sz w:val="20"/>
          <w:szCs w:val="20"/>
        </w:rPr>
      </w:pPr>
      <w:r w:rsidDel="00000000" w:rsidR="00000000" w:rsidRPr="00000000">
        <w:rPr>
          <w:sz w:val="20"/>
          <w:szCs w:val="20"/>
          <w:rtl w:val="0"/>
        </w:rPr>
        <w:t xml:space="preserve">HERE: https://sites.google.com/udacity.com/microsoftazurechallenge/home?authuser=0</w:t>
      </w:r>
    </w:p>
    <w:p w:rsidR="00000000" w:rsidDel="00000000" w:rsidP="00000000" w:rsidRDefault="00000000" w:rsidRPr="00000000" w14:paraId="00000244">
      <w:pPr>
        <w:rPr>
          <w:sz w:val="20"/>
          <w:szCs w:val="20"/>
        </w:rPr>
      </w:pPr>
      <w:r w:rsidDel="00000000" w:rsidR="00000000" w:rsidRPr="00000000">
        <w:rPr>
          <w:rtl w:val="0"/>
        </w:rPr>
      </w:r>
    </w:p>
    <w:p w:rsidR="00000000" w:rsidDel="00000000" w:rsidP="00000000" w:rsidRDefault="00000000" w:rsidRPr="00000000" w14:paraId="00000245">
      <w:pPr>
        <w:rPr>
          <w:b w:val="1"/>
          <w:sz w:val="20"/>
          <w:szCs w:val="20"/>
        </w:rPr>
      </w:pPr>
      <w:r w:rsidDel="00000000" w:rsidR="00000000" w:rsidRPr="00000000">
        <w:rPr>
          <w:b w:val="1"/>
          <w:sz w:val="20"/>
          <w:szCs w:val="20"/>
          <w:rtl w:val="0"/>
        </w:rPr>
        <w:t xml:space="preserve">Q. For working professions, is it okay that instead of doing course everyday little by little, if we complete a bulk amount on weekends? Does it impact negatively ? (edited) </w:t>
      </w:r>
    </w:p>
    <w:p w:rsidR="00000000" w:rsidDel="00000000" w:rsidP="00000000" w:rsidRDefault="00000000" w:rsidRPr="00000000" w14:paraId="00000246">
      <w:pPr>
        <w:rPr>
          <w:sz w:val="20"/>
          <w:szCs w:val="20"/>
        </w:rPr>
      </w:pPr>
      <w:r w:rsidDel="00000000" w:rsidR="00000000" w:rsidRPr="00000000">
        <w:rPr>
          <w:sz w:val="20"/>
          <w:szCs w:val="20"/>
          <w:rtl w:val="0"/>
        </w:rPr>
        <w:t xml:space="preserve">A. no the course is a self placed learning</w:t>
      </w:r>
    </w:p>
    <w:p w:rsidR="00000000" w:rsidDel="00000000" w:rsidP="00000000" w:rsidRDefault="00000000" w:rsidRPr="00000000" w14:paraId="00000247">
      <w:pPr>
        <w:rPr>
          <w:sz w:val="20"/>
          <w:szCs w:val="20"/>
        </w:rPr>
      </w:pPr>
      <w:r w:rsidDel="00000000" w:rsidR="00000000" w:rsidRPr="00000000">
        <w:rPr>
          <w:rtl w:val="0"/>
        </w:rPr>
      </w:r>
    </w:p>
    <w:p w:rsidR="00000000" w:rsidDel="00000000" w:rsidP="00000000" w:rsidRDefault="00000000" w:rsidRPr="00000000" w14:paraId="00000248">
      <w:pPr>
        <w:rPr>
          <w:b w:val="1"/>
          <w:sz w:val="20"/>
          <w:szCs w:val="20"/>
        </w:rPr>
      </w:pPr>
      <w:r w:rsidDel="00000000" w:rsidR="00000000" w:rsidRPr="00000000">
        <w:rPr>
          <w:b w:val="1"/>
          <w:sz w:val="20"/>
          <w:szCs w:val="20"/>
          <w:rtl w:val="0"/>
        </w:rPr>
        <w:t xml:space="preserve">Q. Slack community is an amazing way to get so many people together but the amount of participants and keeping up with the community involvement is overwhelming</w:t>
      </w:r>
    </w:p>
    <w:p w:rsidR="00000000" w:rsidDel="00000000" w:rsidP="00000000" w:rsidRDefault="00000000" w:rsidRPr="00000000" w14:paraId="00000249">
      <w:pPr>
        <w:rPr>
          <w:sz w:val="20"/>
          <w:szCs w:val="20"/>
        </w:rPr>
      </w:pPr>
      <w:r w:rsidDel="00000000" w:rsidR="00000000" w:rsidRPr="00000000">
        <w:rPr>
          <w:sz w:val="20"/>
          <w:szCs w:val="20"/>
          <w:rtl w:val="0"/>
        </w:rPr>
        <w:t xml:space="preserve">A. Hi @Tarushi Gupta, we totally understand! The first two weeks are the busiest and things shortly calm down after. I would suggest sticking to a few channels that are interesting to you!</w:t>
      </w:r>
    </w:p>
    <w:p w:rsidR="00000000" w:rsidDel="00000000" w:rsidP="00000000" w:rsidRDefault="00000000" w:rsidRPr="00000000" w14:paraId="0000024A">
      <w:pPr>
        <w:rPr>
          <w:sz w:val="20"/>
          <w:szCs w:val="20"/>
        </w:rPr>
      </w:pPr>
      <w:r w:rsidDel="00000000" w:rsidR="00000000" w:rsidRPr="00000000">
        <w:rPr>
          <w:rtl w:val="0"/>
        </w:rPr>
      </w:r>
    </w:p>
    <w:p w:rsidR="00000000" w:rsidDel="00000000" w:rsidP="00000000" w:rsidRDefault="00000000" w:rsidRPr="00000000" w14:paraId="0000024B">
      <w:pPr>
        <w:rPr>
          <w:b w:val="1"/>
          <w:sz w:val="20"/>
          <w:szCs w:val="20"/>
        </w:rPr>
      </w:pPr>
      <w:r w:rsidDel="00000000" w:rsidR="00000000" w:rsidRPr="00000000">
        <w:rPr>
          <w:b w:val="1"/>
          <w:sz w:val="20"/>
          <w:szCs w:val="20"/>
          <w:rtl w:val="0"/>
        </w:rPr>
        <w:t xml:space="preserve">Q. Will there be any technical AMA sessions in future?</w:t>
      </w:r>
    </w:p>
    <w:p w:rsidR="00000000" w:rsidDel="00000000" w:rsidP="00000000" w:rsidRDefault="00000000" w:rsidRPr="00000000" w14:paraId="0000024C">
      <w:pPr>
        <w:rPr>
          <w:sz w:val="20"/>
          <w:szCs w:val="20"/>
        </w:rPr>
      </w:pPr>
      <w:r w:rsidDel="00000000" w:rsidR="00000000" w:rsidRPr="00000000">
        <w:rPr>
          <w:sz w:val="20"/>
          <w:szCs w:val="20"/>
          <w:rtl w:val="0"/>
        </w:rPr>
        <w:t xml:space="preserve">A. @Suresh Kumar Yup! Twice a week for every week of the Program! You can check the schedule here.</w:t>
      </w:r>
    </w:p>
    <w:p w:rsidR="00000000" w:rsidDel="00000000" w:rsidP="00000000" w:rsidRDefault="00000000" w:rsidRPr="00000000" w14:paraId="0000024D">
      <w:pPr>
        <w:rPr>
          <w:sz w:val="20"/>
          <w:szCs w:val="20"/>
        </w:rPr>
      </w:pPr>
      <w:r w:rsidDel="00000000" w:rsidR="00000000" w:rsidRPr="00000000">
        <w:rPr>
          <w:rtl w:val="0"/>
        </w:rPr>
      </w:r>
    </w:p>
    <w:p w:rsidR="00000000" w:rsidDel="00000000" w:rsidP="00000000" w:rsidRDefault="00000000" w:rsidRPr="00000000" w14:paraId="0000024E">
      <w:pPr>
        <w:rPr>
          <w:b w:val="1"/>
          <w:sz w:val="20"/>
          <w:szCs w:val="20"/>
        </w:rPr>
      </w:pPr>
      <w:r w:rsidDel="00000000" w:rsidR="00000000" w:rsidRPr="00000000">
        <w:rPr>
          <w:b w:val="1"/>
          <w:sz w:val="20"/>
          <w:szCs w:val="20"/>
          <w:rtl w:val="0"/>
        </w:rPr>
        <w:t xml:space="preserve">Q. Hi @Palak.Udacity When would you guys be disclosing the criterias required to be a channel manager?</w:t>
      </w:r>
    </w:p>
    <w:p w:rsidR="00000000" w:rsidDel="00000000" w:rsidP="00000000" w:rsidRDefault="00000000" w:rsidRPr="00000000" w14:paraId="0000024F">
      <w:pPr>
        <w:rPr>
          <w:sz w:val="20"/>
          <w:szCs w:val="20"/>
        </w:rPr>
      </w:pPr>
      <w:r w:rsidDel="00000000" w:rsidR="00000000" w:rsidRPr="00000000">
        <w:rPr>
          <w:sz w:val="20"/>
          <w:szCs w:val="20"/>
          <w:rtl w:val="0"/>
        </w:rPr>
        <w:t xml:space="preserve">A. Hi @Ayushi Kapil, We’ll launch it on July 14th, check out all the dates here https://sites.google.com/udacity.com/microsoftazurechallenge/calendar</w:t>
      </w:r>
    </w:p>
    <w:p w:rsidR="00000000" w:rsidDel="00000000" w:rsidP="00000000" w:rsidRDefault="00000000" w:rsidRPr="00000000" w14:paraId="00000250">
      <w:pPr>
        <w:rPr>
          <w:sz w:val="20"/>
          <w:szCs w:val="20"/>
        </w:rPr>
      </w:pPr>
      <w:r w:rsidDel="00000000" w:rsidR="00000000" w:rsidRPr="00000000">
        <w:rPr>
          <w:rtl w:val="0"/>
        </w:rPr>
      </w:r>
    </w:p>
    <w:p w:rsidR="00000000" w:rsidDel="00000000" w:rsidP="00000000" w:rsidRDefault="00000000" w:rsidRPr="00000000" w14:paraId="00000251">
      <w:pPr>
        <w:rPr>
          <w:b w:val="1"/>
          <w:sz w:val="20"/>
          <w:szCs w:val="20"/>
        </w:rPr>
      </w:pPr>
      <w:r w:rsidDel="00000000" w:rsidR="00000000" w:rsidRPr="00000000">
        <w:rPr>
          <w:b w:val="1"/>
          <w:sz w:val="20"/>
          <w:szCs w:val="20"/>
          <w:rtl w:val="0"/>
        </w:rPr>
        <w:t xml:space="preserve">Q. @Palak.UdacityHow can we confirm our channel requests were received?</w:t>
      </w:r>
    </w:p>
    <w:p w:rsidR="00000000" w:rsidDel="00000000" w:rsidP="00000000" w:rsidRDefault="00000000" w:rsidRPr="00000000" w14:paraId="00000252">
      <w:pPr>
        <w:rPr>
          <w:sz w:val="20"/>
          <w:szCs w:val="20"/>
        </w:rPr>
      </w:pPr>
      <w:r w:rsidDel="00000000" w:rsidR="00000000" w:rsidRPr="00000000">
        <w:rPr>
          <w:sz w:val="20"/>
          <w:szCs w:val="20"/>
          <w:rtl w:val="0"/>
        </w:rPr>
        <w:t xml:space="preserve">A. @Christian Rivera If you have submitted the Channel Request Form then stay assured that your channel requests have reached us! :slightly_smiling_face:</w:t>
      </w:r>
    </w:p>
    <w:p w:rsidR="00000000" w:rsidDel="00000000" w:rsidP="00000000" w:rsidRDefault="00000000" w:rsidRPr="00000000" w14:paraId="00000253">
      <w:pPr>
        <w:rPr>
          <w:sz w:val="20"/>
          <w:szCs w:val="20"/>
        </w:rPr>
      </w:pPr>
      <w:r w:rsidDel="00000000" w:rsidR="00000000" w:rsidRPr="00000000">
        <w:rPr>
          <w:rtl w:val="0"/>
        </w:rPr>
      </w:r>
    </w:p>
    <w:p w:rsidR="00000000" w:rsidDel="00000000" w:rsidP="00000000" w:rsidRDefault="00000000" w:rsidRPr="00000000" w14:paraId="00000254">
      <w:pPr>
        <w:rPr>
          <w:b w:val="1"/>
          <w:sz w:val="20"/>
          <w:szCs w:val="20"/>
        </w:rPr>
      </w:pPr>
      <w:r w:rsidDel="00000000" w:rsidR="00000000" w:rsidRPr="00000000">
        <w:rPr>
          <w:b w:val="1"/>
          <w:sz w:val="20"/>
          <w:szCs w:val="20"/>
          <w:rtl w:val="0"/>
        </w:rPr>
        <w:t xml:space="preserve">Q. How many hours are there in the second phase?? @Palak.Udacity @Brenda.Udacity @Grace.Udacity</w:t>
      </w:r>
    </w:p>
    <w:p w:rsidR="00000000" w:rsidDel="00000000" w:rsidP="00000000" w:rsidRDefault="00000000" w:rsidRPr="00000000" w14:paraId="00000255">
      <w:pPr>
        <w:rPr>
          <w:sz w:val="20"/>
          <w:szCs w:val="20"/>
        </w:rPr>
      </w:pPr>
      <w:r w:rsidDel="00000000" w:rsidR="00000000" w:rsidRPr="00000000">
        <w:rPr>
          <w:sz w:val="20"/>
          <w:szCs w:val="20"/>
          <w:rtl w:val="0"/>
        </w:rPr>
        <w:t xml:space="preserve">A. @Ruchika Rohilla</w:t>
      </w:r>
    </w:p>
    <w:p w:rsidR="00000000" w:rsidDel="00000000" w:rsidP="00000000" w:rsidRDefault="00000000" w:rsidRPr="00000000" w14:paraId="00000256">
      <w:pPr>
        <w:rPr>
          <w:sz w:val="20"/>
          <w:szCs w:val="20"/>
        </w:rPr>
      </w:pPr>
      <w:r w:rsidDel="00000000" w:rsidR="00000000" w:rsidRPr="00000000">
        <w:rPr>
          <w:sz w:val="20"/>
          <w:szCs w:val="20"/>
          <w:rtl w:val="0"/>
        </w:rPr>
        <w:t xml:space="preserve">The second phase will run for 4 months and it is recommended that you spend 10 hours / week for graduating from the nanodegree at a comfortable pace</w:t>
      </w:r>
    </w:p>
    <w:p w:rsidR="00000000" w:rsidDel="00000000" w:rsidP="00000000" w:rsidRDefault="00000000" w:rsidRPr="00000000" w14:paraId="00000257">
      <w:pPr>
        <w:rPr>
          <w:sz w:val="20"/>
          <w:szCs w:val="20"/>
        </w:rPr>
      </w:pPr>
      <w:r w:rsidDel="00000000" w:rsidR="00000000" w:rsidRPr="00000000">
        <w:rPr>
          <w:rtl w:val="0"/>
        </w:rPr>
      </w:r>
    </w:p>
    <w:p w:rsidR="00000000" w:rsidDel="00000000" w:rsidP="00000000" w:rsidRDefault="00000000" w:rsidRPr="00000000" w14:paraId="00000258">
      <w:pPr>
        <w:rPr>
          <w:b w:val="1"/>
          <w:sz w:val="20"/>
          <w:szCs w:val="20"/>
        </w:rPr>
      </w:pPr>
      <w:r w:rsidDel="00000000" w:rsidR="00000000" w:rsidRPr="00000000">
        <w:rPr>
          <w:b w:val="1"/>
          <w:sz w:val="20"/>
          <w:szCs w:val="20"/>
          <w:rtl w:val="0"/>
        </w:rPr>
        <w:t xml:space="preserve">Q. How can one be able to read all the chats everyday and able to respond or be active?</w:t>
      </w:r>
    </w:p>
    <w:p w:rsidR="00000000" w:rsidDel="00000000" w:rsidP="00000000" w:rsidRDefault="00000000" w:rsidRPr="00000000" w14:paraId="00000259">
      <w:pPr>
        <w:rPr>
          <w:sz w:val="20"/>
          <w:szCs w:val="20"/>
        </w:rPr>
      </w:pPr>
      <w:r w:rsidDel="00000000" w:rsidR="00000000" w:rsidRPr="00000000">
        <w:rPr>
          <w:sz w:val="20"/>
          <w:szCs w:val="20"/>
          <w:rtl w:val="0"/>
        </w:rPr>
        <w:t xml:space="preserve">A. A recommendation from the orientation was to limit ourselves to just a few channels so we're not overwhelmed:grin:</w:t>
      </w:r>
    </w:p>
    <w:p w:rsidR="00000000" w:rsidDel="00000000" w:rsidP="00000000" w:rsidRDefault="00000000" w:rsidRPr="00000000" w14:paraId="0000025A">
      <w:pPr>
        <w:rPr>
          <w:sz w:val="20"/>
          <w:szCs w:val="20"/>
        </w:rPr>
      </w:pPr>
      <w:r w:rsidDel="00000000" w:rsidR="00000000" w:rsidRPr="00000000">
        <w:rPr>
          <w:sz w:val="20"/>
          <w:szCs w:val="20"/>
          <w:rtl w:val="0"/>
        </w:rPr>
        <w:t xml:space="preserve">A. Answering and asking questions (what you've done) is also part of the criteria :blob_cheer: I truly believe they're looking to value authentic attempts to contribute to each others learning!</w:t>
      </w:r>
    </w:p>
    <w:p w:rsidR="00000000" w:rsidDel="00000000" w:rsidP="00000000" w:rsidRDefault="00000000" w:rsidRPr="00000000" w14:paraId="0000025B">
      <w:pPr>
        <w:rPr>
          <w:sz w:val="20"/>
          <w:szCs w:val="20"/>
        </w:rPr>
      </w:pPr>
      <w:r w:rsidDel="00000000" w:rsidR="00000000" w:rsidRPr="00000000">
        <w:rPr>
          <w:rtl w:val="0"/>
        </w:rPr>
      </w:r>
    </w:p>
    <w:p w:rsidR="00000000" w:rsidDel="00000000" w:rsidP="00000000" w:rsidRDefault="00000000" w:rsidRPr="00000000" w14:paraId="0000025C">
      <w:pPr>
        <w:rPr>
          <w:b w:val="1"/>
          <w:sz w:val="20"/>
          <w:szCs w:val="20"/>
        </w:rPr>
      </w:pPr>
      <w:r w:rsidDel="00000000" w:rsidR="00000000" w:rsidRPr="00000000">
        <w:rPr>
          <w:b w:val="1"/>
          <w:sz w:val="20"/>
          <w:szCs w:val="20"/>
          <w:rtl w:val="0"/>
        </w:rPr>
        <w:t xml:space="preserve">Q. @Palak.Udacity how to keep performing consistently</w:t>
      </w:r>
    </w:p>
    <w:p w:rsidR="00000000" w:rsidDel="00000000" w:rsidP="00000000" w:rsidRDefault="00000000" w:rsidRPr="00000000" w14:paraId="0000025D">
      <w:pPr>
        <w:rPr>
          <w:sz w:val="20"/>
          <w:szCs w:val="20"/>
        </w:rPr>
      </w:pPr>
      <w:r w:rsidDel="00000000" w:rsidR="00000000" w:rsidRPr="00000000">
        <w:rPr>
          <w:sz w:val="20"/>
          <w:szCs w:val="20"/>
          <w:rtl w:val="0"/>
        </w:rPr>
        <w:t xml:space="preserve">A. @Toshita Sharma</w:t>
      </w:r>
    </w:p>
    <w:p w:rsidR="00000000" w:rsidDel="00000000" w:rsidP="00000000" w:rsidRDefault="00000000" w:rsidRPr="00000000" w14:paraId="0000025E">
      <w:pPr>
        <w:rPr>
          <w:sz w:val="20"/>
          <w:szCs w:val="20"/>
        </w:rPr>
      </w:pPr>
      <w:r w:rsidDel="00000000" w:rsidR="00000000" w:rsidRPr="00000000">
        <w:rPr>
          <w:sz w:val="20"/>
          <w:szCs w:val="20"/>
          <w:rtl w:val="0"/>
        </w:rPr>
        <w:t xml:space="preserve">So there’s no one rule! But the key is to make a schedule for the coursework to make sure you are getting ahead in it and also make a consistent presence in the workspace with participating in the initiatives, engaging in discussions with your peers &amp; more! :slightly_smiling_face:</w:t>
      </w:r>
    </w:p>
    <w:p w:rsidR="00000000" w:rsidDel="00000000" w:rsidP="00000000" w:rsidRDefault="00000000" w:rsidRPr="00000000" w14:paraId="0000025F">
      <w:pPr>
        <w:rPr>
          <w:sz w:val="20"/>
          <w:szCs w:val="20"/>
        </w:rPr>
      </w:pPr>
      <w:r w:rsidDel="00000000" w:rsidR="00000000" w:rsidRPr="00000000">
        <w:rPr>
          <w:rtl w:val="0"/>
        </w:rPr>
      </w:r>
    </w:p>
    <w:p w:rsidR="00000000" w:rsidDel="00000000" w:rsidP="00000000" w:rsidRDefault="00000000" w:rsidRPr="00000000" w14:paraId="00000260">
      <w:pPr>
        <w:rPr>
          <w:b w:val="1"/>
          <w:sz w:val="20"/>
          <w:szCs w:val="20"/>
        </w:rPr>
      </w:pPr>
      <w:r w:rsidDel="00000000" w:rsidR="00000000" w:rsidRPr="00000000">
        <w:rPr>
          <w:b w:val="1"/>
          <w:sz w:val="20"/>
          <w:szCs w:val="20"/>
          <w:rtl w:val="0"/>
        </w:rPr>
        <w:t xml:space="preserve">Q. @Palak.Udacity  Will revision of the lectures count in 50 days challenge ...in case anyone has already completed it in less than 50 days? (edited)</w:t>
      </w:r>
    </w:p>
    <w:p w:rsidR="00000000" w:rsidDel="00000000" w:rsidP="00000000" w:rsidRDefault="00000000" w:rsidRPr="00000000" w14:paraId="00000261">
      <w:pPr>
        <w:rPr>
          <w:sz w:val="20"/>
          <w:szCs w:val="20"/>
        </w:rPr>
      </w:pPr>
      <w:r w:rsidDel="00000000" w:rsidR="00000000" w:rsidRPr="00000000">
        <w:rPr>
          <w:sz w:val="20"/>
          <w:szCs w:val="20"/>
          <w:rtl w:val="0"/>
        </w:rPr>
        <w:t xml:space="preserve">A. Hi @arushikha! If you complete the Foundations Course before the 50 days is up, you can definitely use the remaining time to work on a project as @Kawsar Ahmed suggested - as long as it’s related to the coursework, you’re good!</w:t>
      </w:r>
    </w:p>
    <w:p w:rsidR="00000000" w:rsidDel="00000000" w:rsidP="00000000" w:rsidRDefault="00000000" w:rsidRPr="00000000" w14:paraId="00000262">
      <w:pPr>
        <w:rPr>
          <w:sz w:val="20"/>
          <w:szCs w:val="20"/>
        </w:rPr>
      </w:pPr>
      <w:r w:rsidDel="00000000" w:rsidR="00000000" w:rsidRPr="00000000">
        <w:rPr>
          <w:rtl w:val="0"/>
        </w:rPr>
      </w:r>
    </w:p>
    <w:p w:rsidR="00000000" w:rsidDel="00000000" w:rsidP="00000000" w:rsidRDefault="00000000" w:rsidRPr="00000000" w14:paraId="00000263">
      <w:pPr>
        <w:rPr>
          <w:b w:val="1"/>
          <w:sz w:val="20"/>
          <w:szCs w:val="20"/>
        </w:rPr>
      </w:pPr>
      <w:r w:rsidDel="00000000" w:rsidR="00000000" w:rsidRPr="00000000">
        <w:rPr>
          <w:b w:val="1"/>
          <w:sz w:val="20"/>
          <w:szCs w:val="20"/>
          <w:rtl w:val="0"/>
        </w:rPr>
        <w:t xml:space="preserve">Q. Since there are a lot of students here, Is it possible to find out a list of students based on region or time zone? It will be helpful to make a study group based on region or time zone.</w:t>
      </w:r>
    </w:p>
    <w:p w:rsidR="00000000" w:rsidDel="00000000" w:rsidP="00000000" w:rsidRDefault="00000000" w:rsidRPr="00000000" w14:paraId="00000264">
      <w:pPr>
        <w:rPr>
          <w:sz w:val="20"/>
          <w:szCs w:val="20"/>
        </w:rPr>
      </w:pPr>
      <w:r w:rsidDel="00000000" w:rsidR="00000000" w:rsidRPr="00000000">
        <w:rPr>
          <w:sz w:val="20"/>
          <w:szCs w:val="20"/>
          <w:rtl w:val="0"/>
        </w:rPr>
        <w:t xml:space="preserve">A. Hi @Kawsar Ahmed! When the study groups program launches, we’ll ask each group to “register” and state their location. All groups will appear on a full list where students can search by time zone and location. Hope that helps!</w:t>
      </w:r>
    </w:p>
    <w:p w:rsidR="00000000" w:rsidDel="00000000" w:rsidP="00000000" w:rsidRDefault="00000000" w:rsidRPr="00000000" w14:paraId="00000265">
      <w:pPr>
        <w:rPr>
          <w:sz w:val="20"/>
          <w:szCs w:val="20"/>
        </w:rPr>
      </w:pPr>
      <w:r w:rsidDel="00000000" w:rsidR="00000000" w:rsidRPr="00000000">
        <w:rPr>
          <w:rtl w:val="0"/>
        </w:rPr>
      </w:r>
    </w:p>
    <w:p w:rsidR="00000000" w:rsidDel="00000000" w:rsidP="00000000" w:rsidRDefault="00000000" w:rsidRPr="00000000" w14:paraId="00000266">
      <w:pPr>
        <w:rPr>
          <w:b w:val="1"/>
          <w:sz w:val="20"/>
          <w:szCs w:val="20"/>
        </w:rPr>
      </w:pPr>
      <w:r w:rsidDel="00000000" w:rsidR="00000000" w:rsidRPr="00000000">
        <w:rPr>
          <w:b w:val="1"/>
          <w:sz w:val="20"/>
          <w:szCs w:val="20"/>
          <w:rtl w:val="0"/>
        </w:rPr>
        <w:t xml:space="preserve">Q. How do we get Azure Practice Lab session?</w:t>
      </w:r>
    </w:p>
    <w:p w:rsidR="00000000" w:rsidDel="00000000" w:rsidP="00000000" w:rsidRDefault="00000000" w:rsidRPr="00000000" w14:paraId="00000267">
      <w:pPr>
        <w:rPr>
          <w:sz w:val="20"/>
          <w:szCs w:val="20"/>
        </w:rPr>
      </w:pPr>
      <w:r w:rsidDel="00000000" w:rsidR="00000000" w:rsidRPr="00000000">
        <w:rPr>
          <w:sz w:val="20"/>
          <w:szCs w:val="20"/>
          <w:rtl w:val="0"/>
        </w:rPr>
        <w:t xml:space="preserve">A. @Saharul Hey! When you get to the lessons where a lab is required, you will find the access button for the lab! :slightly_smiling_face:</w:t>
      </w:r>
    </w:p>
    <w:p w:rsidR="00000000" w:rsidDel="00000000" w:rsidP="00000000" w:rsidRDefault="00000000" w:rsidRPr="00000000" w14:paraId="00000268">
      <w:pPr>
        <w:rPr>
          <w:sz w:val="20"/>
          <w:szCs w:val="20"/>
        </w:rPr>
      </w:pPr>
      <w:r w:rsidDel="00000000" w:rsidR="00000000" w:rsidRPr="00000000">
        <w:rPr>
          <w:rtl w:val="0"/>
        </w:rPr>
      </w:r>
    </w:p>
    <w:p w:rsidR="00000000" w:rsidDel="00000000" w:rsidP="00000000" w:rsidRDefault="00000000" w:rsidRPr="00000000" w14:paraId="00000269">
      <w:pPr>
        <w:rPr>
          <w:b w:val="1"/>
          <w:sz w:val="20"/>
          <w:szCs w:val="20"/>
        </w:rPr>
      </w:pPr>
      <w:r w:rsidDel="00000000" w:rsidR="00000000" w:rsidRPr="00000000">
        <w:rPr>
          <w:b w:val="1"/>
          <w:sz w:val="20"/>
          <w:szCs w:val="20"/>
          <w:rtl w:val="0"/>
        </w:rPr>
        <w:t xml:space="preserve">Q. Hello @Palak.Udacity,</w:t>
      </w:r>
    </w:p>
    <w:p w:rsidR="00000000" w:rsidDel="00000000" w:rsidP="00000000" w:rsidRDefault="00000000" w:rsidRPr="00000000" w14:paraId="0000026A">
      <w:pPr>
        <w:rPr>
          <w:b w:val="1"/>
          <w:sz w:val="20"/>
          <w:szCs w:val="20"/>
        </w:rPr>
      </w:pPr>
      <w:r w:rsidDel="00000000" w:rsidR="00000000" w:rsidRPr="00000000">
        <w:rPr>
          <w:b w:val="1"/>
          <w:sz w:val="20"/>
          <w:szCs w:val="20"/>
          <w:rtl w:val="0"/>
        </w:rPr>
        <w:t xml:space="preserve">Could you please give some orientation again about the type of Slack community participation you are willing to see? Otherwise there is the risk that many people write random and meaningless messages, hoping to be accepted to phase 2, making the real valuable messages not visible in between so much “spam”. Unfortunately, I fear this is already happening to some extent, even in this same session. Maybe there should be a penalty system for such kind of messages (e.g. asking the same questions again and again instead of spending some seconds to find it in the Google site should not be rewarded). I wish the quality of the discussions were higher.</w:t>
      </w:r>
    </w:p>
    <w:p w:rsidR="00000000" w:rsidDel="00000000" w:rsidP="00000000" w:rsidRDefault="00000000" w:rsidRPr="00000000" w14:paraId="0000026B">
      <w:pPr>
        <w:rPr>
          <w:b w:val="1"/>
          <w:sz w:val="20"/>
          <w:szCs w:val="20"/>
        </w:rPr>
      </w:pPr>
      <w:r w:rsidDel="00000000" w:rsidR="00000000" w:rsidRPr="00000000">
        <w:rPr>
          <w:b w:val="1"/>
          <w:sz w:val="20"/>
          <w:szCs w:val="20"/>
          <w:rtl w:val="0"/>
        </w:rPr>
        <w:t xml:space="preserve">Thank you!</w:t>
      </w:r>
    </w:p>
    <w:p w:rsidR="00000000" w:rsidDel="00000000" w:rsidP="00000000" w:rsidRDefault="00000000" w:rsidRPr="00000000" w14:paraId="0000026C">
      <w:pPr>
        <w:rPr>
          <w:sz w:val="20"/>
          <w:szCs w:val="20"/>
        </w:rPr>
      </w:pPr>
      <w:r w:rsidDel="00000000" w:rsidR="00000000" w:rsidRPr="00000000">
        <w:rPr>
          <w:sz w:val="20"/>
          <w:szCs w:val="20"/>
          <w:rtl w:val="0"/>
        </w:rPr>
        <w:t xml:space="preserve">A. Hi @carloshvp! We want this community to be open and welcoming so we want to stay away from penalizing anyone! Always keep in mind that we are in the first days of the Challenge so new students are streaming in and need to get themselves orientated! Once students start learning to go to the Google site for general info, the conversation steer more in depth  to the program. And feel free to form a study group if there’s a particular topic you’d like to research with others!</w:t>
      </w:r>
    </w:p>
    <w:p w:rsidR="00000000" w:rsidDel="00000000" w:rsidP="00000000" w:rsidRDefault="00000000" w:rsidRPr="00000000" w14:paraId="0000026D">
      <w:pPr>
        <w:rPr>
          <w:sz w:val="20"/>
          <w:szCs w:val="20"/>
        </w:rPr>
      </w:pPr>
      <w:r w:rsidDel="00000000" w:rsidR="00000000" w:rsidRPr="00000000">
        <w:rPr>
          <w:rtl w:val="0"/>
        </w:rPr>
      </w:r>
    </w:p>
    <w:p w:rsidR="00000000" w:rsidDel="00000000" w:rsidP="00000000" w:rsidRDefault="00000000" w:rsidRPr="00000000" w14:paraId="0000026E">
      <w:pPr>
        <w:rPr>
          <w:b w:val="1"/>
          <w:sz w:val="20"/>
          <w:szCs w:val="20"/>
        </w:rPr>
      </w:pPr>
      <w:r w:rsidDel="00000000" w:rsidR="00000000" w:rsidRPr="00000000">
        <w:rPr>
          <w:b w:val="1"/>
          <w:sz w:val="20"/>
          <w:szCs w:val="20"/>
          <w:rtl w:val="0"/>
        </w:rPr>
        <w:t xml:space="preserve">Q. There are many people with a background in computer science with considerable experience in Machine Learning. So they can be more active in Slack and help other students. My question is that Is it fair to compare their activity with people that are new coders? I think they are more likely to give the chance of phase 2 scholarship. honestly, it makes me stressful</w:t>
      </w:r>
    </w:p>
    <w:p w:rsidR="00000000" w:rsidDel="00000000" w:rsidP="00000000" w:rsidRDefault="00000000" w:rsidRPr="00000000" w14:paraId="0000026F">
      <w:pPr>
        <w:rPr>
          <w:sz w:val="20"/>
          <w:szCs w:val="20"/>
        </w:rPr>
      </w:pPr>
      <w:r w:rsidDel="00000000" w:rsidR="00000000" w:rsidRPr="00000000">
        <w:rPr>
          <w:sz w:val="20"/>
          <w:szCs w:val="20"/>
          <w:rtl w:val="0"/>
        </w:rPr>
        <w:t xml:space="preserve">A. Asking questions is also considered as participation. I too am a beginner and having an opportunity like this where I can ask about any concept is awesome in itself. @Masi In two days itself I have learned so much.</w:t>
      </w:r>
    </w:p>
    <w:p w:rsidR="00000000" w:rsidDel="00000000" w:rsidP="00000000" w:rsidRDefault="00000000" w:rsidRPr="00000000" w14:paraId="00000270">
      <w:pPr>
        <w:rPr>
          <w:sz w:val="20"/>
          <w:szCs w:val="20"/>
        </w:rPr>
      </w:pPr>
      <w:r w:rsidDel="00000000" w:rsidR="00000000" w:rsidRPr="00000000">
        <w:rPr>
          <w:rtl w:val="0"/>
        </w:rPr>
      </w:r>
    </w:p>
    <w:p w:rsidR="00000000" w:rsidDel="00000000" w:rsidP="00000000" w:rsidRDefault="00000000" w:rsidRPr="00000000" w14:paraId="00000271">
      <w:pPr>
        <w:rPr>
          <w:b w:val="1"/>
          <w:sz w:val="20"/>
          <w:szCs w:val="20"/>
        </w:rPr>
      </w:pPr>
      <w:r w:rsidDel="00000000" w:rsidR="00000000" w:rsidRPr="00000000">
        <w:rPr>
          <w:b w:val="1"/>
          <w:sz w:val="20"/>
          <w:szCs w:val="20"/>
          <w:rtl w:val="0"/>
        </w:rPr>
        <w:t xml:space="preserve">Q. @Palak.Udacity  can you tell more about 50 days challenge?</w:t>
      </w:r>
    </w:p>
    <w:p w:rsidR="00000000" w:rsidDel="00000000" w:rsidP="00000000" w:rsidRDefault="00000000" w:rsidRPr="00000000" w14:paraId="00000272">
      <w:pPr>
        <w:rPr>
          <w:sz w:val="20"/>
          <w:szCs w:val="20"/>
        </w:rPr>
      </w:pPr>
      <w:r w:rsidDel="00000000" w:rsidR="00000000" w:rsidRPr="00000000">
        <w:rPr>
          <w:sz w:val="20"/>
          <w:szCs w:val="20"/>
          <w:rtl w:val="0"/>
        </w:rPr>
        <w:t xml:space="preserve">A. Hi @Vinod,  If you finish early you can revisit the material or work on other related courses on the Udacity platform :slightly_smiling_face:</w:t>
      </w:r>
    </w:p>
    <w:p w:rsidR="00000000" w:rsidDel="00000000" w:rsidP="00000000" w:rsidRDefault="00000000" w:rsidRPr="00000000" w14:paraId="00000273">
      <w:pPr>
        <w:rPr>
          <w:sz w:val="20"/>
          <w:szCs w:val="20"/>
        </w:rPr>
      </w:pPr>
      <w:r w:rsidDel="00000000" w:rsidR="00000000" w:rsidRPr="00000000">
        <w:rPr>
          <w:rtl w:val="0"/>
        </w:rPr>
      </w:r>
    </w:p>
    <w:p w:rsidR="00000000" w:rsidDel="00000000" w:rsidP="00000000" w:rsidRDefault="00000000" w:rsidRPr="00000000" w14:paraId="00000274">
      <w:pPr>
        <w:rPr>
          <w:b w:val="1"/>
          <w:sz w:val="20"/>
          <w:szCs w:val="20"/>
        </w:rPr>
      </w:pPr>
      <w:r w:rsidDel="00000000" w:rsidR="00000000" w:rsidRPr="00000000">
        <w:rPr>
          <w:b w:val="1"/>
          <w:sz w:val="20"/>
          <w:szCs w:val="20"/>
          <w:rtl w:val="0"/>
        </w:rPr>
        <w:t xml:space="preserve">Q. @Palak.Udacity  when you talk of the selection criteria that we have be an active member in the community, how will you decide which person is more active in the community, you have an algorithm or is it manual? Just curious</w:t>
      </w:r>
    </w:p>
    <w:p w:rsidR="00000000" w:rsidDel="00000000" w:rsidP="00000000" w:rsidRDefault="00000000" w:rsidRPr="00000000" w14:paraId="00000275">
      <w:pPr>
        <w:rPr>
          <w:sz w:val="20"/>
          <w:szCs w:val="20"/>
        </w:rPr>
      </w:pPr>
      <w:r w:rsidDel="00000000" w:rsidR="00000000" w:rsidRPr="00000000">
        <w:rPr>
          <w:sz w:val="20"/>
          <w:szCs w:val="20"/>
          <w:rtl w:val="0"/>
        </w:rPr>
        <w:t xml:space="preserve">A. @Aditi @Ruchika Rohilla We cannot reveal the process but rest assured that all the things will be considered and taken care of! :slightly_smiling_face:</w:t>
      </w:r>
    </w:p>
    <w:p w:rsidR="00000000" w:rsidDel="00000000" w:rsidP="00000000" w:rsidRDefault="00000000" w:rsidRPr="00000000" w14:paraId="00000276">
      <w:pPr>
        <w:rPr>
          <w:sz w:val="20"/>
          <w:szCs w:val="20"/>
        </w:rPr>
      </w:pPr>
      <w:r w:rsidDel="00000000" w:rsidR="00000000" w:rsidRPr="00000000">
        <w:rPr>
          <w:rtl w:val="0"/>
        </w:rPr>
      </w:r>
    </w:p>
    <w:p w:rsidR="00000000" w:rsidDel="00000000" w:rsidP="00000000" w:rsidRDefault="00000000" w:rsidRPr="00000000" w14:paraId="00000277">
      <w:pPr>
        <w:rPr>
          <w:b w:val="1"/>
          <w:sz w:val="20"/>
          <w:szCs w:val="20"/>
        </w:rPr>
      </w:pPr>
      <w:r w:rsidDel="00000000" w:rsidR="00000000" w:rsidRPr="00000000">
        <w:rPr>
          <w:b w:val="1"/>
          <w:sz w:val="20"/>
          <w:szCs w:val="20"/>
          <w:rtl w:val="0"/>
        </w:rPr>
        <w:t xml:space="preserve">Q. Hey @Palak.Udacity</w:t>
      </w:r>
    </w:p>
    <w:p w:rsidR="00000000" w:rsidDel="00000000" w:rsidP="00000000" w:rsidRDefault="00000000" w:rsidRPr="00000000" w14:paraId="00000278">
      <w:pPr>
        <w:rPr>
          <w:b w:val="1"/>
          <w:sz w:val="20"/>
          <w:szCs w:val="20"/>
        </w:rPr>
      </w:pPr>
      <w:r w:rsidDel="00000000" w:rsidR="00000000" w:rsidRPr="00000000">
        <w:rPr>
          <w:b w:val="1"/>
          <w:sz w:val="20"/>
          <w:szCs w:val="20"/>
          <w:rtl w:val="0"/>
        </w:rPr>
        <w:t xml:space="preserve">Can we please do something to organize the slack channels and make people post in relevant channels instead of posting those in all the channels.</w:t>
      </w:r>
    </w:p>
    <w:p w:rsidR="00000000" w:rsidDel="00000000" w:rsidP="00000000" w:rsidRDefault="00000000" w:rsidRPr="00000000" w14:paraId="00000279">
      <w:pPr>
        <w:rPr>
          <w:b w:val="1"/>
          <w:sz w:val="20"/>
          <w:szCs w:val="20"/>
        </w:rPr>
      </w:pPr>
      <w:r w:rsidDel="00000000" w:rsidR="00000000" w:rsidRPr="00000000">
        <w:rPr>
          <w:b w:val="1"/>
          <w:sz w:val="20"/>
          <w:szCs w:val="20"/>
          <w:rtl w:val="0"/>
        </w:rPr>
        <w:t xml:space="preserve">It's that there are so many people and one message across all the channels is just overwhelming. We may actually miss some important messages</w:t>
      </w:r>
    </w:p>
    <w:p w:rsidR="00000000" w:rsidDel="00000000" w:rsidP="00000000" w:rsidRDefault="00000000" w:rsidRPr="00000000" w14:paraId="0000027A">
      <w:pPr>
        <w:rPr>
          <w:sz w:val="20"/>
          <w:szCs w:val="20"/>
        </w:rPr>
      </w:pPr>
      <w:r w:rsidDel="00000000" w:rsidR="00000000" w:rsidRPr="00000000">
        <w:rPr>
          <w:sz w:val="20"/>
          <w:szCs w:val="20"/>
          <w:rtl w:val="0"/>
        </w:rPr>
        <w:t xml:space="preserve">A. Hi @Prathyusha! @Damir Divkovic brings up a great point and we’ll have Student Leaders in a couple of weeks to make sure the right posts go to each channel :slightly_smiling_face:</w:t>
      </w:r>
    </w:p>
    <w:p w:rsidR="00000000" w:rsidDel="00000000" w:rsidP="00000000" w:rsidRDefault="00000000" w:rsidRPr="00000000" w14:paraId="0000027B">
      <w:pPr>
        <w:rPr>
          <w:sz w:val="20"/>
          <w:szCs w:val="20"/>
        </w:rPr>
      </w:pPr>
      <w:r w:rsidDel="00000000" w:rsidR="00000000" w:rsidRPr="00000000">
        <w:rPr>
          <w:rtl w:val="0"/>
        </w:rPr>
      </w:r>
    </w:p>
    <w:p w:rsidR="00000000" w:rsidDel="00000000" w:rsidP="00000000" w:rsidRDefault="00000000" w:rsidRPr="00000000" w14:paraId="0000027C">
      <w:pPr>
        <w:rPr>
          <w:b w:val="1"/>
          <w:sz w:val="20"/>
          <w:szCs w:val="20"/>
        </w:rPr>
      </w:pPr>
      <w:r w:rsidDel="00000000" w:rsidR="00000000" w:rsidRPr="00000000">
        <w:rPr>
          <w:b w:val="1"/>
          <w:sz w:val="20"/>
          <w:szCs w:val="20"/>
          <w:rtl w:val="0"/>
        </w:rPr>
        <w:t xml:space="preserve">Q. @Palak.Udacity For phase 1, no project is included for hands on learning. Can you guys suggest a good platform for applying the Gaines learning’s</w:t>
      </w:r>
    </w:p>
    <w:p w:rsidR="00000000" w:rsidDel="00000000" w:rsidP="00000000" w:rsidRDefault="00000000" w:rsidRPr="00000000" w14:paraId="0000027D">
      <w:pPr>
        <w:rPr>
          <w:sz w:val="20"/>
          <w:szCs w:val="20"/>
        </w:rPr>
      </w:pPr>
      <w:r w:rsidDel="00000000" w:rsidR="00000000" w:rsidRPr="00000000">
        <w:rPr>
          <w:sz w:val="20"/>
          <w:szCs w:val="20"/>
          <w:rtl w:val="0"/>
        </w:rPr>
        <w:t xml:space="preserve">A. Hi @Ayushi Kapil! This would be a great question to ask your peers in the #tech_help channel!</w:t>
      </w:r>
    </w:p>
    <w:p w:rsidR="00000000" w:rsidDel="00000000" w:rsidP="00000000" w:rsidRDefault="00000000" w:rsidRPr="00000000" w14:paraId="0000027E">
      <w:pPr>
        <w:rPr>
          <w:sz w:val="20"/>
          <w:szCs w:val="20"/>
        </w:rPr>
      </w:pPr>
      <w:r w:rsidDel="00000000" w:rsidR="00000000" w:rsidRPr="00000000">
        <w:rPr>
          <w:rtl w:val="0"/>
        </w:rPr>
      </w:r>
    </w:p>
    <w:p w:rsidR="00000000" w:rsidDel="00000000" w:rsidP="00000000" w:rsidRDefault="00000000" w:rsidRPr="00000000" w14:paraId="0000027F">
      <w:pPr>
        <w:rPr>
          <w:b w:val="1"/>
          <w:sz w:val="20"/>
          <w:szCs w:val="20"/>
        </w:rPr>
      </w:pPr>
      <w:r w:rsidDel="00000000" w:rsidR="00000000" w:rsidRPr="00000000">
        <w:rPr>
          <w:b w:val="1"/>
          <w:sz w:val="20"/>
          <w:szCs w:val="20"/>
          <w:rtl w:val="0"/>
        </w:rPr>
        <w:t xml:space="preserve">Q. Do I need to stay active on slack community channels everyday for my community participation be counted? Catching up with slack becomes really overwhelming on a daily basis.</w:t>
      </w:r>
    </w:p>
    <w:p w:rsidR="00000000" w:rsidDel="00000000" w:rsidP="00000000" w:rsidRDefault="00000000" w:rsidRPr="00000000" w14:paraId="00000280">
      <w:pPr>
        <w:rPr>
          <w:sz w:val="20"/>
          <w:szCs w:val="20"/>
        </w:rPr>
      </w:pPr>
      <w:r w:rsidDel="00000000" w:rsidR="00000000" w:rsidRPr="00000000">
        <w:rPr>
          <w:sz w:val="20"/>
          <w:szCs w:val="20"/>
          <w:rtl w:val="0"/>
        </w:rPr>
        <w:t xml:space="preserve">A. Hi @Manasvi Duggal</w:t>
      </w:r>
    </w:p>
    <w:p w:rsidR="00000000" w:rsidDel="00000000" w:rsidP="00000000" w:rsidRDefault="00000000" w:rsidRPr="00000000" w14:paraId="00000281">
      <w:pPr>
        <w:rPr>
          <w:sz w:val="20"/>
          <w:szCs w:val="20"/>
        </w:rPr>
      </w:pPr>
      <w:r w:rsidDel="00000000" w:rsidR="00000000" w:rsidRPr="00000000">
        <w:rPr>
          <w:sz w:val="20"/>
          <w:szCs w:val="20"/>
          <w:rtl w:val="0"/>
        </w:rPr>
        <w:t xml:space="preserve">Try to get involved in a few conversations everyday and take part in the activities which will be later initiated by @Brenda.Udacity and @Palak.Udacity</w:t>
      </w:r>
    </w:p>
    <w:p w:rsidR="00000000" w:rsidDel="00000000" w:rsidP="00000000" w:rsidRDefault="00000000" w:rsidRPr="00000000" w14:paraId="00000282">
      <w:pPr>
        <w:rPr>
          <w:sz w:val="20"/>
          <w:szCs w:val="20"/>
        </w:rPr>
      </w:pPr>
      <w:r w:rsidDel="00000000" w:rsidR="00000000" w:rsidRPr="00000000">
        <w:rPr>
          <w:sz w:val="20"/>
          <w:szCs w:val="20"/>
          <w:rtl w:val="0"/>
        </w:rPr>
        <w:t xml:space="preserve">I think that should be sufficient :)</w:t>
      </w:r>
    </w:p>
    <w:p w:rsidR="00000000" w:rsidDel="00000000" w:rsidP="00000000" w:rsidRDefault="00000000" w:rsidRPr="00000000" w14:paraId="00000283">
      <w:pPr>
        <w:rPr>
          <w:sz w:val="20"/>
          <w:szCs w:val="20"/>
        </w:rPr>
      </w:pPr>
      <w:r w:rsidDel="00000000" w:rsidR="00000000" w:rsidRPr="00000000">
        <w:rPr>
          <w:rtl w:val="0"/>
        </w:rPr>
      </w:r>
    </w:p>
    <w:p w:rsidR="00000000" w:rsidDel="00000000" w:rsidP="00000000" w:rsidRDefault="00000000" w:rsidRPr="00000000" w14:paraId="00000284">
      <w:pPr>
        <w:rPr>
          <w:b w:val="1"/>
          <w:sz w:val="20"/>
          <w:szCs w:val="20"/>
        </w:rPr>
      </w:pPr>
      <w:r w:rsidDel="00000000" w:rsidR="00000000" w:rsidRPr="00000000">
        <w:rPr>
          <w:b w:val="1"/>
          <w:sz w:val="20"/>
          <w:szCs w:val="20"/>
          <w:rtl w:val="0"/>
        </w:rPr>
        <w:t xml:space="preserve">Q. @Palak.Udacity Can we post questions in a google form along with a mention  of the category the question refers to. That way we can remove duplicate questions and all the answers would be in a single place, organized by topic. It'll be easier for us to go through them and easier for you to answer them.</w:t>
      </w:r>
    </w:p>
    <w:p w:rsidR="00000000" w:rsidDel="00000000" w:rsidP="00000000" w:rsidRDefault="00000000" w:rsidRPr="00000000" w14:paraId="00000285">
      <w:pPr>
        <w:rPr>
          <w:sz w:val="20"/>
          <w:szCs w:val="20"/>
        </w:rPr>
      </w:pPr>
      <w:r w:rsidDel="00000000" w:rsidR="00000000" w:rsidRPr="00000000">
        <w:rPr>
          <w:sz w:val="20"/>
          <w:szCs w:val="20"/>
          <w:rtl w:val="0"/>
        </w:rPr>
        <w:t xml:space="preserve">A. Hi @saleeta! If you’d like to start an FAQ sheet that can be an accompaniment to all the information on our Google site, please feel free to do so and inform Palak by filling out the form in the #community_ideas channel :grin: Thanks!</w:t>
      </w:r>
    </w:p>
    <w:p w:rsidR="00000000" w:rsidDel="00000000" w:rsidP="00000000" w:rsidRDefault="00000000" w:rsidRPr="00000000" w14:paraId="00000286">
      <w:pPr>
        <w:rPr>
          <w:sz w:val="20"/>
          <w:szCs w:val="20"/>
        </w:rPr>
      </w:pPr>
      <w:r w:rsidDel="00000000" w:rsidR="00000000" w:rsidRPr="00000000">
        <w:rPr>
          <w:rtl w:val="0"/>
        </w:rPr>
      </w:r>
    </w:p>
    <w:p w:rsidR="00000000" w:rsidDel="00000000" w:rsidP="00000000" w:rsidRDefault="00000000" w:rsidRPr="00000000" w14:paraId="00000287">
      <w:pPr>
        <w:rPr>
          <w:b w:val="1"/>
          <w:sz w:val="20"/>
          <w:szCs w:val="20"/>
        </w:rPr>
      </w:pPr>
      <w:r w:rsidDel="00000000" w:rsidR="00000000" w:rsidRPr="00000000">
        <w:rPr>
          <w:b w:val="1"/>
          <w:sz w:val="20"/>
          <w:szCs w:val="20"/>
          <w:rtl w:val="0"/>
        </w:rPr>
        <w:t xml:space="preserve">Q. Would participation in different study group channels also count towards overall community participation?</w:t>
      </w:r>
    </w:p>
    <w:p w:rsidR="00000000" w:rsidDel="00000000" w:rsidP="00000000" w:rsidRDefault="00000000" w:rsidRPr="00000000" w14:paraId="00000288">
      <w:pPr>
        <w:rPr>
          <w:sz w:val="20"/>
          <w:szCs w:val="20"/>
        </w:rPr>
      </w:pPr>
      <w:r w:rsidDel="00000000" w:rsidR="00000000" w:rsidRPr="00000000">
        <w:rPr>
          <w:sz w:val="20"/>
          <w:szCs w:val="20"/>
          <w:rtl w:val="0"/>
        </w:rPr>
        <w:t xml:space="preserve">A. @Ayesha Akhtar Ofcourse! </w:t>
      </w:r>
    </w:p>
    <w:p w:rsidR="00000000" w:rsidDel="00000000" w:rsidP="00000000" w:rsidRDefault="00000000" w:rsidRPr="00000000" w14:paraId="00000289">
      <w:pPr>
        <w:rPr>
          <w:sz w:val="20"/>
          <w:szCs w:val="20"/>
        </w:rPr>
      </w:pPr>
      <w:r w:rsidDel="00000000" w:rsidR="00000000" w:rsidRPr="00000000">
        <w:rPr>
          <w:rtl w:val="0"/>
        </w:rPr>
      </w:r>
    </w:p>
    <w:p w:rsidR="00000000" w:rsidDel="00000000" w:rsidP="00000000" w:rsidRDefault="00000000" w:rsidRPr="00000000" w14:paraId="0000028A">
      <w:pPr>
        <w:rPr>
          <w:b w:val="1"/>
          <w:sz w:val="20"/>
          <w:szCs w:val="20"/>
        </w:rPr>
      </w:pPr>
      <w:r w:rsidDel="00000000" w:rsidR="00000000" w:rsidRPr="00000000">
        <w:rPr>
          <w:b w:val="1"/>
          <w:sz w:val="20"/>
          <w:szCs w:val="20"/>
          <w:rtl w:val="0"/>
        </w:rPr>
        <w:t xml:space="preserve">Q. @Palak.Udacity, @Brenda.Udacity, @Grace.Udacity can we ask you questions outside of AMA hours?</w:t>
      </w:r>
    </w:p>
    <w:p w:rsidR="00000000" w:rsidDel="00000000" w:rsidP="00000000" w:rsidRDefault="00000000" w:rsidRPr="00000000" w14:paraId="0000028B">
      <w:pPr>
        <w:rPr>
          <w:sz w:val="20"/>
          <w:szCs w:val="20"/>
        </w:rPr>
      </w:pPr>
      <w:r w:rsidDel="00000000" w:rsidR="00000000" w:rsidRPr="00000000">
        <w:rPr>
          <w:sz w:val="20"/>
          <w:szCs w:val="20"/>
          <w:rtl w:val="0"/>
        </w:rPr>
        <w:t xml:space="preserve">A. Hi @Andy-Nkumane, you most definitely can! We’ll ask you to ask questions to @Palak.Udacity since she’s your dedicated Community Manager!</w:t>
      </w:r>
    </w:p>
    <w:p w:rsidR="00000000" w:rsidDel="00000000" w:rsidP="00000000" w:rsidRDefault="00000000" w:rsidRPr="00000000" w14:paraId="0000028C">
      <w:pPr>
        <w:rPr>
          <w:sz w:val="20"/>
          <w:szCs w:val="20"/>
        </w:rPr>
      </w:pPr>
      <w:r w:rsidDel="00000000" w:rsidR="00000000" w:rsidRPr="00000000">
        <w:rPr>
          <w:rtl w:val="0"/>
        </w:rPr>
      </w:r>
    </w:p>
    <w:p w:rsidR="00000000" w:rsidDel="00000000" w:rsidP="00000000" w:rsidRDefault="00000000" w:rsidRPr="00000000" w14:paraId="0000028D">
      <w:pPr>
        <w:rPr>
          <w:b w:val="1"/>
          <w:sz w:val="20"/>
          <w:szCs w:val="20"/>
        </w:rPr>
      </w:pPr>
      <w:r w:rsidDel="00000000" w:rsidR="00000000" w:rsidRPr="00000000">
        <w:rPr>
          <w:b w:val="1"/>
          <w:sz w:val="20"/>
          <w:szCs w:val="20"/>
          <w:rtl w:val="0"/>
        </w:rPr>
        <w:t xml:space="preserve">Q. Can we make this AMA session read only during red light?it causes lots of spamming</w:t>
      </w:r>
    </w:p>
    <w:p w:rsidR="00000000" w:rsidDel="00000000" w:rsidP="00000000" w:rsidRDefault="00000000" w:rsidRPr="00000000" w14:paraId="0000028E">
      <w:pPr>
        <w:rPr>
          <w:sz w:val="20"/>
          <w:szCs w:val="20"/>
        </w:rPr>
      </w:pPr>
      <w:r w:rsidDel="00000000" w:rsidR="00000000" w:rsidRPr="00000000">
        <w:rPr>
          <w:sz w:val="20"/>
          <w:szCs w:val="20"/>
          <w:rtl w:val="0"/>
        </w:rPr>
        <w:t xml:space="preserve">A. Hi @Manasvi Duggal! We’d actually prefer not to do that as many students here have been super helpful in supplying the answer :grin:</w:t>
      </w:r>
    </w:p>
    <w:p w:rsidR="00000000" w:rsidDel="00000000" w:rsidP="00000000" w:rsidRDefault="00000000" w:rsidRPr="00000000" w14:paraId="0000028F">
      <w:pPr>
        <w:rPr>
          <w:sz w:val="20"/>
          <w:szCs w:val="20"/>
        </w:rPr>
      </w:pPr>
      <w:r w:rsidDel="00000000" w:rsidR="00000000" w:rsidRPr="00000000">
        <w:rPr>
          <w:sz w:val="20"/>
          <w:szCs w:val="20"/>
          <w:rtl w:val="0"/>
        </w:rPr>
        <w:t xml:space="preserve">A. You’ll see a lot of repeat questions at the start of this challenge as new students join every day but that will soon die down once students get orientated!</w:t>
      </w:r>
    </w:p>
    <w:p w:rsidR="00000000" w:rsidDel="00000000" w:rsidP="00000000" w:rsidRDefault="00000000" w:rsidRPr="00000000" w14:paraId="00000290">
      <w:pPr>
        <w:rPr>
          <w:sz w:val="20"/>
          <w:szCs w:val="20"/>
        </w:rPr>
      </w:pPr>
      <w:r w:rsidDel="00000000" w:rsidR="00000000" w:rsidRPr="00000000">
        <w:rPr>
          <w:rtl w:val="0"/>
        </w:rPr>
      </w:r>
    </w:p>
    <w:p w:rsidR="00000000" w:rsidDel="00000000" w:rsidP="00000000" w:rsidRDefault="00000000" w:rsidRPr="00000000" w14:paraId="00000291">
      <w:pPr>
        <w:rPr>
          <w:b w:val="1"/>
          <w:sz w:val="20"/>
          <w:szCs w:val="20"/>
        </w:rPr>
      </w:pPr>
      <w:r w:rsidDel="00000000" w:rsidR="00000000" w:rsidRPr="00000000">
        <w:rPr>
          <w:b w:val="1"/>
          <w:sz w:val="20"/>
          <w:szCs w:val="20"/>
          <w:rtl w:val="0"/>
        </w:rPr>
        <w:t xml:space="preserve">Q. Would Udacity be interested in supporting student-led initiatives? Personally, I along with others are co-creating a system that connects fellow Udacity students together to collaborate on independent projects. Incentives would be provided to reviewers (those with experience in the field) to help guide or provide quick feedback on student projects. Our end goal is to hopefully incorporate this system into Udacity so that other students have this optional opportunity to create longer lasting connections whilst enhancing their skills. Would Udacity be interested in lending a hand (ie. Providing feedback on it once we have a MVP)? @Palak.Udacity @Brenda.Udacity @Grace.Udacity</w:t>
      </w:r>
    </w:p>
    <w:p w:rsidR="00000000" w:rsidDel="00000000" w:rsidP="00000000" w:rsidRDefault="00000000" w:rsidRPr="00000000" w14:paraId="00000292">
      <w:pPr>
        <w:rPr>
          <w:sz w:val="20"/>
          <w:szCs w:val="20"/>
        </w:rPr>
      </w:pPr>
      <w:r w:rsidDel="00000000" w:rsidR="00000000" w:rsidRPr="00000000">
        <w:rPr>
          <w:sz w:val="20"/>
          <w:szCs w:val="20"/>
          <w:rtl w:val="0"/>
        </w:rPr>
        <w:t xml:space="preserve">A. @Daniel Garcia We definitely love all the awesome initiatives that our students bring in!</w:t>
      </w:r>
    </w:p>
    <w:p w:rsidR="00000000" w:rsidDel="00000000" w:rsidP="00000000" w:rsidRDefault="00000000" w:rsidRPr="00000000" w14:paraId="00000293">
      <w:pPr>
        <w:rPr>
          <w:sz w:val="20"/>
          <w:szCs w:val="20"/>
        </w:rPr>
      </w:pPr>
      <w:r w:rsidDel="00000000" w:rsidR="00000000" w:rsidRPr="00000000">
        <w:rPr>
          <w:sz w:val="20"/>
          <w:szCs w:val="20"/>
          <w:rtl w:val="0"/>
        </w:rPr>
        <w:t xml:space="preserve">You can use the #community_ideas channel to further work upon this and give it a good shape and once you are ready to launch it, submit it through the Community Ideas form.</w:t>
      </w:r>
    </w:p>
    <w:p w:rsidR="00000000" w:rsidDel="00000000" w:rsidP="00000000" w:rsidRDefault="00000000" w:rsidRPr="00000000" w14:paraId="00000294">
      <w:pPr>
        <w:rPr>
          <w:sz w:val="20"/>
          <w:szCs w:val="20"/>
        </w:rPr>
      </w:pPr>
      <w:r w:rsidDel="00000000" w:rsidR="00000000" w:rsidRPr="00000000">
        <w:rPr>
          <w:sz w:val="20"/>
          <w:szCs w:val="20"/>
          <w:rtl w:val="0"/>
        </w:rPr>
        <w:t xml:space="preserve">Regarding the exact help that we can get you, we cannot assure you of that now (depends on a lot of factors) but we will certainly try our best to help you with your requests! (edited) </w:t>
      </w:r>
    </w:p>
    <w:p w:rsidR="00000000" w:rsidDel="00000000" w:rsidP="00000000" w:rsidRDefault="00000000" w:rsidRPr="00000000" w14:paraId="00000295">
      <w:pPr>
        <w:rPr>
          <w:sz w:val="20"/>
          <w:szCs w:val="20"/>
        </w:rPr>
      </w:pPr>
      <w:r w:rsidDel="00000000" w:rsidR="00000000" w:rsidRPr="00000000">
        <w:rPr>
          <w:rtl w:val="0"/>
        </w:rPr>
      </w:r>
    </w:p>
    <w:p w:rsidR="00000000" w:rsidDel="00000000" w:rsidP="00000000" w:rsidRDefault="00000000" w:rsidRPr="00000000" w14:paraId="00000296">
      <w:pPr>
        <w:rPr>
          <w:b w:val="1"/>
          <w:sz w:val="20"/>
          <w:szCs w:val="20"/>
        </w:rPr>
      </w:pPr>
      <w:r w:rsidDel="00000000" w:rsidR="00000000" w:rsidRPr="00000000">
        <w:rPr>
          <w:b w:val="1"/>
          <w:sz w:val="20"/>
          <w:szCs w:val="20"/>
          <w:rtl w:val="0"/>
        </w:rPr>
        <w:t xml:space="preserve">Q. Hello everyone!! For Udacity team, what's the biggest advantage in learn ML in Azure platform? Thanks for the support :slightly_smiling_face:</w:t>
      </w:r>
    </w:p>
    <w:p w:rsidR="00000000" w:rsidDel="00000000" w:rsidP="00000000" w:rsidRDefault="00000000" w:rsidRPr="00000000" w14:paraId="00000297">
      <w:pPr>
        <w:rPr>
          <w:sz w:val="20"/>
          <w:szCs w:val="20"/>
        </w:rPr>
      </w:pPr>
      <w:r w:rsidDel="00000000" w:rsidR="00000000" w:rsidRPr="00000000">
        <w:rPr>
          <w:sz w:val="20"/>
          <w:szCs w:val="20"/>
          <w:rtl w:val="0"/>
        </w:rPr>
        <w:t xml:space="preserve">A. Hi @Carolina Santana! The biggest advantage of being accepted into this Scholarship is that the Foundations course material was created in partnership with the Microsoft Azure team - so you are really getting the skills they want people to have!</w:t>
      </w:r>
    </w:p>
    <w:p w:rsidR="00000000" w:rsidDel="00000000" w:rsidP="00000000" w:rsidRDefault="00000000" w:rsidRPr="00000000" w14:paraId="00000298">
      <w:pPr>
        <w:rPr>
          <w:sz w:val="20"/>
          <w:szCs w:val="20"/>
        </w:rPr>
      </w:pPr>
      <w:r w:rsidDel="00000000" w:rsidR="00000000" w:rsidRPr="00000000">
        <w:rPr>
          <w:rtl w:val="0"/>
        </w:rPr>
      </w:r>
    </w:p>
    <w:p w:rsidR="00000000" w:rsidDel="00000000" w:rsidP="00000000" w:rsidRDefault="00000000" w:rsidRPr="00000000" w14:paraId="00000299">
      <w:pPr>
        <w:rPr>
          <w:b w:val="1"/>
          <w:sz w:val="20"/>
          <w:szCs w:val="20"/>
        </w:rPr>
      </w:pPr>
      <w:r w:rsidDel="00000000" w:rsidR="00000000" w:rsidRPr="00000000">
        <w:rPr>
          <w:b w:val="1"/>
          <w:sz w:val="20"/>
          <w:szCs w:val="20"/>
          <w:rtl w:val="0"/>
        </w:rPr>
        <w:t xml:space="preserve">Q. Hi @Brenda.Udacity @Grace.Udacity @Palak.Udacity I hope all of you are doing great. How's working from home going for the Community Managers? :dancing_penguin:</w:t>
      </w:r>
    </w:p>
    <w:p w:rsidR="00000000" w:rsidDel="00000000" w:rsidP="00000000" w:rsidRDefault="00000000" w:rsidRPr="00000000" w14:paraId="0000029A">
      <w:pPr>
        <w:rPr>
          <w:sz w:val="20"/>
          <w:szCs w:val="20"/>
        </w:rPr>
      </w:pPr>
      <w:r w:rsidDel="00000000" w:rsidR="00000000" w:rsidRPr="00000000">
        <w:rPr>
          <w:sz w:val="20"/>
          <w:szCs w:val="20"/>
          <w:rtl w:val="0"/>
        </w:rPr>
        <w:t xml:space="preserve">A. Hope you’re doing well @Taimur Zahid! It can be a little uncomfortable and noisy sometimes, I’m also really starting to see the importance of investing in a home office and an ergonomic chair :open_mouth:</w:t>
      </w:r>
    </w:p>
    <w:p w:rsidR="00000000" w:rsidDel="00000000" w:rsidP="00000000" w:rsidRDefault="00000000" w:rsidRPr="00000000" w14:paraId="0000029B">
      <w:pPr>
        <w:rPr>
          <w:sz w:val="20"/>
          <w:szCs w:val="20"/>
        </w:rPr>
      </w:pPr>
      <w:r w:rsidDel="00000000" w:rsidR="00000000" w:rsidRPr="00000000">
        <w:rPr>
          <w:sz w:val="20"/>
          <w:szCs w:val="20"/>
          <w:rtl w:val="0"/>
        </w:rPr>
        <w:t xml:space="preserve">A. Hi @Taimur Zahid It’s been challenging trying to work with my little ones at home - and I miss seeing my colleagues in person for sure - but staying safe and staying at home is what’s most important!</w:t>
      </w:r>
    </w:p>
    <w:p w:rsidR="00000000" w:rsidDel="00000000" w:rsidP="00000000" w:rsidRDefault="00000000" w:rsidRPr="00000000" w14:paraId="0000029C">
      <w:pPr>
        <w:rPr>
          <w:sz w:val="20"/>
          <w:szCs w:val="20"/>
        </w:rPr>
      </w:pPr>
      <w:r w:rsidDel="00000000" w:rsidR="00000000" w:rsidRPr="00000000">
        <w:rPr>
          <w:rtl w:val="0"/>
        </w:rPr>
      </w:r>
    </w:p>
    <w:p w:rsidR="00000000" w:rsidDel="00000000" w:rsidP="00000000" w:rsidRDefault="00000000" w:rsidRPr="00000000" w14:paraId="0000029D">
      <w:pPr>
        <w:rPr>
          <w:b w:val="1"/>
          <w:sz w:val="20"/>
          <w:szCs w:val="20"/>
        </w:rPr>
      </w:pPr>
      <w:r w:rsidDel="00000000" w:rsidR="00000000" w:rsidRPr="00000000">
        <w:rPr>
          <w:b w:val="1"/>
          <w:sz w:val="20"/>
          <w:szCs w:val="20"/>
          <w:rtl w:val="0"/>
        </w:rPr>
        <w:t xml:space="preserve">Q. @Brenda.Udacity @Grace.Udacity @Palak.Udacity</w:t>
      </w:r>
    </w:p>
    <w:p w:rsidR="00000000" w:rsidDel="00000000" w:rsidP="00000000" w:rsidRDefault="00000000" w:rsidRPr="00000000" w14:paraId="0000029E">
      <w:pPr>
        <w:rPr>
          <w:b w:val="1"/>
          <w:sz w:val="20"/>
          <w:szCs w:val="20"/>
        </w:rPr>
      </w:pPr>
      <w:r w:rsidDel="00000000" w:rsidR="00000000" w:rsidRPr="00000000">
        <w:rPr>
          <w:b w:val="1"/>
          <w:sz w:val="20"/>
          <w:szCs w:val="20"/>
          <w:rtl w:val="0"/>
        </w:rPr>
        <w:t xml:space="preserve">Thanks for arranging this.  This is more of a suggestion than a question.  Apologies in advance if this is not the right channel for this.</w:t>
      </w:r>
    </w:p>
    <w:p w:rsidR="00000000" w:rsidDel="00000000" w:rsidP="00000000" w:rsidRDefault="00000000" w:rsidRPr="00000000" w14:paraId="0000029F">
      <w:pPr>
        <w:rPr>
          <w:b w:val="1"/>
          <w:sz w:val="20"/>
          <w:szCs w:val="20"/>
        </w:rPr>
      </w:pPr>
      <w:r w:rsidDel="00000000" w:rsidR="00000000" w:rsidRPr="00000000">
        <w:rPr>
          <w:b w:val="1"/>
          <w:sz w:val="20"/>
          <w:szCs w:val="20"/>
          <w:rtl w:val="0"/>
        </w:rPr>
        <w:t xml:space="preserve">With the sheer amount of messages and similar questions, I am sure you will concur that it gets extremely difficult to read all the messages.  All messages may not be applicable to everybody.  Here are a few queries that are repeated quite often -</w:t>
      </w:r>
    </w:p>
    <w:p w:rsidR="00000000" w:rsidDel="00000000" w:rsidP="00000000" w:rsidRDefault="00000000" w:rsidRPr="00000000" w14:paraId="000002A0">
      <w:pPr>
        <w:rPr>
          <w:b w:val="1"/>
          <w:sz w:val="20"/>
          <w:szCs w:val="20"/>
        </w:rPr>
      </w:pPr>
      <w:r w:rsidDel="00000000" w:rsidR="00000000" w:rsidRPr="00000000">
        <w:rPr>
          <w:b w:val="1"/>
          <w:sz w:val="20"/>
          <w:szCs w:val="20"/>
          <w:rtl w:val="0"/>
        </w:rPr>
        <w:t xml:space="preserve">1. Info about orientation.</w:t>
      </w:r>
    </w:p>
    <w:p w:rsidR="00000000" w:rsidDel="00000000" w:rsidP="00000000" w:rsidRDefault="00000000" w:rsidRPr="00000000" w14:paraId="000002A1">
      <w:pPr>
        <w:rPr>
          <w:b w:val="1"/>
          <w:sz w:val="20"/>
          <w:szCs w:val="20"/>
        </w:rPr>
      </w:pPr>
      <w:r w:rsidDel="00000000" w:rsidR="00000000" w:rsidRPr="00000000">
        <w:rPr>
          <w:b w:val="1"/>
          <w:sz w:val="20"/>
          <w:szCs w:val="20"/>
          <w:rtl w:val="0"/>
        </w:rPr>
        <w:t xml:space="preserve">2. If certificates will be issued.</w:t>
      </w:r>
    </w:p>
    <w:p w:rsidR="00000000" w:rsidDel="00000000" w:rsidP="00000000" w:rsidRDefault="00000000" w:rsidRPr="00000000" w14:paraId="000002A2">
      <w:pPr>
        <w:rPr>
          <w:b w:val="1"/>
          <w:sz w:val="20"/>
          <w:szCs w:val="20"/>
        </w:rPr>
      </w:pPr>
      <w:r w:rsidDel="00000000" w:rsidR="00000000" w:rsidRPr="00000000">
        <w:rPr>
          <w:b w:val="1"/>
          <w:sz w:val="20"/>
          <w:szCs w:val="20"/>
          <w:rtl w:val="0"/>
        </w:rPr>
        <w:t xml:space="preserve">3. Study Group creation.</w:t>
      </w:r>
    </w:p>
    <w:p w:rsidR="00000000" w:rsidDel="00000000" w:rsidP="00000000" w:rsidRDefault="00000000" w:rsidRPr="00000000" w14:paraId="000002A3">
      <w:pPr>
        <w:rPr>
          <w:b w:val="1"/>
          <w:sz w:val="20"/>
          <w:szCs w:val="20"/>
        </w:rPr>
      </w:pPr>
      <w:r w:rsidDel="00000000" w:rsidR="00000000" w:rsidRPr="00000000">
        <w:rPr>
          <w:b w:val="1"/>
          <w:sz w:val="20"/>
          <w:szCs w:val="20"/>
          <w:rtl w:val="0"/>
        </w:rPr>
        <w:t xml:space="preserve">4. Coding/Development experience.</w:t>
      </w:r>
    </w:p>
    <w:p w:rsidR="00000000" w:rsidDel="00000000" w:rsidP="00000000" w:rsidRDefault="00000000" w:rsidRPr="00000000" w14:paraId="000002A4">
      <w:pPr>
        <w:rPr>
          <w:b w:val="1"/>
          <w:sz w:val="20"/>
          <w:szCs w:val="20"/>
        </w:rPr>
      </w:pPr>
      <w:r w:rsidDel="00000000" w:rsidR="00000000" w:rsidRPr="00000000">
        <w:rPr>
          <w:b w:val="1"/>
          <w:sz w:val="20"/>
          <w:szCs w:val="20"/>
          <w:rtl w:val="0"/>
        </w:rPr>
        <w:t xml:space="preserve">5. Selection criteria.</w:t>
      </w:r>
    </w:p>
    <w:p w:rsidR="00000000" w:rsidDel="00000000" w:rsidP="00000000" w:rsidRDefault="00000000" w:rsidRPr="00000000" w14:paraId="000002A5">
      <w:pPr>
        <w:rPr>
          <w:b w:val="1"/>
          <w:sz w:val="20"/>
          <w:szCs w:val="20"/>
        </w:rPr>
      </w:pPr>
      <w:r w:rsidDel="00000000" w:rsidR="00000000" w:rsidRPr="00000000">
        <w:rPr>
          <w:b w:val="1"/>
          <w:sz w:val="20"/>
          <w:szCs w:val="20"/>
          <w:rtl w:val="0"/>
        </w:rPr>
        <w:t xml:space="preserve">6. Become a student leader.</w:t>
      </w:r>
    </w:p>
    <w:p w:rsidR="00000000" w:rsidDel="00000000" w:rsidP="00000000" w:rsidRDefault="00000000" w:rsidRPr="00000000" w14:paraId="000002A6">
      <w:pPr>
        <w:rPr>
          <w:b w:val="1"/>
          <w:sz w:val="20"/>
          <w:szCs w:val="20"/>
        </w:rPr>
      </w:pPr>
      <w:r w:rsidDel="00000000" w:rsidR="00000000" w:rsidRPr="00000000">
        <w:rPr>
          <w:b w:val="1"/>
          <w:sz w:val="20"/>
          <w:szCs w:val="20"/>
          <w:rtl w:val="0"/>
        </w:rPr>
        <w:t xml:space="preserve">I am hoping that based on the messages and questions you receive during the AMA sessions you will update the existing FAQs and pin it on top of every channel (or just have a separate #faq channel) so that it can be referred to before asking questions that have been addressed already.  I can volunteer if it needs to get updated.</w:t>
      </w:r>
    </w:p>
    <w:p w:rsidR="00000000" w:rsidDel="00000000" w:rsidP="00000000" w:rsidRDefault="00000000" w:rsidRPr="00000000" w14:paraId="000002A7">
      <w:pPr>
        <w:rPr>
          <w:b w:val="1"/>
          <w:sz w:val="20"/>
          <w:szCs w:val="20"/>
        </w:rPr>
      </w:pPr>
      <w:r w:rsidDel="00000000" w:rsidR="00000000" w:rsidRPr="00000000">
        <w:rPr>
          <w:b w:val="1"/>
          <w:sz w:val="20"/>
          <w:szCs w:val="20"/>
          <w:rtl w:val="0"/>
        </w:rPr>
        <w:t xml:space="preserve">Satish (edited) </w:t>
      </w:r>
    </w:p>
    <w:p w:rsidR="00000000" w:rsidDel="00000000" w:rsidP="00000000" w:rsidRDefault="00000000" w:rsidRPr="00000000" w14:paraId="000002A8">
      <w:pPr>
        <w:rPr>
          <w:sz w:val="20"/>
          <w:szCs w:val="20"/>
        </w:rPr>
      </w:pPr>
      <w:r w:rsidDel="00000000" w:rsidR="00000000" w:rsidRPr="00000000">
        <w:rPr>
          <w:sz w:val="20"/>
          <w:szCs w:val="20"/>
          <w:rtl w:val="0"/>
        </w:rPr>
        <w:t xml:space="preserve">A. @Satish MulayRama Hey Satish!</w:t>
      </w:r>
    </w:p>
    <w:p w:rsidR="00000000" w:rsidDel="00000000" w:rsidP="00000000" w:rsidRDefault="00000000" w:rsidRPr="00000000" w14:paraId="000002A9">
      <w:pPr>
        <w:rPr>
          <w:sz w:val="20"/>
          <w:szCs w:val="20"/>
        </w:rPr>
      </w:pPr>
      <w:r w:rsidDel="00000000" w:rsidR="00000000" w:rsidRPr="00000000">
        <w:rPr>
          <w:sz w:val="20"/>
          <w:szCs w:val="20"/>
          <w:rtl w:val="0"/>
        </w:rPr>
        <w:t xml:space="preserve">We totally get your concern! The situation is a bit crazy now because most of your peers have just joined the workspace or are very new to this concept and therefore eager to get the answers to their questions!</w:t>
      </w:r>
    </w:p>
    <w:p w:rsidR="00000000" w:rsidDel="00000000" w:rsidP="00000000" w:rsidRDefault="00000000" w:rsidRPr="00000000" w14:paraId="000002AA">
      <w:pPr>
        <w:rPr>
          <w:sz w:val="20"/>
          <w:szCs w:val="20"/>
        </w:rPr>
      </w:pPr>
      <w:r w:rsidDel="00000000" w:rsidR="00000000" w:rsidRPr="00000000">
        <w:rPr>
          <w:sz w:val="20"/>
          <w:szCs w:val="20"/>
          <w:rtl w:val="0"/>
        </w:rPr>
        <w:t xml:space="preserve">But this will get better in a few days when most of the community members feel more settled in here.</w:t>
      </w:r>
    </w:p>
    <w:p w:rsidR="00000000" w:rsidDel="00000000" w:rsidP="00000000" w:rsidRDefault="00000000" w:rsidRPr="00000000" w14:paraId="000002AB">
      <w:pPr>
        <w:rPr>
          <w:sz w:val="20"/>
          <w:szCs w:val="20"/>
        </w:rPr>
      </w:pPr>
      <w:r w:rsidDel="00000000" w:rsidR="00000000" w:rsidRPr="00000000">
        <w:rPr>
          <w:sz w:val="20"/>
          <w:szCs w:val="20"/>
          <w:rtl w:val="0"/>
        </w:rPr>
        <w:t xml:space="preserve">Thank you for your suggestion! We will try adding more info in the FAQs on the Google site! :slightly_smiling_face:</w:t>
      </w:r>
    </w:p>
    <w:p w:rsidR="00000000" w:rsidDel="00000000" w:rsidP="00000000" w:rsidRDefault="00000000" w:rsidRPr="00000000" w14:paraId="000002AC">
      <w:pPr>
        <w:rPr>
          <w:sz w:val="20"/>
          <w:szCs w:val="20"/>
        </w:rPr>
      </w:pPr>
      <w:r w:rsidDel="00000000" w:rsidR="00000000" w:rsidRPr="00000000">
        <w:rPr>
          <w:rtl w:val="0"/>
        </w:rPr>
      </w:r>
    </w:p>
    <w:p w:rsidR="00000000" w:rsidDel="00000000" w:rsidP="00000000" w:rsidRDefault="00000000" w:rsidRPr="00000000" w14:paraId="000002AD">
      <w:pPr>
        <w:rPr>
          <w:b w:val="1"/>
          <w:sz w:val="20"/>
          <w:szCs w:val="20"/>
        </w:rPr>
      </w:pPr>
      <w:r w:rsidDel="00000000" w:rsidR="00000000" w:rsidRPr="00000000">
        <w:rPr>
          <w:b w:val="1"/>
          <w:sz w:val="20"/>
          <w:szCs w:val="20"/>
          <w:rtl w:val="0"/>
        </w:rPr>
        <w:t xml:space="preserve">Q. @Palak.Udacity For technical and course related stuff, when and where we can discuss ?</w:t>
      </w:r>
    </w:p>
    <w:p w:rsidR="00000000" w:rsidDel="00000000" w:rsidP="00000000" w:rsidRDefault="00000000" w:rsidRPr="00000000" w14:paraId="000002AE">
      <w:pPr>
        <w:rPr>
          <w:sz w:val="20"/>
          <w:szCs w:val="20"/>
        </w:rPr>
      </w:pPr>
      <w:r w:rsidDel="00000000" w:rsidR="00000000" w:rsidRPr="00000000">
        <w:rPr>
          <w:sz w:val="20"/>
          <w:szCs w:val="20"/>
          <w:rtl w:val="0"/>
        </w:rPr>
        <w:t xml:space="preserve">A. #tech_help is official and a wonderful place to ask questions outside of the lesson channels!</w:t>
      </w:r>
    </w:p>
    <w:p w:rsidR="00000000" w:rsidDel="00000000" w:rsidP="00000000" w:rsidRDefault="00000000" w:rsidRPr="00000000" w14:paraId="000002AF">
      <w:pPr>
        <w:rPr>
          <w:sz w:val="20"/>
          <w:szCs w:val="20"/>
        </w:rPr>
      </w:pPr>
      <w:r w:rsidDel="00000000" w:rsidR="00000000" w:rsidRPr="00000000">
        <w:rPr>
          <w:sz w:val="20"/>
          <w:szCs w:val="20"/>
          <w:rtl w:val="0"/>
        </w:rPr>
        <w:t xml:space="preserve"> </w:t>
      </w:r>
    </w:p>
    <w:p w:rsidR="00000000" w:rsidDel="00000000" w:rsidP="00000000" w:rsidRDefault="00000000" w:rsidRPr="00000000" w14:paraId="000002B0">
      <w:pPr>
        <w:rPr>
          <w:b w:val="1"/>
          <w:sz w:val="20"/>
          <w:szCs w:val="20"/>
        </w:rPr>
      </w:pPr>
      <w:r w:rsidDel="00000000" w:rsidR="00000000" w:rsidRPr="00000000">
        <w:rPr>
          <w:b w:val="1"/>
          <w:sz w:val="20"/>
          <w:szCs w:val="20"/>
          <w:rtl w:val="0"/>
        </w:rPr>
        <w:t xml:space="preserve">Q. Do I need to stay active on slack community channels everyday for my community participation be counted?</w:t>
      </w:r>
    </w:p>
    <w:p w:rsidR="00000000" w:rsidDel="00000000" w:rsidP="00000000" w:rsidRDefault="00000000" w:rsidRPr="00000000" w14:paraId="000002B1">
      <w:pPr>
        <w:rPr>
          <w:sz w:val="20"/>
          <w:szCs w:val="20"/>
        </w:rPr>
      </w:pPr>
      <w:r w:rsidDel="00000000" w:rsidR="00000000" w:rsidRPr="00000000">
        <w:rPr>
          <w:sz w:val="20"/>
          <w:szCs w:val="20"/>
          <w:rtl w:val="0"/>
        </w:rPr>
        <w:t xml:space="preserve">A. It will definitely help if you do so, but above all try your best (we all have personal life and  things to attend) and will help to be concise to a schedule (edited) </w:t>
      </w:r>
    </w:p>
    <w:p w:rsidR="00000000" w:rsidDel="00000000" w:rsidP="00000000" w:rsidRDefault="00000000" w:rsidRPr="00000000" w14:paraId="000002B2">
      <w:pPr>
        <w:rPr>
          <w:sz w:val="20"/>
          <w:szCs w:val="20"/>
        </w:rPr>
      </w:pPr>
      <w:r w:rsidDel="00000000" w:rsidR="00000000" w:rsidRPr="00000000">
        <w:rPr>
          <w:rtl w:val="0"/>
        </w:rPr>
      </w:r>
    </w:p>
    <w:p w:rsidR="00000000" w:rsidDel="00000000" w:rsidP="00000000" w:rsidRDefault="00000000" w:rsidRPr="00000000" w14:paraId="000002B3">
      <w:pPr>
        <w:rPr>
          <w:b w:val="1"/>
          <w:sz w:val="20"/>
          <w:szCs w:val="20"/>
        </w:rPr>
      </w:pPr>
      <w:r w:rsidDel="00000000" w:rsidR="00000000" w:rsidRPr="00000000">
        <w:rPr>
          <w:b w:val="1"/>
          <w:sz w:val="20"/>
          <w:szCs w:val="20"/>
          <w:rtl w:val="0"/>
        </w:rPr>
        <w:t xml:space="preserve">Q. @Brenda.Udacity, if we make to phase 2, will we get vouchers to write a ML related Microsoft certification?</w:t>
      </w:r>
    </w:p>
    <w:p w:rsidR="00000000" w:rsidDel="00000000" w:rsidP="00000000" w:rsidRDefault="00000000" w:rsidRPr="00000000" w14:paraId="000002B4">
      <w:pPr>
        <w:rPr>
          <w:sz w:val="20"/>
          <w:szCs w:val="20"/>
        </w:rPr>
      </w:pPr>
      <w:r w:rsidDel="00000000" w:rsidR="00000000" w:rsidRPr="00000000">
        <w:rPr>
          <w:sz w:val="20"/>
          <w:szCs w:val="20"/>
          <w:rtl w:val="0"/>
        </w:rPr>
        <w:t xml:space="preserve">A. Hi @Audrey Mengue! If you complete and pass all of your technical projects in Phase 2 (your Nanodegree program) you will officially graduate and receive a Udacity Nanodegree certificate. Hope that helps!</w:t>
      </w:r>
    </w:p>
    <w:p w:rsidR="00000000" w:rsidDel="00000000" w:rsidP="00000000" w:rsidRDefault="00000000" w:rsidRPr="00000000" w14:paraId="000002B5">
      <w:pPr>
        <w:rPr>
          <w:sz w:val="20"/>
          <w:szCs w:val="20"/>
        </w:rPr>
      </w:pPr>
      <w:r w:rsidDel="00000000" w:rsidR="00000000" w:rsidRPr="00000000">
        <w:rPr>
          <w:rtl w:val="0"/>
        </w:rPr>
      </w:r>
    </w:p>
    <w:p w:rsidR="00000000" w:rsidDel="00000000" w:rsidP="00000000" w:rsidRDefault="00000000" w:rsidRPr="00000000" w14:paraId="000002B6">
      <w:pPr>
        <w:rPr>
          <w:b w:val="1"/>
          <w:sz w:val="20"/>
          <w:szCs w:val="20"/>
        </w:rPr>
      </w:pPr>
      <w:r w:rsidDel="00000000" w:rsidR="00000000" w:rsidRPr="00000000">
        <w:rPr>
          <w:b w:val="1"/>
          <w:sz w:val="20"/>
          <w:szCs w:val="20"/>
          <w:rtl w:val="0"/>
        </w:rPr>
        <w:t xml:space="preserve">Q. @Brenda.Udacity For technical and course related stuff, when and where we can discuss ?</w:t>
      </w:r>
    </w:p>
    <w:p w:rsidR="00000000" w:rsidDel="00000000" w:rsidP="00000000" w:rsidRDefault="00000000" w:rsidRPr="00000000" w14:paraId="000002B7">
      <w:pPr>
        <w:rPr>
          <w:sz w:val="20"/>
          <w:szCs w:val="20"/>
        </w:rPr>
      </w:pPr>
      <w:r w:rsidDel="00000000" w:rsidR="00000000" w:rsidRPr="00000000">
        <w:rPr>
          <w:sz w:val="20"/>
          <w:szCs w:val="20"/>
          <w:rtl w:val="0"/>
        </w:rPr>
        <w:t xml:space="preserve">A. Hi @Umesh Sharma! See the spot on responses from your classmates above!</w:t>
      </w:r>
    </w:p>
    <w:p w:rsidR="00000000" w:rsidDel="00000000" w:rsidP="00000000" w:rsidRDefault="00000000" w:rsidRPr="00000000" w14:paraId="000002B8">
      <w:pPr>
        <w:rPr>
          <w:sz w:val="20"/>
          <w:szCs w:val="20"/>
        </w:rPr>
      </w:pPr>
      <w:r w:rsidDel="00000000" w:rsidR="00000000" w:rsidRPr="00000000">
        <w:rPr>
          <w:rtl w:val="0"/>
        </w:rPr>
      </w:r>
    </w:p>
    <w:p w:rsidR="00000000" w:rsidDel="00000000" w:rsidP="00000000" w:rsidRDefault="00000000" w:rsidRPr="00000000" w14:paraId="000002B9">
      <w:pPr>
        <w:rPr>
          <w:b w:val="1"/>
          <w:sz w:val="20"/>
          <w:szCs w:val="20"/>
        </w:rPr>
      </w:pPr>
      <w:r w:rsidDel="00000000" w:rsidR="00000000" w:rsidRPr="00000000">
        <w:rPr>
          <w:b w:val="1"/>
          <w:sz w:val="20"/>
          <w:szCs w:val="20"/>
          <w:rtl w:val="0"/>
        </w:rPr>
        <w:t xml:space="preserve">Q. Is there a way we can help make things easier for the staff during ama sessions ? Does helping in answering the questions create more spaming?</w:t>
      </w:r>
    </w:p>
    <w:p w:rsidR="00000000" w:rsidDel="00000000" w:rsidP="00000000" w:rsidRDefault="00000000" w:rsidRPr="00000000" w14:paraId="000002BA">
      <w:pPr>
        <w:rPr>
          <w:sz w:val="20"/>
          <w:szCs w:val="20"/>
        </w:rPr>
      </w:pPr>
      <w:r w:rsidDel="00000000" w:rsidR="00000000" w:rsidRPr="00000000">
        <w:rPr>
          <w:sz w:val="20"/>
          <w:szCs w:val="20"/>
          <w:rtl w:val="0"/>
        </w:rPr>
        <w:t xml:space="preserve">A. Hi @Loise! We’ve been doing this for quite some time and tried a variety of methods and this seems to work the best for us in terms of the volume of questions we’re able to answer! That said, we are always open to suggestions so if you have an idea please do let us know! :sparkling_heart:</w:t>
      </w:r>
    </w:p>
    <w:p w:rsidR="00000000" w:rsidDel="00000000" w:rsidP="00000000" w:rsidRDefault="00000000" w:rsidRPr="00000000" w14:paraId="000002BB">
      <w:pPr>
        <w:rPr>
          <w:sz w:val="20"/>
          <w:szCs w:val="20"/>
        </w:rPr>
      </w:pPr>
      <w:r w:rsidDel="00000000" w:rsidR="00000000" w:rsidRPr="00000000">
        <w:rPr>
          <w:rtl w:val="0"/>
        </w:rPr>
      </w:r>
    </w:p>
    <w:p w:rsidR="00000000" w:rsidDel="00000000" w:rsidP="00000000" w:rsidRDefault="00000000" w:rsidRPr="00000000" w14:paraId="000002BC">
      <w:pPr>
        <w:rPr>
          <w:b w:val="1"/>
          <w:sz w:val="20"/>
          <w:szCs w:val="20"/>
        </w:rPr>
      </w:pPr>
      <w:r w:rsidDel="00000000" w:rsidR="00000000" w:rsidRPr="00000000">
        <w:rPr>
          <w:b w:val="1"/>
          <w:sz w:val="20"/>
          <w:szCs w:val="20"/>
          <w:rtl w:val="0"/>
        </w:rPr>
        <w:t xml:space="preserve">Q. Can I send 2 different channel requests? Or are we limited to one channel idea?</w:t>
      </w:r>
    </w:p>
    <w:p w:rsidR="00000000" w:rsidDel="00000000" w:rsidP="00000000" w:rsidRDefault="00000000" w:rsidRPr="00000000" w14:paraId="000002BD">
      <w:pPr>
        <w:rPr>
          <w:sz w:val="20"/>
          <w:szCs w:val="20"/>
        </w:rPr>
      </w:pPr>
      <w:r w:rsidDel="00000000" w:rsidR="00000000" w:rsidRPr="00000000">
        <w:rPr>
          <w:sz w:val="20"/>
          <w:szCs w:val="20"/>
          <w:rtl w:val="0"/>
        </w:rPr>
        <w:t xml:space="preserve">A. You’re more than welcome to request multiple channels :slightly_smiling_face:</w:t>
      </w:r>
    </w:p>
    <w:p w:rsidR="00000000" w:rsidDel="00000000" w:rsidP="00000000" w:rsidRDefault="00000000" w:rsidRPr="00000000" w14:paraId="000002BE">
      <w:pPr>
        <w:rPr>
          <w:sz w:val="20"/>
          <w:szCs w:val="20"/>
        </w:rPr>
      </w:pPr>
      <w:r w:rsidDel="00000000" w:rsidR="00000000" w:rsidRPr="00000000">
        <w:rPr>
          <w:rtl w:val="0"/>
        </w:rPr>
      </w:r>
    </w:p>
    <w:p w:rsidR="00000000" w:rsidDel="00000000" w:rsidP="00000000" w:rsidRDefault="00000000" w:rsidRPr="00000000" w14:paraId="000002BF">
      <w:pPr>
        <w:rPr>
          <w:b w:val="1"/>
          <w:sz w:val="20"/>
          <w:szCs w:val="20"/>
        </w:rPr>
      </w:pPr>
      <w:r w:rsidDel="00000000" w:rsidR="00000000" w:rsidRPr="00000000">
        <w:rPr>
          <w:b w:val="1"/>
          <w:sz w:val="20"/>
          <w:szCs w:val="20"/>
          <w:rtl w:val="0"/>
        </w:rPr>
        <w:t xml:space="preserve">Q. So, for phase 2 we need to complete the course and participate in slack actively?</w:t>
      </w:r>
    </w:p>
    <w:p w:rsidR="00000000" w:rsidDel="00000000" w:rsidP="00000000" w:rsidRDefault="00000000" w:rsidRPr="00000000" w14:paraId="000002C0">
      <w:pPr>
        <w:rPr>
          <w:sz w:val="20"/>
          <w:szCs w:val="20"/>
        </w:rPr>
      </w:pPr>
      <w:r w:rsidDel="00000000" w:rsidR="00000000" w:rsidRPr="00000000">
        <w:rPr>
          <w:sz w:val="20"/>
          <w:szCs w:val="20"/>
          <w:rtl w:val="0"/>
        </w:rPr>
        <w:t xml:space="preserve">A. Hi @Aditya Jadhav! For those accepted to Phase 2 - the Nanodegree program - community participation will not be a requirement. That said, you’ll be connected to Student Hub, our internal chat platform where you can still connect and get help from your classmates!</w:t>
      </w:r>
    </w:p>
    <w:p w:rsidR="00000000" w:rsidDel="00000000" w:rsidP="00000000" w:rsidRDefault="00000000" w:rsidRPr="00000000" w14:paraId="000002C1">
      <w:pPr>
        <w:rPr>
          <w:sz w:val="20"/>
          <w:szCs w:val="20"/>
        </w:rPr>
      </w:pPr>
      <w:r w:rsidDel="00000000" w:rsidR="00000000" w:rsidRPr="00000000">
        <w:rPr>
          <w:rtl w:val="0"/>
        </w:rPr>
      </w:r>
    </w:p>
    <w:p w:rsidR="00000000" w:rsidDel="00000000" w:rsidP="00000000" w:rsidRDefault="00000000" w:rsidRPr="00000000" w14:paraId="000002C2">
      <w:pPr>
        <w:rPr>
          <w:b w:val="1"/>
          <w:sz w:val="20"/>
          <w:szCs w:val="20"/>
        </w:rPr>
      </w:pPr>
      <w:r w:rsidDel="00000000" w:rsidR="00000000" w:rsidRPr="00000000">
        <w:rPr>
          <w:b w:val="1"/>
          <w:sz w:val="20"/>
          <w:szCs w:val="20"/>
          <w:rtl w:val="0"/>
        </w:rPr>
        <w:t xml:space="preserve">Q. @Palak.Udacity why is the activity on slack so important for selection to the next round</w:t>
      </w:r>
    </w:p>
    <w:p w:rsidR="00000000" w:rsidDel="00000000" w:rsidP="00000000" w:rsidRDefault="00000000" w:rsidRPr="00000000" w14:paraId="000002C3">
      <w:pPr>
        <w:rPr>
          <w:sz w:val="20"/>
          <w:szCs w:val="20"/>
        </w:rPr>
      </w:pPr>
      <w:r w:rsidDel="00000000" w:rsidR="00000000" w:rsidRPr="00000000">
        <w:rPr>
          <w:sz w:val="20"/>
          <w:szCs w:val="20"/>
          <w:rtl w:val="0"/>
        </w:rPr>
        <w:t xml:space="preserve">A. @Ratna Deepak Aluru @Annalisa @Abdul Basit @Anurag_hiwanj</w:t>
      </w:r>
    </w:p>
    <w:p w:rsidR="00000000" w:rsidDel="00000000" w:rsidP="00000000" w:rsidRDefault="00000000" w:rsidRPr="00000000" w14:paraId="000002C4">
      <w:pPr>
        <w:rPr>
          <w:sz w:val="20"/>
          <w:szCs w:val="20"/>
        </w:rPr>
      </w:pPr>
      <w:r w:rsidDel="00000000" w:rsidR="00000000" w:rsidRPr="00000000">
        <w:rPr>
          <w:sz w:val="20"/>
          <w:szCs w:val="20"/>
          <w:rtl w:val="0"/>
        </w:rPr>
        <w:t xml:space="preserve">Hey guys! So time and again we have seen that our most successful students in the long run were the ones that learnt and grew together with a community.</w:t>
      </w:r>
    </w:p>
    <w:p w:rsidR="00000000" w:rsidDel="00000000" w:rsidP="00000000" w:rsidRDefault="00000000" w:rsidRPr="00000000" w14:paraId="000002C5">
      <w:pPr>
        <w:rPr>
          <w:sz w:val="20"/>
          <w:szCs w:val="20"/>
        </w:rPr>
      </w:pPr>
      <w:r w:rsidDel="00000000" w:rsidR="00000000" w:rsidRPr="00000000">
        <w:rPr>
          <w:sz w:val="20"/>
          <w:szCs w:val="20"/>
          <w:rtl w:val="0"/>
        </w:rPr>
        <w:t xml:space="preserve">You will soon see how this community will turn into the greatest resource you will have not only with regards to learning the foundation course but also for your career development in general! :slightly_smiling_face:</w:t>
      </w:r>
    </w:p>
    <w:p w:rsidR="00000000" w:rsidDel="00000000" w:rsidP="00000000" w:rsidRDefault="00000000" w:rsidRPr="00000000" w14:paraId="000002C6">
      <w:pPr>
        <w:rPr>
          <w:sz w:val="20"/>
          <w:szCs w:val="20"/>
        </w:rPr>
      </w:pPr>
      <w:r w:rsidDel="00000000" w:rsidR="00000000" w:rsidRPr="00000000">
        <w:rPr>
          <w:rtl w:val="0"/>
        </w:rPr>
      </w:r>
    </w:p>
    <w:p w:rsidR="00000000" w:rsidDel="00000000" w:rsidP="00000000" w:rsidRDefault="00000000" w:rsidRPr="00000000" w14:paraId="000002C7">
      <w:pPr>
        <w:rPr>
          <w:b w:val="1"/>
          <w:sz w:val="20"/>
          <w:szCs w:val="20"/>
        </w:rPr>
      </w:pPr>
      <w:r w:rsidDel="00000000" w:rsidR="00000000" w:rsidRPr="00000000">
        <w:rPr>
          <w:b w:val="1"/>
          <w:sz w:val="20"/>
          <w:szCs w:val="20"/>
          <w:rtl w:val="0"/>
        </w:rPr>
        <w:t xml:space="preserve">Q. @Palak.Udacity  @Brenda.Udacity</w:t>
      </w:r>
    </w:p>
    <w:p w:rsidR="00000000" w:rsidDel="00000000" w:rsidP="00000000" w:rsidRDefault="00000000" w:rsidRPr="00000000" w14:paraId="000002C8">
      <w:pPr>
        <w:rPr>
          <w:b w:val="1"/>
          <w:sz w:val="20"/>
          <w:szCs w:val="20"/>
        </w:rPr>
      </w:pPr>
      <w:r w:rsidDel="00000000" w:rsidR="00000000" w:rsidRPr="00000000">
        <w:rPr>
          <w:b w:val="1"/>
          <w:sz w:val="20"/>
          <w:szCs w:val="20"/>
          <w:rtl w:val="0"/>
        </w:rPr>
        <w:t xml:space="preserve">How you select student leaders?</w:t>
      </w:r>
    </w:p>
    <w:p w:rsidR="00000000" w:rsidDel="00000000" w:rsidP="00000000" w:rsidRDefault="00000000" w:rsidRPr="00000000" w14:paraId="000002C9">
      <w:pPr>
        <w:rPr>
          <w:b w:val="1"/>
          <w:sz w:val="20"/>
          <w:szCs w:val="20"/>
        </w:rPr>
      </w:pPr>
      <w:r w:rsidDel="00000000" w:rsidR="00000000" w:rsidRPr="00000000">
        <w:rPr>
          <w:b w:val="1"/>
          <w:sz w:val="20"/>
          <w:szCs w:val="20"/>
          <w:rtl w:val="0"/>
        </w:rPr>
        <w:t xml:space="preserve">What will be their role?</w:t>
      </w:r>
    </w:p>
    <w:p w:rsidR="00000000" w:rsidDel="00000000" w:rsidP="00000000" w:rsidRDefault="00000000" w:rsidRPr="00000000" w14:paraId="000002CA">
      <w:pPr>
        <w:rPr>
          <w:b w:val="1"/>
          <w:sz w:val="20"/>
          <w:szCs w:val="20"/>
        </w:rPr>
      </w:pPr>
      <w:r w:rsidDel="00000000" w:rsidR="00000000" w:rsidRPr="00000000">
        <w:rPr>
          <w:b w:val="1"/>
          <w:sz w:val="20"/>
          <w:szCs w:val="20"/>
          <w:rtl w:val="0"/>
        </w:rPr>
        <w:t xml:space="preserve">Will they have any advantage over other students to get selected for phase 2?</w:t>
      </w:r>
    </w:p>
    <w:p w:rsidR="00000000" w:rsidDel="00000000" w:rsidP="00000000" w:rsidRDefault="00000000" w:rsidRPr="00000000" w14:paraId="000002CB">
      <w:pPr>
        <w:rPr>
          <w:sz w:val="20"/>
          <w:szCs w:val="20"/>
        </w:rPr>
      </w:pPr>
      <w:r w:rsidDel="00000000" w:rsidR="00000000" w:rsidRPr="00000000">
        <w:rPr>
          <w:sz w:val="20"/>
          <w:szCs w:val="20"/>
          <w:rtl w:val="0"/>
        </w:rPr>
        <w:t xml:space="preserve">A. Student Leaders will be selected based on your passion and willingness to help and lead your fellow peers. No prior experience is required to become a student leader. Student leaders will manage their respective channels to make them more productive, help out peers in answering their queries and also initiate different activities to engage the students in their channels.</w:t>
      </w:r>
    </w:p>
    <w:p w:rsidR="00000000" w:rsidDel="00000000" w:rsidP="00000000" w:rsidRDefault="00000000" w:rsidRPr="00000000" w14:paraId="000002CC">
      <w:pPr>
        <w:rPr>
          <w:sz w:val="20"/>
          <w:szCs w:val="20"/>
        </w:rPr>
      </w:pPr>
      <w:r w:rsidDel="00000000" w:rsidR="00000000" w:rsidRPr="00000000">
        <w:rPr>
          <w:sz w:val="20"/>
          <w:szCs w:val="20"/>
          <w:rtl w:val="0"/>
        </w:rPr>
        <w:t xml:space="preserve">They will have no advantage over other students to get selected.</w:t>
      </w:r>
    </w:p>
    <w:p w:rsidR="00000000" w:rsidDel="00000000" w:rsidP="00000000" w:rsidRDefault="00000000" w:rsidRPr="00000000" w14:paraId="000002CD">
      <w:pPr>
        <w:rPr>
          <w:sz w:val="20"/>
          <w:szCs w:val="20"/>
        </w:rPr>
      </w:pPr>
      <w:r w:rsidDel="00000000" w:rsidR="00000000" w:rsidRPr="00000000">
        <w:rPr>
          <w:rtl w:val="0"/>
        </w:rPr>
      </w:r>
    </w:p>
    <w:p w:rsidR="00000000" w:rsidDel="00000000" w:rsidP="00000000" w:rsidRDefault="00000000" w:rsidRPr="00000000" w14:paraId="000002CE">
      <w:pPr>
        <w:rPr>
          <w:b w:val="1"/>
          <w:sz w:val="20"/>
          <w:szCs w:val="20"/>
        </w:rPr>
      </w:pPr>
      <w:r w:rsidDel="00000000" w:rsidR="00000000" w:rsidRPr="00000000">
        <w:rPr>
          <w:b w:val="1"/>
          <w:sz w:val="20"/>
          <w:szCs w:val="20"/>
          <w:rtl w:val="0"/>
        </w:rPr>
        <w:t xml:space="preserve">Q. What are the criteria to be selected for phase 2?</w:t>
      </w:r>
    </w:p>
    <w:p w:rsidR="00000000" w:rsidDel="00000000" w:rsidP="00000000" w:rsidRDefault="00000000" w:rsidRPr="00000000" w14:paraId="000002CF">
      <w:pPr>
        <w:rPr>
          <w:sz w:val="20"/>
          <w:szCs w:val="20"/>
        </w:rPr>
      </w:pPr>
      <w:r w:rsidDel="00000000" w:rsidR="00000000" w:rsidRPr="00000000">
        <w:rPr>
          <w:sz w:val="20"/>
          <w:szCs w:val="20"/>
          <w:rtl w:val="0"/>
        </w:rPr>
        <w:t xml:space="preserve">A.Hi @Hafssa! here’s the link to our Google site where you can watch the recording from Orientation :grin:https://bit.ly/microsoft-azure-challenge</w:t>
      </w:r>
    </w:p>
    <w:p w:rsidR="00000000" w:rsidDel="00000000" w:rsidP="00000000" w:rsidRDefault="00000000" w:rsidRPr="00000000" w14:paraId="000002D0">
      <w:pPr>
        <w:rPr>
          <w:sz w:val="20"/>
          <w:szCs w:val="20"/>
        </w:rPr>
      </w:pPr>
      <w:r w:rsidDel="00000000" w:rsidR="00000000" w:rsidRPr="00000000">
        <w:rPr>
          <w:rtl w:val="0"/>
        </w:rPr>
      </w:r>
    </w:p>
    <w:p w:rsidR="00000000" w:rsidDel="00000000" w:rsidP="00000000" w:rsidRDefault="00000000" w:rsidRPr="00000000" w14:paraId="000002D1">
      <w:pPr>
        <w:rPr>
          <w:b w:val="1"/>
          <w:sz w:val="20"/>
          <w:szCs w:val="20"/>
        </w:rPr>
      </w:pPr>
      <w:r w:rsidDel="00000000" w:rsidR="00000000" w:rsidRPr="00000000">
        <w:rPr>
          <w:b w:val="1"/>
          <w:sz w:val="20"/>
          <w:szCs w:val="20"/>
          <w:rtl w:val="0"/>
        </w:rPr>
        <w:t xml:space="preserve">Q. Hi everyone, I understand our participation on Slack is an important factor for us to be considered for a nanodegree program. But it is just a beginning and it has been already overwhelming with all the messages. Is the quality over frequency and quantity considered and in which way? Thanks! :)</w:t>
      </w:r>
    </w:p>
    <w:p w:rsidR="00000000" w:rsidDel="00000000" w:rsidP="00000000" w:rsidRDefault="00000000" w:rsidRPr="00000000" w14:paraId="000002D2">
      <w:pPr>
        <w:rPr>
          <w:sz w:val="20"/>
          <w:szCs w:val="20"/>
        </w:rPr>
      </w:pPr>
      <w:r w:rsidDel="00000000" w:rsidR="00000000" w:rsidRPr="00000000">
        <w:rPr>
          <w:sz w:val="20"/>
          <w:szCs w:val="20"/>
          <w:rtl w:val="0"/>
        </w:rPr>
        <w:t xml:space="preserve">A. Yes, they said yesterday in orientation that quantity doesn't matter; only quality does. They claim that a thoughtful, substantive answer looks very different from "hello from Ontario!" or whatever. (I tried to pick an example of a spam message I hadn't actually seen. :))</w:t>
      </w:r>
    </w:p>
    <w:p w:rsidR="00000000" w:rsidDel="00000000" w:rsidP="00000000" w:rsidRDefault="00000000" w:rsidRPr="00000000" w14:paraId="000002D3">
      <w:pPr>
        <w:rPr>
          <w:b w:val="1"/>
          <w:sz w:val="20"/>
          <w:szCs w:val="20"/>
        </w:rPr>
      </w:pPr>
      <w:r w:rsidDel="00000000" w:rsidR="00000000" w:rsidRPr="00000000">
        <w:rPr>
          <w:rtl w:val="0"/>
        </w:rPr>
      </w:r>
    </w:p>
    <w:p w:rsidR="00000000" w:rsidDel="00000000" w:rsidP="00000000" w:rsidRDefault="00000000" w:rsidRPr="00000000" w14:paraId="000002D4">
      <w:pPr>
        <w:rPr>
          <w:b w:val="1"/>
          <w:sz w:val="20"/>
          <w:szCs w:val="20"/>
        </w:rPr>
      </w:pPr>
      <w:r w:rsidDel="00000000" w:rsidR="00000000" w:rsidRPr="00000000">
        <w:rPr>
          <w:b w:val="1"/>
          <w:sz w:val="20"/>
          <w:szCs w:val="20"/>
          <w:rtl w:val="0"/>
        </w:rPr>
        <w:t xml:space="preserve">Q. @Brenda.Udacity @Grace.Udacity @Palak.Udacity   great to see you here :a-parrot:. Can we have a channel where we can ask technical question to the Microsoft representative or they mentor us in technical part of ML/DS like some sort of mentor session? (edited) </w:t>
      </w:r>
    </w:p>
    <w:p w:rsidR="00000000" w:rsidDel="00000000" w:rsidP="00000000" w:rsidRDefault="00000000" w:rsidRPr="00000000" w14:paraId="000002D5">
      <w:pPr>
        <w:rPr>
          <w:sz w:val="20"/>
          <w:szCs w:val="20"/>
        </w:rPr>
      </w:pPr>
      <w:r w:rsidDel="00000000" w:rsidR="00000000" w:rsidRPr="00000000">
        <w:rPr>
          <w:sz w:val="20"/>
          <w:szCs w:val="20"/>
          <w:rtl w:val="0"/>
        </w:rPr>
        <w:t xml:space="preserve">A. Hi @Sabyh! I believe the team is in talks with a Microsoft developer for a technical webinar but it will be difficult to have a developer own a dedicated channel.  Like your peers stated, #tech_help is a great alternative!</w:t>
      </w:r>
    </w:p>
    <w:p w:rsidR="00000000" w:rsidDel="00000000" w:rsidP="00000000" w:rsidRDefault="00000000" w:rsidRPr="00000000" w14:paraId="000002D6">
      <w:pPr>
        <w:rPr>
          <w:sz w:val="20"/>
          <w:szCs w:val="20"/>
        </w:rPr>
      </w:pPr>
      <w:r w:rsidDel="00000000" w:rsidR="00000000" w:rsidRPr="00000000">
        <w:rPr>
          <w:rtl w:val="0"/>
        </w:rPr>
      </w:r>
    </w:p>
    <w:p w:rsidR="00000000" w:rsidDel="00000000" w:rsidP="00000000" w:rsidRDefault="00000000" w:rsidRPr="00000000" w14:paraId="000002D7">
      <w:pPr>
        <w:rPr>
          <w:b w:val="1"/>
          <w:sz w:val="20"/>
          <w:szCs w:val="20"/>
        </w:rPr>
      </w:pPr>
      <w:r w:rsidDel="00000000" w:rsidR="00000000" w:rsidRPr="00000000">
        <w:rPr>
          <w:b w:val="1"/>
          <w:sz w:val="20"/>
          <w:szCs w:val="20"/>
          <w:rtl w:val="0"/>
        </w:rPr>
        <w:t xml:space="preserve">Q. How can we suggest a challenge similar to the 50 days of code?</w:t>
      </w:r>
    </w:p>
    <w:p w:rsidR="00000000" w:rsidDel="00000000" w:rsidP="00000000" w:rsidRDefault="00000000" w:rsidRPr="00000000" w14:paraId="000002D8">
      <w:pPr>
        <w:rPr>
          <w:sz w:val="20"/>
          <w:szCs w:val="20"/>
        </w:rPr>
      </w:pPr>
      <w:r w:rsidDel="00000000" w:rsidR="00000000" w:rsidRPr="00000000">
        <w:rPr>
          <w:sz w:val="20"/>
          <w:szCs w:val="20"/>
          <w:rtl w:val="0"/>
        </w:rPr>
        <w:t xml:space="preserve">A. There is also form available for that</w:t>
      </w:r>
    </w:p>
    <w:p w:rsidR="00000000" w:rsidDel="00000000" w:rsidP="00000000" w:rsidRDefault="00000000" w:rsidRPr="00000000" w14:paraId="000002D9">
      <w:pPr>
        <w:rPr>
          <w:sz w:val="20"/>
          <w:szCs w:val="20"/>
        </w:rPr>
      </w:pPr>
      <w:r w:rsidDel="00000000" w:rsidR="00000000" w:rsidRPr="00000000">
        <w:rPr>
          <w:rtl w:val="0"/>
        </w:rPr>
      </w:r>
    </w:p>
    <w:p w:rsidR="00000000" w:rsidDel="00000000" w:rsidP="00000000" w:rsidRDefault="00000000" w:rsidRPr="00000000" w14:paraId="000002DA">
      <w:pPr>
        <w:rPr>
          <w:b w:val="1"/>
          <w:sz w:val="20"/>
          <w:szCs w:val="20"/>
        </w:rPr>
      </w:pPr>
      <w:r w:rsidDel="00000000" w:rsidR="00000000" w:rsidRPr="00000000">
        <w:rPr>
          <w:b w:val="1"/>
          <w:sz w:val="20"/>
          <w:szCs w:val="20"/>
          <w:rtl w:val="0"/>
        </w:rPr>
        <w:t xml:space="preserve">Q. do we have mentoring session with the course? (edited) </w:t>
      </w:r>
    </w:p>
    <w:p w:rsidR="00000000" w:rsidDel="00000000" w:rsidP="00000000" w:rsidRDefault="00000000" w:rsidRPr="00000000" w14:paraId="000002DB">
      <w:pPr>
        <w:rPr>
          <w:sz w:val="20"/>
          <w:szCs w:val="20"/>
        </w:rPr>
      </w:pPr>
      <w:r w:rsidDel="00000000" w:rsidR="00000000" w:rsidRPr="00000000">
        <w:rPr>
          <w:sz w:val="20"/>
          <w:szCs w:val="20"/>
          <w:rtl w:val="0"/>
        </w:rPr>
        <w:t xml:space="preserve">A. Hi @Nandi Chinmay! Because this is a Challenge we steer classmates to get and receive help from one another! For those accepted to Phase 2, you will have access to a Mentor Community where you can ask any technical questions related to your ND. Hope that helps!</w:t>
      </w:r>
    </w:p>
    <w:p w:rsidR="00000000" w:rsidDel="00000000" w:rsidP="00000000" w:rsidRDefault="00000000" w:rsidRPr="00000000" w14:paraId="000002DC">
      <w:pPr>
        <w:rPr>
          <w:sz w:val="20"/>
          <w:szCs w:val="20"/>
        </w:rPr>
      </w:pPr>
      <w:r w:rsidDel="00000000" w:rsidR="00000000" w:rsidRPr="00000000">
        <w:rPr>
          <w:rtl w:val="0"/>
        </w:rPr>
      </w:r>
    </w:p>
    <w:p w:rsidR="00000000" w:rsidDel="00000000" w:rsidP="00000000" w:rsidRDefault="00000000" w:rsidRPr="00000000" w14:paraId="000002DD">
      <w:pPr>
        <w:rPr>
          <w:b w:val="1"/>
          <w:sz w:val="20"/>
          <w:szCs w:val="20"/>
        </w:rPr>
      </w:pPr>
      <w:r w:rsidDel="00000000" w:rsidR="00000000" w:rsidRPr="00000000">
        <w:rPr>
          <w:b w:val="1"/>
          <w:sz w:val="20"/>
          <w:szCs w:val="20"/>
          <w:rtl w:val="0"/>
        </w:rPr>
        <w:t xml:space="preserve">Q. Is it only once there would be a contest for student leader such that one would be a student leader throughout the program</w:t>
      </w:r>
    </w:p>
    <w:p w:rsidR="00000000" w:rsidDel="00000000" w:rsidP="00000000" w:rsidRDefault="00000000" w:rsidRPr="00000000" w14:paraId="000002DE">
      <w:pPr>
        <w:rPr>
          <w:sz w:val="20"/>
          <w:szCs w:val="20"/>
        </w:rPr>
      </w:pPr>
      <w:r w:rsidDel="00000000" w:rsidR="00000000" w:rsidRPr="00000000">
        <w:rPr>
          <w:sz w:val="20"/>
          <w:szCs w:val="20"/>
          <w:rtl w:val="0"/>
        </w:rPr>
        <w:t xml:space="preserve">A. @Abdul Basit That’s correct! We might need more Student Leaders throughout the scholarship  since more channels are constantly created so if you don’t get in the first time, there may be additional opportunities later :slightly_smiling_face:</w:t>
      </w:r>
    </w:p>
    <w:p w:rsidR="00000000" w:rsidDel="00000000" w:rsidP="00000000" w:rsidRDefault="00000000" w:rsidRPr="00000000" w14:paraId="000002DF">
      <w:pPr>
        <w:rPr>
          <w:sz w:val="20"/>
          <w:szCs w:val="20"/>
        </w:rPr>
      </w:pPr>
      <w:r w:rsidDel="00000000" w:rsidR="00000000" w:rsidRPr="00000000">
        <w:rPr>
          <w:rtl w:val="0"/>
        </w:rPr>
      </w:r>
    </w:p>
    <w:p w:rsidR="00000000" w:rsidDel="00000000" w:rsidP="00000000" w:rsidRDefault="00000000" w:rsidRPr="00000000" w14:paraId="000002E0">
      <w:pPr>
        <w:rPr>
          <w:b w:val="1"/>
          <w:sz w:val="20"/>
          <w:szCs w:val="20"/>
        </w:rPr>
      </w:pPr>
      <w:r w:rsidDel="00000000" w:rsidR="00000000" w:rsidRPr="00000000">
        <w:rPr>
          <w:b w:val="1"/>
          <w:sz w:val="20"/>
          <w:szCs w:val="20"/>
          <w:rtl w:val="0"/>
        </w:rPr>
        <w:t xml:space="preserve">Q. Will the challenges be day long or will be specific to few hours? This might bring timenzone issue.. please keep it day long?</w:t>
      </w:r>
    </w:p>
    <w:p w:rsidR="00000000" w:rsidDel="00000000" w:rsidP="00000000" w:rsidRDefault="00000000" w:rsidRPr="00000000" w14:paraId="000002E1">
      <w:pPr>
        <w:rPr>
          <w:sz w:val="20"/>
          <w:szCs w:val="20"/>
        </w:rPr>
      </w:pPr>
      <w:r w:rsidDel="00000000" w:rsidR="00000000" w:rsidRPr="00000000">
        <w:rPr>
          <w:sz w:val="20"/>
          <w:szCs w:val="20"/>
          <w:rtl w:val="0"/>
        </w:rPr>
        <w:t xml:space="preserve">A. Hi @Manasvi Duggal! We want to make our Community sponsored initiatives accessible to everyone which is why many will be over a time span vs. being specific hours. Hope that helps!</w:t>
      </w:r>
    </w:p>
    <w:p w:rsidR="00000000" w:rsidDel="00000000" w:rsidP="00000000" w:rsidRDefault="00000000" w:rsidRPr="00000000" w14:paraId="000002E2">
      <w:pPr>
        <w:rPr>
          <w:sz w:val="20"/>
          <w:szCs w:val="20"/>
        </w:rPr>
      </w:pPr>
      <w:r w:rsidDel="00000000" w:rsidR="00000000" w:rsidRPr="00000000">
        <w:rPr>
          <w:rtl w:val="0"/>
        </w:rPr>
      </w:r>
    </w:p>
    <w:p w:rsidR="00000000" w:rsidDel="00000000" w:rsidP="00000000" w:rsidRDefault="00000000" w:rsidRPr="00000000" w14:paraId="000002E3">
      <w:pPr>
        <w:rPr>
          <w:b w:val="1"/>
          <w:sz w:val="20"/>
          <w:szCs w:val="20"/>
        </w:rPr>
      </w:pPr>
      <w:r w:rsidDel="00000000" w:rsidR="00000000" w:rsidRPr="00000000">
        <w:rPr>
          <w:b w:val="1"/>
          <w:sz w:val="20"/>
          <w:szCs w:val="20"/>
          <w:rtl w:val="0"/>
        </w:rPr>
        <w:t xml:space="preserve">Q. What are the differences between Machine Learning Nanodegrees by AWS and Azure?</w:t>
      </w:r>
    </w:p>
    <w:p w:rsidR="00000000" w:rsidDel="00000000" w:rsidP="00000000" w:rsidRDefault="00000000" w:rsidRPr="00000000" w14:paraId="000002E4">
      <w:pPr>
        <w:rPr>
          <w:sz w:val="20"/>
          <w:szCs w:val="20"/>
        </w:rPr>
      </w:pPr>
      <w:r w:rsidDel="00000000" w:rsidR="00000000" w:rsidRPr="00000000">
        <w:rPr>
          <w:sz w:val="20"/>
          <w:szCs w:val="20"/>
          <w:rtl w:val="0"/>
        </w:rPr>
        <w:t xml:space="preserve">A. winners of phase 2 of AWS scholarship will get Machine Learning nanodegree with this scholarship they will get a nanodegree designed by Microsoft about Azure ML</w:t>
      </w:r>
    </w:p>
    <w:p w:rsidR="00000000" w:rsidDel="00000000" w:rsidP="00000000" w:rsidRDefault="00000000" w:rsidRPr="00000000" w14:paraId="000002E5">
      <w:pPr>
        <w:rPr>
          <w:sz w:val="20"/>
          <w:szCs w:val="20"/>
        </w:rPr>
      </w:pPr>
      <w:r w:rsidDel="00000000" w:rsidR="00000000" w:rsidRPr="00000000">
        <w:rPr>
          <w:rtl w:val="0"/>
        </w:rPr>
      </w:r>
    </w:p>
    <w:p w:rsidR="00000000" w:rsidDel="00000000" w:rsidP="00000000" w:rsidRDefault="00000000" w:rsidRPr="00000000" w14:paraId="000002E6">
      <w:pPr>
        <w:rPr>
          <w:b w:val="1"/>
          <w:sz w:val="20"/>
          <w:szCs w:val="20"/>
        </w:rPr>
      </w:pPr>
      <w:r w:rsidDel="00000000" w:rsidR="00000000" w:rsidRPr="00000000">
        <w:rPr>
          <w:b w:val="1"/>
          <w:sz w:val="20"/>
          <w:szCs w:val="20"/>
          <w:rtl w:val="0"/>
        </w:rPr>
        <w:t xml:space="preserve">Q. @Brenda.Udacity @Palak.Udacity @Grace.Udacity I would request you to please elaborate on what criteria will be followed to measure the slack participation as it is an important factor for the phase 2 selection. How much time should I spend on Slack and what type of questions and answers will be considered as slack participation?</w:t>
      </w:r>
    </w:p>
    <w:p w:rsidR="00000000" w:rsidDel="00000000" w:rsidP="00000000" w:rsidRDefault="00000000" w:rsidRPr="00000000" w14:paraId="000002E7">
      <w:pPr>
        <w:rPr>
          <w:sz w:val="20"/>
          <w:szCs w:val="20"/>
        </w:rPr>
      </w:pPr>
      <w:r w:rsidDel="00000000" w:rsidR="00000000" w:rsidRPr="00000000">
        <w:rPr>
          <w:sz w:val="20"/>
          <w:szCs w:val="20"/>
          <w:rtl w:val="0"/>
        </w:rPr>
        <w:t xml:space="preserve">A. Hi @Nupur! We want to be respective of everyone’s schedules so we never state a time. That said, do what is right for you - as your classmates have mentioned we are looking for meaningful contributions while you are here! That means participating in our community sponsored initiatives or joining other classmates in making an idea come to reality!</w:t>
      </w:r>
    </w:p>
    <w:p w:rsidR="00000000" w:rsidDel="00000000" w:rsidP="00000000" w:rsidRDefault="00000000" w:rsidRPr="00000000" w14:paraId="000002E8">
      <w:pPr>
        <w:rPr>
          <w:sz w:val="20"/>
          <w:szCs w:val="20"/>
        </w:rPr>
      </w:pPr>
      <w:r w:rsidDel="00000000" w:rsidR="00000000" w:rsidRPr="00000000">
        <w:rPr>
          <w:rtl w:val="0"/>
        </w:rPr>
      </w:r>
    </w:p>
    <w:p w:rsidR="00000000" w:rsidDel="00000000" w:rsidP="00000000" w:rsidRDefault="00000000" w:rsidRPr="00000000" w14:paraId="000002E9">
      <w:pPr>
        <w:rPr>
          <w:b w:val="1"/>
          <w:sz w:val="20"/>
          <w:szCs w:val="20"/>
        </w:rPr>
      </w:pPr>
      <w:r w:rsidDel="00000000" w:rsidR="00000000" w:rsidRPr="00000000">
        <w:rPr>
          <w:b w:val="1"/>
          <w:sz w:val="20"/>
          <w:szCs w:val="20"/>
          <w:rtl w:val="0"/>
        </w:rPr>
        <w:t xml:space="preserve">Q. Can we do project showcasing from our own learning from phase 1 here?</w:t>
      </w:r>
    </w:p>
    <w:p w:rsidR="00000000" w:rsidDel="00000000" w:rsidP="00000000" w:rsidRDefault="00000000" w:rsidRPr="00000000" w14:paraId="000002EA">
      <w:pPr>
        <w:rPr>
          <w:sz w:val="20"/>
          <w:szCs w:val="20"/>
        </w:rPr>
      </w:pPr>
      <w:r w:rsidDel="00000000" w:rsidR="00000000" w:rsidRPr="00000000">
        <w:rPr>
          <w:sz w:val="20"/>
          <w:szCs w:val="20"/>
          <w:rtl w:val="0"/>
        </w:rPr>
        <w:t xml:space="preserve">A. Hi @Aditya Jadhav Absolutely! While the Community team doesn’t have any plans to host a formal Project Showcase at the moment it shouldn’t stop you and your classmates from creating a project that would help reinforce and demonstrate what you’re learning here!</w:t>
      </w:r>
    </w:p>
    <w:p w:rsidR="00000000" w:rsidDel="00000000" w:rsidP="00000000" w:rsidRDefault="00000000" w:rsidRPr="00000000" w14:paraId="000002EB">
      <w:pPr>
        <w:rPr>
          <w:sz w:val="20"/>
          <w:szCs w:val="20"/>
        </w:rPr>
      </w:pPr>
      <w:r w:rsidDel="00000000" w:rsidR="00000000" w:rsidRPr="00000000">
        <w:rPr>
          <w:rtl w:val="0"/>
        </w:rPr>
      </w:r>
    </w:p>
    <w:bookmarkStart w:colFirst="0" w:colLast="0" w:name="e39pq1d944nb" w:id="2"/>
    <w:bookmarkEnd w:id="2"/>
    <w:p w:rsidR="00000000" w:rsidDel="00000000" w:rsidP="00000000" w:rsidRDefault="00000000" w:rsidRPr="00000000" w14:paraId="000002EC">
      <w:pPr>
        <w:rPr>
          <w:b w:val="1"/>
          <w:sz w:val="20"/>
          <w:szCs w:val="20"/>
        </w:rPr>
      </w:pPr>
      <w:r w:rsidDel="00000000" w:rsidR="00000000" w:rsidRPr="00000000">
        <w:rPr>
          <w:b w:val="1"/>
          <w:sz w:val="20"/>
          <w:szCs w:val="20"/>
          <w:rtl w:val="0"/>
        </w:rPr>
        <w:t xml:space="preserve">Monday, July 13th @11 AM PDT | 11:30 PM IST </w:t>
      </w:r>
    </w:p>
    <w:p w:rsidR="00000000" w:rsidDel="00000000" w:rsidP="00000000" w:rsidRDefault="00000000" w:rsidRPr="00000000" w14:paraId="000002ED">
      <w:pPr>
        <w:rPr>
          <w:b w:val="1"/>
          <w:sz w:val="20"/>
          <w:szCs w:val="20"/>
        </w:rPr>
      </w:pPr>
      <w:r w:rsidDel="00000000" w:rsidR="00000000" w:rsidRPr="00000000">
        <w:rPr>
          <w:b w:val="1"/>
          <w:sz w:val="20"/>
          <w:szCs w:val="20"/>
          <w:rtl w:val="0"/>
        </w:rPr>
        <w:t xml:space="preserve">Q. Hello! Thank you for holding this additional AMA session. Does our activity in private direct messages (e.g., private study group chats) count towards our community participation?</w:t>
      </w:r>
    </w:p>
    <w:p w:rsidR="00000000" w:rsidDel="00000000" w:rsidP="00000000" w:rsidRDefault="00000000" w:rsidRPr="00000000" w14:paraId="000002EE">
      <w:pPr>
        <w:rPr>
          <w:sz w:val="20"/>
          <w:szCs w:val="20"/>
        </w:rPr>
      </w:pPr>
      <w:r w:rsidDel="00000000" w:rsidR="00000000" w:rsidRPr="00000000">
        <w:rPr>
          <w:sz w:val="20"/>
          <w:szCs w:val="20"/>
          <w:rtl w:val="0"/>
        </w:rPr>
        <w:t xml:space="preserve">A. No they don't</w:t>
      </w:r>
    </w:p>
    <w:p w:rsidR="00000000" w:rsidDel="00000000" w:rsidP="00000000" w:rsidRDefault="00000000" w:rsidRPr="00000000" w14:paraId="000002EF">
      <w:pPr>
        <w:rPr>
          <w:sz w:val="20"/>
          <w:szCs w:val="20"/>
        </w:rPr>
      </w:pPr>
      <w:r w:rsidDel="00000000" w:rsidR="00000000" w:rsidRPr="00000000">
        <w:rPr>
          <w:rtl w:val="0"/>
        </w:rPr>
      </w:r>
    </w:p>
    <w:p w:rsidR="00000000" w:rsidDel="00000000" w:rsidP="00000000" w:rsidRDefault="00000000" w:rsidRPr="00000000" w14:paraId="000002F0">
      <w:pPr>
        <w:rPr>
          <w:b w:val="1"/>
          <w:sz w:val="20"/>
          <w:szCs w:val="20"/>
        </w:rPr>
      </w:pPr>
      <w:r w:rsidDel="00000000" w:rsidR="00000000" w:rsidRPr="00000000">
        <w:rPr>
          <w:b w:val="1"/>
          <w:sz w:val="20"/>
          <w:szCs w:val="20"/>
          <w:rtl w:val="0"/>
        </w:rPr>
        <w:t xml:space="preserve">Q. Hi, I saw a lot of messages in each slack channel and that creates a doubt.</w:t>
      </w:r>
    </w:p>
    <w:p w:rsidR="00000000" w:rsidDel="00000000" w:rsidP="00000000" w:rsidRDefault="00000000" w:rsidRPr="00000000" w14:paraId="000002F1">
      <w:pPr>
        <w:rPr>
          <w:b w:val="1"/>
          <w:sz w:val="20"/>
          <w:szCs w:val="20"/>
        </w:rPr>
      </w:pPr>
      <w:r w:rsidDel="00000000" w:rsidR="00000000" w:rsidRPr="00000000">
        <w:rPr>
          <w:b w:val="1"/>
          <w:sz w:val="20"/>
          <w:szCs w:val="20"/>
          <w:rtl w:val="0"/>
        </w:rPr>
        <w:t xml:space="preserve">Eventhough it is 10000 students who got selected for phase 1, it's only around 5000 students in slack now.</w:t>
      </w:r>
    </w:p>
    <w:p w:rsidR="00000000" w:rsidDel="00000000" w:rsidP="00000000" w:rsidRDefault="00000000" w:rsidRPr="00000000" w14:paraId="000002F2">
      <w:pPr>
        <w:rPr>
          <w:b w:val="1"/>
          <w:sz w:val="20"/>
          <w:szCs w:val="20"/>
        </w:rPr>
      </w:pPr>
      <w:r w:rsidDel="00000000" w:rsidR="00000000" w:rsidRPr="00000000">
        <w:rPr>
          <w:b w:val="1"/>
          <w:sz w:val="20"/>
          <w:szCs w:val="20"/>
          <w:rtl w:val="0"/>
        </w:rPr>
        <w:t xml:space="preserve">If you don't mind, can you tell us what is the percentage of students who completed their phase 1 completely in previous scholorships?</w:t>
      </w:r>
    </w:p>
    <w:p w:rsidR="00000000" w:rsidDel="00000000" w:rsidP="00000000" w:rsidRDefault="00000000" w:rsidRPr="00000000" w14:paraId="000002F3">
      <w:pPr>
        <w:rPr>
          <w:b w:val="1"/>
          <w:sz w:val="20"/>
          <w:szCs w:val="20"/>
        </w:rPr>
      </w:pPr>
      <w:r w:rsidDel="00000000" w:rsidR="00000000" w:rsidRPr="00000000">
        <w:rPr>
          <w:b w:val="1"/>
          <w:sz w:val="20"/>
          <w:szCs w:val="20"/>
          <w:rtl w:val="0"/>
        </w:rPr>
        <w:t xml:space="preserve">Do you think that we can break that in this batch?</w:t>
      </w:r>
    </w:p>
    <w:p w:rsidR="00000000" w:rsidDel="00000000" w:rsidP="00000000" w:rsidRDefault="00000000" w:rsidRPr="00000000" w14:paraId="000002F4">
      <w:pPr>
        <w:rPr>
          <w:sz w:val="20"/>
          <w:szCs w:val="20"/>
        </w:rPr>
      </w:pPr>
      <w:r w:rsidDel="00000000" w:rsidR="00000000" w:rsidRPr="00000000">
        <w:rPr>
          <w:sz w:val="20"/>
          <w:szCs w:val="20"/>
          <w:rtl w:val="0"/>
        </w:rPr>
        <w:t xml:space="preserve">A. Hi @Harry It truly depends on every program. Normally we see anywhere from 25 - 35% of students compete their coursework</w:t>
      </w:r>
    </w:p>
    <w:p w:rsidR="00000000" w:rsidDel="00000000" w:rsidP="00000000" w:rsidRDefault="00000000" w:rsidRPr="00000000" w14:paraId="000002F5">
      <w:pPr>
        <w:rPr>
          <w:sz w:val="20"/>
          <w:szCs w:val="20"/>
        </w:rPr>
      </w:pPr>
      <w:r w:rsidDel="00000000" w:rsidR="00000000" w:rsidRPr="00000000">
        <w:rPr>
          <w:rtl w:val="0"/>
        </w:rPr>
      </w:r>
    </w:p>
    <w:p w:rsidR="00000000" w:rsidDel="00000000" w:rsidP="00000000" w:rsidRDefault="00000000" w:rsidRPr="00000000" w14:paraId="000002F6">
      <w:pPr>
        <w:rPr>
          <w:b w:val="1"/>
          <w:sz w:val="20"/>
          <w:szCs w:val="20"/>
        </w:rPr>
      </w:pPr>
      <w:r w:rsidDel="00000000" w:rsidR="00000000" w:rsidRPr="00000000">
        <w:rPr>
          <w:b w:val="1"/>
          <w:sz w:val="20"/>
          <w:szCs w:val="20"/>
          <w:rtl w:val="0"/>
        </w:rPr>
        <w:t xml:space="preserve">Q. Can we create #10daysofudacity or #30daysofudacity challenge for people who wants to complete fast and give them different badges?</w:t>
      </w:r>
    </w:p>
    <w:p w:rsidR="00000000" w:rsidDel="00000000" w:rsidP="00000000" w:rsidRDefault="00000000" w:rsidRPr="00000000" w14:paraId="000002F7">
      <w:pPr>
        <w:rPr>
          <w:sz w:val="20"/>
          <w:szCs w:val="20"/>
        </w:rPr>
      </w:pPr>
      <w:r w:rsidDel="00000000" w:rsidR="00000000" w:rsidRPr="00000000">
        <w:rPr>
          <w:sz w:val="20"/>
          <w:szCs w:val="20"/>
          <w:rtl w:val="0"/>
        </w:rPr>
        <w:t xml:space="preserve">A. @Ibrahim Cem Durak Yes ofcourse! </w:t>
      </w:r>
    </w:p>
    <w:p w:rsidR="00000000" w:rsidDel="00000000" w:rsidP="00000000" w:rsidRDefault="00000000" w:rsidRPr="00000000" w14:paraId="000002F8">
      <w:pPr>
        <w:rPr>
          <w:sz w:val="20"/>
          <w:szCs w:val="20"/>
        </w:rPr>
      </w:pPr>
      <w:r w:rsidDel="00000000" w:rsidR="00000000" w:rsidRPr="00000000">
        <w:rPr>
          <w:rtl w:val="0"/>
        </w:rPr>
      </w:r>
    </w:p>
    <w:p w:rsidR="00000000" w:rsidDel="00000000" w:rsidP="00000000" w:rsidRDefault="00000000" w:rsidRPr="00000000" w14:paraId="000002F9">
      <w:pPr>
        <w:rPr>
          <w:b w:val="1"/>
          <w:sz w:val="20"/>
          <w:szCs w:val="20"/>
        </w:rPr>
      </w:pPr>
      <w:r w:rsidDel="00000000" w:rsidR="00000000" w:rsidRPr="00000000">
        <w:rPr>
          <w:b w:val="1"/>
          <w:sz w:val="20"/>
          <w:szCs w:val="20"/>
          <w:rtl w:val="0"/>
        </w:rPr>
        <w:t xml:space="preserve">Q. Can we study other udacity course in #50daysofudacity challenge?</w:t>
      </w:r>
    </w:p>
    <w:p w:rsidR="00000000" w:rsidDel="00000000" w:rsidP="00000000" w:rsidRDefault="00000000" w:rsidRPr="00000000" w14:paraId="000002FA">
      <w:pPr>
        <w:rPr>
          <w:sz w:val="20"/>
          <w:szCs w:val="20"/>
        </w:rPr>
      </w:pPr>
      <w:r w:rsidDel="00000000" w:rsidR="00000000" w:rsidRPr="00000000">
        <w:rPr>
          <w:sz w:val="20"/>
          <w:szCs w:val="20"/>
          <w:rtl w:val="0"/>
        </w:rPr>
        <w:t xml:space="preserve">A. Hi @Ahmed M. Hasan! See me here https://microsoftmlchallenge.slack.com/archives/C016T70CJ3T/p1594666070283600</w:t>
      </w:r>
    </w:p>
    <w:p w:rsidR="00000000" w:rsidDel="00000000" w:rsidP="00000000" w:rsidRDefault="00000000" w:rsidRPr="00000000" w14:paraId="000002FB">
      <w:pPr>
        <w:rPr>
          <w:sz w:val="20"/>
          <w:szCs w:val="20"/>
        </w:rPr>
      </w:pPr>
      <w:r w:rsidDel="00000000" w:rsidR="00000000" w:rsidRPr="00000000">
        <w:rPr>
          <w:sz w:val="20"/>
          <w:szCs w:val="20"/>
          <w:rtl w:val="0"/>
        </w:rPr>
        <w:t xml:space="preserve">A. Yes</w:t>
      </w:r>
    </w:p>
    <w:p w:rsidR="00000000" w:rsidDel="00000000" w:rsidP="00000000" w:rsidRDefault="00000000" w:rsidRPr="00000000" w14:paraId="000002FC">
      <w:pPr>
        <w:rPr>
          <w:sz w:val="20"/>
          <w:szCs w:val="20"/>
        </w:rPr>
      </w:pPr>
      <w:r w:rsidDel="00000000" w:rsidR="00000000" w:rsidRPr="00000000">
        <w:rPr>
          <w:rtl w:val="0"/>
        </w:rPr>
      </w:r>
    </w:p>
    <w:p w:rsidR="00000000" w:rsidDel="00000000" w:rsidP="00000000" w:rsidRDefault="00000000" w:rsidRPr="00000000" w14:paraId="000002FD">
      <w:pPr>
        <w:rPr>
          <w:b w:val="1"/>
          <w:sz w:val="20"/>
          <w:szCs w:val="20"/>
        </w:rPr>
      </w:pPr>
      <w:r w:rsidDel="00000000" w:rsidR="00000000" w:rsidRPr="00000000">
        <w:rPr>
          <w:b w:val="1"/>
          <w:sz w:val="20"/>
          <w:szCs w:val="20"/>
          <w:rtl w:val="0"/>
        </w:rPr>
        <w:t xml:space="preserve">Q.What is the forecast for opening the new channels?</w:t>
      </w:r>
    </w:p>
    <w:p w:rsidR="00000000" w:rsidDel="00000000" w:rsidP="00000000" w:rsidRDefault="00000000" w:rsidRPr="00000000" w14:paraId="000002FE">
      <w:pPr>
        <w:rPr>
          <w:sz w:val="20"/>
          <w:szCs w:val="20"/>
        </w:rPr>
      </w:pPr>
      <w:r w:rsidDel="00000000" w:rsidR="00000000" w:rsidRPr="00000000">
        <w:rPr>
          <w:sz w:val="20"/>
          <w:szCs w:val="20"/>
          <w:rtl w:val="0"/>
        </w:rPr>
        <w:t xml:space="preserve">A. New channels will come in on Tuesday. It was addressed during the slack orientation</w:t>
      </w:r>
    </w:p>
    <w:p w:rsidR="00000000" w:rsidDel="00000000" w:rsidP="00000000" w:rsidRDefault="00000000" w:rsidRPr="00000000" w14:paraId="000002FF">
      <w:pPr>
        <w:rPr>
          <w:sz w:val="20"/>
          <w:szCs w:val="20"/>
        </w:rPr>
      </w:pPr>
      <w:r w:rsidDel="00000000" w:rsidR="00000000" w:rsidRPr="00000000">
        <w:rPr>
          <w:rtl w:val="0"/>
        </w:rPr>
      </w:r>
    </w:p>
    <w:p w:rsidR="00000000" w:rsidDel="00000000" w:rsidP="00000000" w:rsidRDefault="00000000" w:rsidRPr="00000000" w14:paraId="00000300">
      <w:pPr>
        <w:rPr>
          <w:b w:val="1"/>
          <w:sz w:val="20"/>
          <w:szCs w:val="20"/>
        </w:rPr>
      </w:pPr>
      <w:r w:rsidDel="00000000" w:rsidR="00000000" w:rsidRPr="00000000">
        <w:rPr>
          <w:b w:val="1"/>
          <w:sz w:val="20"/>
          <w:szCs w:val="20"/>
          <w:rtl w:val="0"/>
        </w:rPr>
        <w:t xml:space="preserve">Q. @Palak.Udacity plz give clear clarity about study groups .</w:t>
      </w:r>
    </w:p>
    <w:p w:rsidR="00000000" w:rsidDel="00000000" w:rsidP="00000000" w:rsidRDefault="00000000" w:rsidRPr="00000000" w14:paraId="00000301">
      <w:pPr>
        <w:rPr>
          <w:sz w:val="20"/>
          <w:szCs w:val="20"/>
        </w:rPr>
      </w:pPr>
      <w:r w:rsidDel="00000000" w:rsidR="00000000" w:rsidRPr="00000000">
        <w:rPr>
          <w:sz w:val="20"/>
          <w:szCs w:val="20"/>
          <w:rtl w:val="0"/>
        </w:rPr>
        <w:t xml:space="preserve">A. @Purvaja Durga Barnala On Wednesday July 15th, we will release the Study Groups program and once it is released you will know the steps through which you can request a Study Group and get a channel for it! </w:t>
      </w:r>
    </w:p>
    <w:p w:rsidR="00000000" w:rsidDel="00000000" w:rsidP="00000000" w:rsidRDefault="00000000" w:rsidRPr="00000000" w14:paraId="00000302">
      <w:pPr>
        <w:rPr>
          <w:sz w:val="20"/>
          <w:szCs w:val="20"/>
        </w:rPr>
      </w:pPr>
      <w:r w:rsidDel="00000000" w:rsidR="00000000" w:rsidRPr="00000000">
        <w:rPr>
          <w:rtl w:val="0"/>
        </w:rPr>
      </w:r>
    </w:p>
    <w:p w:rsidR="00000000" w:rsidDel="00000000" w:rsidP="00000000" w:rsidRDefault="00000000" w:rsidRPr="00000000" w14:paraId="00000303">
      <w:pPr>
        <w:rPr>
          <w:b w:val="1"/>
          <w:sz w:val="20"/>
          <w:szCs w:val="20"/>
        </w:rPr>
      </w:pPr>
      <w:r w:rsidDel="00000000" w:rsidR="00000000" w:rsidRPr="00000000">
        <w:rPr>
          <w:b w:val="1"/>
          <w:sz w:val="20"/>
          <w:szCs w:val="20"/>
          <w:rtl w:val="0"/>
        </w:rPr>
        <w:t xml:space="preserve">Q. @Palak.Udacity @Brenda.Udacity  how should we encourage 2 peers for the 50 day challenge..should we tag them?</w:t>
      </w:r>
    </w:p>
    <w:p w:rsidR="00000000" w:rsidDel="00000000" w:rsidP="00000000" w:rsidRDefault="00000000" w:rsidRPr="00000000" w14:paraId="00000304">
      <w:pPr>
        <w:rPr>
          <w:sz w:val="20"/>
          <w:szCs w:val="20"/>
        </w:rPr>
      </w:pPr>
      <w:r w:rsidDel="00000000" w:rsidR="00000000" w:rsidRPr="00000000">
        <w:rPr>
          <w:sz w:val="20"/>
          <w:szCs w:val="20"/>
          <w:rtl w:val="0"/>
        </w:rPr>
        <w:t xml:space="preserve">A. Hi all! We are really trying to steer everyone away from tagging! Please instead use an emoji or leave a supportive reply just to that student’s daily update! </w:t>
      </w:r>
    </w:p>
    <w:p w:rsidR="00000000" w:rsidDel="00000000" w:rsidP="00000000" w:rsidRDefault="00000000" w:rsidRPr="00000000" w14:paraId="00000305">
      <w:pPr>
        <w:rPr>
          <w:sz w:val="20"/>
          <w:szCs w:val="20"/>
        </w:rPr>
      </w:pPr>
      <w:r w:rsidDel="00000000" w:rsidR="00000000" w:rsidRPr="00000000">
        <w:rPr>
          <w:rtl w:val="0"/>
        </w:rPr>
      </w:r>
    </w:p>
    <w:p w:rsidR="00000000" w:rsidDel="00000000" w:rsidP="00000000" w:rsidRDefault="00000000" w:rsidRPr="00000000" w14:paraId="00000306">
      <w:pPr>
        <w:rPr>
          <w:b w:val="1"/>
          <w:sz w:val="20"/>
          <w:szCs w:val="20"/>
        </w:rPr>
      </w:pPr>
      <w:r w:rsidDel="00000000" w:rsidR="00000000" w:rsidRPr="00000000">
        <w:rPr>
          <w:b w:val="1"/>
          <w:sz w:val="20"/>
          <w:szCs w:val="20"/>
          <w:rtl w:val="0"/>
        </w:rPr>
        <w:t xml:space="preserve">Q. Since this course is sponsored by Microsoft, Do you have any plan to arrange live webinars from Microsft developers?</w:t>
      </w:r>
    </w:p>
    <w:p w:rsidR="00000000" w:rsidDel="00000000" w:rsidP="00000000" w:rsidRDefault="00000000" w:rsidRPr="00000000" w14:paraId="00000307">
      <w:pPr>
        <w:rPr>
          <w:sz w:val="20"/>
          <w:szCs w:val="20"/>
        </w:rPr>
      </w:pPr>
      <w:r w:rsidDel="00000000" w:rsidR="00000000" w:rsidRPr="00000000">
        <w:rPr>
          <w:sz w:val="20"/>
          <w:szCs w:val="20"/>
          <w:rtl w:val="0"/>
        </w:rPr>
        <w:t xml:space="preserve">A. @Kawsar Ahmed We would say we are trying to get the team for a webinar for your guys! So fingers crossed there! </w:t>
      </w:r>
    </w:p>
    <w:p w:rsidR="00000000" w:rsidDel="00000000" w:rsidP="00000000" w:rsidRDefault="00000000" w:rsidRPr="00000000" w14:paraId="00000308">
      <w:pPr>
        <w:rPr>
          <w:sz w:val="20"/>
          <w:szCs w:val="20"/>
        </w:rPr>
      </w:pPr>
      <w:r w:rsidDel="00000000" w:rsidR="00000000" w:rsidRPr="00000000">
        <w:rPr>
          <w:rtl w:val="0"/>
        </w:rPr>
      </w:r>
    </w:p>
    <w:p w:rsidR="00000000" w:rsidDel="00000000" w:rsidP="00000000" w:rsidRDefault="00000000" w:rsidRPr="00000000" w14:paraId="00000309">
      <w:pPr>
        <w:rPr>
          <w:b w:val="1"/>
          <w:sz w:val="20"/>
          <w:szCs w:val="20"/>
        </w:rPr>
      </w:pPr>
      <w:r w:rsidDel="00000000" w:rsidR="00000000" w:rsidRPr="00000000">
        <w:rPr>
          <w:b w:val="1"/>
          <w:sz w:val="20"/>
          <w:szCs w:val="20"/>
          <w:rtl w:val="0"/>
        </w:rPr>
        <w:t xml:space="preserve">Q. @Palak.Udacity Hi , after completing phase 1 , I do understand we dont receive any certificate but will there be nothing that we can show in our resume?</w:t>
      </w:r>
    </w:p>
    <w:p w:rsidR="00000000" w:rsidDel="00000000" w:rsidP="00000000" w:rsidRDefault="00000000" w:rsidRPr="00000000" w14:paraId="0000030A">
      <w:pPr>
        <w:rPr>
          <w:sz w:val="20"/>
          <w:szCs w:val="20"/>
        </w:rPr>
      </w:pPr>
      <w:r w:rsidDel="00000000" w:rsidR="00000000" w:rsidRPr="00000000">
        <w:rPr>
          <w:sz w:val="20"/>
          <w:szCs w:val="20"/>
          <w:rtl w:val="0"/>
        </w:rPr>
        <w:t xml:space="preserve">A. So we will share some language with your which you would be able to use on your social and professional platforms like LinkedIn to include that you have been a part of this Challenge! </w:t>
      </w:r>
    </w:p>
    <w:p w:rsidR="00000000" w:rsidDel="00000000" w:rsidP="00000000" w:rsidRDefault="00000000" w:rsidRPr="00000000" w14:paraId="0000030B">
      <w:pPr>
        <w:rPr>
          <w:sz w:val="20"/>
          <w:szCs w:val="20"/>
        </w:rPr>
      </w:pPr>
      <w:r w:rsidDel="00000000" w:rsidR="00000000" w:rsidRPr="00000000">
        <w:rPr>
          <w:rtl w:val="0"/>
        </w:rPr>
      </w:r>
    </w:p>
    <w:p w:rsidR="00000000" w:rsidDel="00000000" w:rsidP="00000000" w:rsidRDefault="00000000" w:rsidRPr="00000000" w14:paraId="0000030C">
      <w:pPr>
        <w:rPr>
          <w:b w:val="1"/>
          <w:sz w:val="20"/>
          <w:szCs w:val="20"/>
        </w:rPr>
      </w:pPr>
      <w:r w:rsidDel="00000000" w:rsidR="00000000" w:rsidRPr="00000000">
        <w:rPr>
          <w:b w:val="1"/>
          <w:sz w:val="20"/>
          <w:szCs w:val="20"/>
          <w:rtl w:val="0"/>
        </w:rPr>
        <w:t xml:space="preserve">Q. How can we encourage our peers through our 50 days challenge??</w:t>
      </w:r>
    </w:p>
    <w:p w:rsidR="00000000" w:rsidDel="00000000" w:rsidP="00000000" w:rsidRDefault="00000000" w:rsidRPr="00000000" w14:paraId="0000030D">
      <w:pPr>
        <w:rPr>
          <w:sz w:val="20"/>
          <w:szCs w:val="20"/>
        </w:rPr>
      </w:pPr>
      <w:r w:rsidDel="00000000" w:rsidR="00000000" w:rsidRPr="00000000">
        <w:rPr>
          <w:sz w:val="20"/>
          <w:szCs w:val="20"/>
          <w:rtl w:val="0"/>
        </w:rPr>
        <w:t xml:space="preserve">A. Hi @Sandhya Singh and @Mayur Kanojiya -If you’ll just refain from multiple tagging, please :grin: We instead would like everyone to use an emoji or to reply directly to a student’s daily post. Thanks! (edited)</w:t>
      </w:r>
    </w:p>
    <w:p w:rsidR="00000000" w:rsidDel="00000000" w:rsidP="00000000" w:rsidRDefault="00000000" w:rsidRPr="00000000" w14:paraId="0000030E">
      <w:pPr>
        <w:rPr>
          <w:sz w:val="20"/>
          <w:szCs w:val="20"/>
        </w:rPr>
      </w:pPr>
      <w:r w:rsidDel="00000000" w:rsidR="00000000" w:rsidRPr="00000000">
        <w:rPr>
          <w:rtl w:val="0"/>
        </w:rPr>
      </w:r>
    </w:p>
    <w:p w:rsidR="00000000" w:rsidDel="00000000" w:rsidP="00000000" w:rsidRDefault="00000000" w:rsidRPr="00000000" w14:paraId="0000030F">
      <w:pPr>
        <w:rPr>
          <w:b w:val="1"/>
          <w:sz w:val="20"/>
          <w:szCs w:val="20"/>
        </w:rPr>
      </w:pPr>
      <w:r w:rsidDel="00000000" w:rsidR="00000000" w:rsidRPr="00000000">
        <w:rPr>
          <w:b w:val="1"/>
          <w:sz w:val="20"/>
          <w:szCs w:val="20"/>
          <w:rtl w:val="0"/>
        </w:rPr>
        <w:t xml:space="preserve">Some people in Slack have asked me about some guidance/coaching for finding a job in the big German</w:t>
      </w:r>
      <w:r w:rsidDel="00000000" w:rsidR="00000000" w:rsidRPr="00000000">
        <w:rPr>
          <w:sz w:val="20"/>
          <w:szCs w:val="20"/>
          <w:rtl w:val="0"/>
        </w:rPr>
        <w:t xml:space="preserve"> </w:t>
      </w:r>
      <w:r w:rsidDel="00000000" w:rsidR="00000000" w:rsidRPr="00000000">
        <w:rPr>
          <w:b w:val="1"/>
          <w:sz w:val="20"/>
          <w:szCs w:val="20"/>
          <w:rtl w:val="0"/>
        </w:rPr>
        <w:t xml:space="preserve">technology companies (e.g. Bosch, BMW, Daimler, Siemens, etc.). Would this be one activity you would encourage, although not directly related to ML and Azure?</w:t>
      </w:r>
    </w:p>
    <w:p w:rsidR="00000000" w:rsidDel="00000000" w:rsidP="00000000" w:rsidRDefault="00000000" w:rsidRPr="00000000" w14:paraId="00000310">
      <w:pPr>
        <w:rPr>
          <w:sz w:val="20"/>
          <w:szCs w:val="20"/>
        </w:rPr>
      </w:pPr>
      <w:r w:rsidDel="00000000" w:rsidR="00000000" w:rsidRPr="00000000">
        <w:rPr>
          <w:sz w:val="20"/>
          <w:szCs w:val="20"/>
          <w:rtl w:val="0"/>
        </w:rPr>
        <w:t xml:space="preserve">A. Hi @carloshvp! if you have experience to lend in this area, please do help your classmates! A #careers channel might be a good request to put in for this!</w:t>
      </w:r>
    </w:p>
    <w:p w:rsidR="00000000" w:rsidDel="00000000" w:rsidP="00000000" w:rsidRDefault="00000000" w:rsidRPr="00000000" w14:paraId="00000311">
      <w:pPr>
        <w:rPr>
          <w:sz w:val="20"/>
          <w:szCs w:val="20"/>
        </w:rPr>
      </w:pPr>
      <w:r w:rsidDel="00000000" w:rsidR="00000000" w:rsidRPr="00000000">
        <w:rPr>
          <w:rtl w:val="0"/>
        </w:rPr>
      </w:r>
    </w:p>
    <w:p w:rsidR="00000000" w:rsidDel="00000000" w:rsidP="00000000" w:rsidRDefault="00000000" w:rsidRPr="00000000" w14:paraId="00000312">
      <w:pPr>
        <w:rPr>
          <w:b w:val="1"/>
          <w:sz w:val="20"/>
          <w:szCs w:val="20"/>
        </w:rPr>
      </w:pPr>
      <w:r w:rsidDel="00000000" w:rsidR="00000000" w:rsidRPr="00000000">
        <w:rPr>
          <w:b w:val="1"/>
          <w:sz w:val="20"/>
          <w:szCs w:val="20"/>
          <w:rtl w:val="0"/>
        </w:rPr>
        <w:t xml:space="preserve">Q. Hi, What is the role of slack display name?</w:t>
      </w:r>
    </w:p>
    <w:p w:rsidR="00000000" w:rsidDel="00000000" w:rsidP="00000000" w:rsidRDefault="00000000" w:rsidRPr="00000000" w14:paraId="00000313">
      <w:pPr>
        <w:rPr>
          <w:b w:val="1"/>
          <w:sz w:val="20"/>
          <w:szCs w:val="20"/>
        </w:rPr>
      </w:pPr>
      <w:r w:rsidDel="00000000" w:rsidR="00000000" w:rsidRPr="00000000">
        <w:rPr>
          <w:b w:val="1"/>
          <w:sz w:val="20"/>
          <w:szCs w:val="20"/>
          <w:rtl w:val="0"/>
        </w:rPr>
        <w:t xml:space="preserve">Is that need to be unique to identify people?</w:t>
      </w:r>
    </w:p>
    <w:p w:rsidR="00000000" w:rsidDel="00000000" w:rsidP="00000000" w:rsidRDefault="00000000" w:rsidRPr="00000000" w14:paraId="00000314">
      <w:pPr>
        <w:rPr>
          <w:sz w:val="20"/>
          <w:szCs w:val="20"/>
        </w:rPr>
      </w:pPr>
      <w:r w:rsidDel="00000000" w:rsidR="00000000" w:rsidRPr="00000000">
        <w:rPr>
          <w:sz w:val="20"/>
          <w:szCs w:val="20"/>
          <w:rtl w:val="0"/>
        </w:rPr>
        <w:t xml:space="preserve">A. Hi @Harry! There is a chance for two people to have the same Slack name - we do recommend selecting something to make it uniquely yours! (edited) </w:t>
      </w:r>
    </w:p>
    <w:p w:rsidR="00000000" w:rsidDel="00000000" w:rsidP="00000000" w:rsidRDefault="00000000" w:rsidRPr="00000000" w14:paraId="00000315">
      <w:pPr>
        <w:rPr>
          <w:sz w:val="20"/>
          <w:szCs w:val="20"/>
        </w:rPr>
      </w:pPr>
      <w:r w:rsidDel="00000000" w:rsidR="00000000" w:rsidRPr="00000000">
        <w:rPr>
          <w:rtl w:val="0"/>
        </w:rPr>
      </w:r>
    </w:p>
    <w:p w:rsidR="00000000" w:rsidDel="00000000" w:rsidP="00000000" w:rsidRDefault="00000000" w:rsidRPr="00000000" w14:paraId="00000316">
      <w:pPr>
        <w:rPr>
          <w:b w:val="1"/>
          <w:sz w:val="20"/>
          <w:szCs w:val="20"/>
        </w:rPr>
      </w:pPr>
      <w:r w:rsidDel="00000000" w:rsidR="00000000" w:rsidRPr="00000000">
        <w:rPr>
          <w:b w:val="1"/>
          <w:sz w:val="20"/>
          <w:szCs w:val="20"/>
          <w:rtl w:val="0"/>
        </w:rPr>
        <w:t xml:space="preserve">Q. @Palak.Udacity: Any tips from previous students that can help us complete the #50 days challenge?</w:t>
      </w:r>
    </w:p>
    <w:p w:rsidR="00000000" w:rsidDel="00000000" w:rsidP="00000000" w:rsidRDefault="00000000" w:rsidRPr="00000000" w14:paraId="00000317">
      <w:pPr>
        <w:rPr>
          <w:sz w:val="20"/>
          <w:szCs w:val="20"/>
        </w:rPr>
      </w:pPr>
      <w:r w:rsidDel="00000000" w:rsidR="00000000" w:rsidRPr="00000000">
        <w:rPr>
          <w:sz w:val="20"/>
          <w:szCs w:val="20"/>
          <w:rtl w:val="0"/>
        </w:rPr>
        <w:t xml:space="preserve">A. @Poornima Sivanand</w:t>
      </w:r>
    </w:p>
    <w:p w:rsidR="00000000" w:rsidDel="00000000" w:rsidP="00000000" w:rsidRDefault="00000000" w:rsidRPr="00000000" w14:paraId="00000318">
      <w:pPr>
        <w:rPr>
          <w:sz w:val="20"/>
          <w:szCs w:val="20"/>
        </w:rPr>
      </w:pPr>
      <w:r w:rsidDel="00000000" w:rsidR="00000000" w:rsidRPr="00000000">
        <w:rPr>
          <w:sz w:val="20"/>
          <w:szCs w:val="20"/>
          <w:rtl w:val="0"/>
        </w:rPr>
        <w:t xml:space="preserve">The most successful scholars had just gave themselves this little goal of  30 min of learning everyday! What you can do is may be use something as a reward for yourself once you complete this 30 min of activity everyday and post about it in the channel.</w:t>
      </w:r>
    </w:p>
    <w:p w:rsidR="00000000" w:rsidDel="00000000" w:rsidP="00000000" w:rsidRDefault="00000000" w:rsidRPr="00000000" w14:paraId="00000319">
      <w:pPr>
        <w:rPr>
          <w:sz w:val="20"/>
          <w:szCs w:val="20"/>
        </w:rPr>
      </w:pPr>
      <w:r w:rsidDel="00000000" w:rsidR="00000000" w:rsidRPr="00000000">
        <w:rPr>
          <w:sz w:val="20"/>
          <w:szCs w:val="20"/>
          <w:rtl w:val="0"/>
        </w:rPr>
        <w:t xml:space="preserve">After some days you will see that posting about it in the #50daysofudacity channel itself will become a rewarding experience for you! Just like we tick off something from a to-do list! :slightly_smiling_face:</w:t>
      </w:r>
    </w:p>
    <w:p w:rsidR="00000000" w:rsidDel="00000000" w:rsidP="00000000" w:rsidRDefault="00000000" w:rsidRPr="00000000" w14:paraId="0000031A">
      <w:pPr>
        <w:rPr>
          <w:sz w:val="20"/>
          <w:szCs w:val="20"/>
        </w:rPr>
      </w:pPr>
      <w:r w:rsidDel="00000000" w:rsidR="00000000" w:rsidRPr="00000000">
        <w:rPr>
          <w:rtl w:val="0"/>
        </w:rPr>
      </w:r>
    </w:p>
    <w:p w:rsidR="00000000" w:rsidDel="00000000" w:rsidP="00000000" w:rsidRDefault="00000000" w:rsidRPr="00000000" w14:paraId="0000031B">
      <w:pPr>
        <w:rPr>
          <w:b w:val="1"/>
          <w:sz w:val="20"/>
          <w:szCs w:val="20"/>
        </w:rPr>
      </w:pPr>
      <w:r w:rsidDel="00000000" w:rsidR="00000000" w:rsidRPr="00000000">
        <w:rPr>
          <w:b w:val="1"/>
          <w:sz w:val="20"/>
          <w:szCs w:val="20"/>
          <w:rtl w:val="0"/>
        </w:rPr>
        <w:t xml:space="preserve">Q. Are there any projects that we can do with the group? Is there a spreadsheet with list of projects and groups?</w:t>
      </w:r>
    </w:p>
    <w:p w:rsidR="00000000" w:rsidDel="00000000" w:rsidP="00000000" w:rsidRDefault="00000000" w:rsidRPr="00000000" w14:paraId="0000031C">
      <w:pPr>
        <w:rPr>
          <w:sz w:val="20"/>
          <w:szCs w:val="20"/>
        </w:rPr>
      </w:pPr>
      <w:r w:rsidDel="00000000" w:rsidR="00000000" w:rsidRPr="00000000">
        <w:rPr>
          <w:sz w:val="20"/>
          <w:szCs w:val="20"/>
          <w:rtl w:val="0"/>
        </w:rPr>
        <w:t xml:space="preserve">A. There is nothing from Udacity itself in phase 1. Projects are usually provided in pahse 2. For phase 1, you can always collaborate with other students here.</w:t>
      </w:r>
    </w:p>
    <w:p w:rsidR="00000000" w:rsidDel="00000000" w:rsidP="00000000" w:rsidRDefault="00000000" w:rsidRPr="00000000" w14:paraId="0000031D">
      <w:pPr>
        <w:rPr>
          <w:sz w:val="20"/>
          <w:szCs w:val="20"/>
        </w:rPr>
      </w:pPr>
      <w:r w:rsidDel="00000000" w:rsidR="00000000" w:rsidRPr="00000000">
        <w:rPr>
          <w:rtl w:val="0"/>
        </w:rPr>
      </w:r>
    </w:p>
    <w:p w:rsidR="00000000" w:rsidDel="00000000" w:rsidP="00000000" w:rsidRDefault="00000000" w:rsidRPr="00000000" w14:paraId="0000031E">
      <w:pPr>
        <w:rPr>
          <w:b w:val="1"/>
          <w:sz w:val="20"/>
          <w:szCs w:val="20"/>
        </w:rPr>
      </w:pPr>
      <w:r w:rsidDel="00000000" w:rsidR="00000000" w:rsidRPr="00000000">
        <w:rPr>
          <w:b w:val="1"/>
          <w:sz w:val="20"/>
          <w:szCs w:val="20"/>
          <w:rtl w:val="0"/>
        </w:rPr>
        <w:t xml:space="preserve">Q. If we access lab outside udacity window (i.e in a separate tab), will that be counted as learning? @Palak.Udacity</w:t>
      </w:r>
    </w:p>
    <w:p w:rsidR="00000000" w:rsidDel="00000000" w:rsidP="00000000" w:rsidRDefault="00000000" w:rsidRPr="00000000" w14:paraId="0000031F">
      <w:pPr>
        <w:rPr>
          <w:sz w:val="20"/>
          <w:szCs w:val="20"/>
        </w:rPr>
      </w:pPr>
      <w:r w:rsidDel="00000000" w:rsidR="00000000" w:rsidRPr="00000000">
        <w:rPr>
          <w:sz w:val="20"/>
          <w:szCs w:val="20"/>
          <w:rtl w:val="0"/>
        </w:rPr>
        <w:t xml:space="preserve">A. Hi @Aakash! We love your thirst for learning and just ask that you first make sure you have completed 100% of the Foundations course before dedicating time outside the classroom!</w:t>
      </w:r>
    </w:p>
    <w:p w:rsidR="00000000" w:rsidDel="00000000" w:rsidP="00000000" w:rsidRDefault="00000000" w:rsidRPr="00000000" w14:paraId="00000320">
      <w:pPr>
        <w:rPr>
          <w:sz w:val="20"/>
          <w:szCs w:val="20"/>
        </w:rPr>
      </w:pPr>
      <w:r w:rsidDel="00000000" w:rsidR="00000000" w:rsidRPr="00000000">
        <w:rPr>
          <w:rtl w:val="0"/>
        </w:rPr>
      </w:r>
    </w:p>
    <w:p w:rsidR="00000000" w:rsidDel="00000000" w:rsidP="00000000" w:rsidRDefault="00000000" w:rsidRPr="00000000" w14:paraId="00000321">
      <w:pPr>
        <w:rPr>
          <w:b w:val="1"/>
          <w:sz w:val="20"/>
          <w:szCs w:val="20"/>
        </w:rPr>
      </w:pPr>
      <w:r w:rsidDel="00000000" w:rsidR="00000000" w:rsidRPr="00000000">
        <w:rPr>
          <w:b w:val="1"/>
          <w:sz w:val="20"/>
          <w:szCs w:val="20"/>
          <w:rtl w:val="0"/>
        </w:rPr>
        <w:t xml:space="preserve">Q. How are you gonna monitor our 30 min work in 50 day challenge?</w:t>
      </w:r>
    </w:p>
    <w:p w:rsidR="00000000" w:rsidDel="00000000" w:rsidP="00000000" w:rsidRDefault="00000000" w:rsidRPr="00000000" w14:paraId="00000322">
      <w:pPr>
        <w:rPr>
          <w:sz w:val="20"/>
          <w:szCs w:val="20"/>
        </w:rPr>
      </w:pPr>
      <w:r w:rsidDel="00000000" w:rsidR="00000000" w:rsidRPr="00000000">
        <w:rPr>
          <w:sz w:val="20"/>
          <w:szCs w:val="20"/>
          <w:rtl w:val="0"/>
        </w:rPr>
        <w:t xml:space="preserve">A. Hi @Maneesha Athikam While we will be keeping an eye on the daily updates, we do expect that if you need the pledge that you will be committed to adhering to it! </w:t>
      </w:r>
    </w:p>
    <w:p w:rsidR="00000000" w:rsidDel="00000000" w:rsidP="00000000" w:rsidRDefault="00000000" w:rsidRPr="00000000" w14:paraId="00000323">
      <w:pPr>
        <w:rPr>
          <w:sz w:val="20"/>
          <w:szCs w:val="20"/>
        </w:rPr>
      </w:pPr>
      <w:r w:rsidDel="00000000" w:rsidR="00000000" w:rsidRPr="00000000">
        <w:rPr>
          <w:rtl w:val="0"/>
        </w:rPr>
      </w:r>
    </w:p>
    <w:p w:rsidR="00000000" w:rsidDel="00000000" w:rsidP="00000000" w:rsidRDefault="00000000" w:rsidRPr="00000000" w14:paraId="00000324">
      <w:pPr>
        <w:rPr>
          <w:b w:val="1"/>
          <w:sz w:val="20"/>
          <w:szCs w:val="20"/>
        </w:rPr>
      </w:pPr>
      <w:r w:rsidDel="00000000" w:rsidR="00000000" w:rsidRPr="00000000">
        <w:rPr>
          <w:b w:val="1"/>
          <w:sz w:val="20"/>
          <w:szCs w:val="20"/>
          <w:rtl w:val="0"/>
        </w:rPr>
        <w:t xml:space="preserve">Q. Aside from regular participation in Slack, AMAs, study groups, and the 50daychallenge, what community activities are we encouraged to participate in?</w:t>
      </w:r>
    </w:p>
    <w:p w:rsidR="00000000" w:rsidDel="00000000" w:rsidP="00000000" w:rsidRDefault="00000000" w:rsidRPr="00000000" w14:paraId="00000325">
      <w:pPr>
        <w:rPr>
          <w:sz w:val="20"/>
          <w:szCs w:val="20"/>
        </w:rPr>
      </w:pPr>
      <w:r w:rsidDel="00000000" w:rsidR="00000000" w:rsidRPr="00000000">
        <w:rPr>
          <w:sz w:val="20"/>
          <w:szCs w:val="20"/>
          <w:rtl w:val="0"/>
        </w:rPr>
        <w:t xml:space="preserve">A. @John Cabiles Hey John! So apart from participating in the the Community Initiatives and lending support in Slack (&amp; asking questions!) you can always initiate some activities on your own or may be help your peers who are initiating them in brining them to realisation.</w:t>
      </w:r>
    </w:p>
    <w:p w:rsidR="00000000" w:rsidDel="00000000" w:rsidP="00000000" w:rsidRDefault="00000000" w:rsidRPr="00000000" w14:paraId="00000326">
      <w:pPr>
        <w:rPr>
          <w:sz w:val="20"/>
          <w:szCs w:val="20"/>
        </w:rPr>
      </w:pPr>
      <w:r w:rsidDel="00000000" w:rsidR="00000000" w:rsidRPr="00000000">
        <w:rPr>
          <w:sz w:val="20"/>
          <w:szCs w:val="20"/>
          <w:rtl w:val="0"/>
        </w:rPr>
        <w:t xml:space="preserve">You can also form Project based study groups and start working on projects that use the coursework to cement your learnings from the course! :slightly_smiling_face:</w:t>
      </w:r>
    </w:p>
    <w:p w:rsidR="00000000" w:rsidDel="00000000" w:rsidP="00000000" w:rsidRDefault="00000000" w:rsidRPr="00000000" w14:paraId="00000327">
      <w:pPr>
        <w:rPr>
          <w:sz w:val="20"/>
          <w:szCs w:val="20"/>
        </w:rPr>
      </w:pPr>
      <w:r w:rsidDel="00000000" w:rsidR="00000000" w:rsidRPr="00000000">
        <w:rPr>
          <w:rtl w:val="0"/>
        </w:rPr>
      </w:r>
    </w:p>
    <w:p w:rsidR="00000000" w:rsidDel="00000000" w:rsidP="00000000" w:rsidRDefault="00000000" w:rsidRPr="00000000" w14:paraId="00000328">
      <w:pPr>
        <w:rPr>
          <w:b w:val="1"/>
          <w:sz w:val="20"/>
          <w:szCs w:val="20"/>
        </w:rPr>
      </w:pPr>
      <w:r w:rsidDel="00000000" w:rsidR="00000000" w:rsidRPr="00000000">
        <w:rPr>
          <w:b w:val="1"/>
          <w:sz w:val="20"/>
          <w:szCs w:val="20"/>
          <w:rtl w:val="0"/>
        </w:rPr>
        <w:t xml:space="preserve">Q. Do we have a channel for `Jobs and Placement` where people can refer the jobs or are we going to have one?</w:t>
      </w:r>
    </w:p>
    <w:p w:rsidR="00000000" w:rsidDel="00000000" w:rsidP="00000000" w:rsidRDefault="00000000" w:rsidRPr="00000000" w14:paraId="00000329">
      <w:pPr>
        <w:rPr>
          <w:sz w:val="20"/>
          <w:szCs w:val="20"/>
        </w:rPr>
      </w:pPr>
      <w:r w:rsidDel="00000000" w:rsidR="00000000" w:rsidRPr="00000000">
        <w:rPr>
          <w:sz w:val="20"/>
          <w:szCs w:val="20"/>
          <w:rtl w:val="0"/>
        </w:rPr>
        <w:t xml:space="preserve">A. @Sumit S Chawla As @Gayathri Rajan mentioned, you can request for such a channel! :slightly_smiling_face:</w:t>
      </w:r>
    </w:p>
    <w:p w:rsidR="00000000" w:rsidDel="00000000" w:rsidP="00000000" w:rsidRDefault="00000000" w:rsidRPr="00000000" w14:paraId="0000032A">
      <w:pPr>
        <w:rPr>
          <w:sz w:val="20"/>
          <w:szCs w:val="20"/>
        </w:rPr>
      </w:pPr>
      <w:r w:rsidDel="00000000" w:rsidR="00000000" w:rsidRPr="00000000">
        <w:rPr>
          <w:rtl w:val="0"/>
        </w:rPr>
      </w:r>
    </w:p>
    <w:p w:rsidR="00000000" w:rsidDel="00000000" w:rsidP="00000000" w:rsidRDefault="00000000" w:rsidRPr="00000000" w14:paraId="0000032B">
      <w:pPr>
        <w:rPr>
          <w:b w:val="1"/>
          <w:sz w:val="20"/>
          <w:szCs w:val="20"/>
        </w:rPr>
      </w:pPr>
      <w:r w:rsidDel="00000000" w:rsidR="00000000" w:rsidRPr="00000000">
        <w:rPr>
          <w:b w:val="1"/>
          <w:sz w:val="20"/>
          <w:szCs w:val="20"/>
          <w:rtl w:val="0"/>
        </w:rPr>
        <w:t xml:space="preserve">Q. Wondering if we'll get any support for groups that we request? I know a question on the request form was if we could help to moderate.</w:t>
      </w:r>
    </w:p>
    <w:p w:rsidR="00000000" w:rsidDel="00000000" w:rsidP="00000000" w:rsidRDefault="00000000" w:rsidRPr="00000000" w14:paraId="0000032C">
      <w:pPr>
        <w:rPr>
          <w:sz w:val="20"/>
          <w:szCs w:val="20"/>
        </w:rPr>
      </w:pPr>
      <w:r w:rsidDel="00000000" w:rsidR="00000000" w:rsidRPr="00000000">
        <w:rPr>
          <w:sz w:val="20"/>
          <w:szCs w:val="20"/>
          <w:rtl w:val="0"/>
        </w:rPr>
        <w:t xml:space="preserve">A. Hi @Wee Nie Tham! If your Slack channel request is fulfilled then @Palak.Udacity will make sure there are Student Leaders assigned to help you moderate!</w:t>
      </w:r>
    </w:p>
    <w:p w:rsidR="00000000" w:rsidDel="00000000" w:rsidP="00000000" w:rsidRDefault="00000000" w:rsidRPr="00000000" w14:paraId="0000032D">
      <w:pPr>
        <w:rPr>
          <w:sz w:val="20"/>
          <w:szCs w:val="20"/>
        </w:rPr>
      </w:pPr>
      <w:r w:rsidDel="00000000" w:rsidR="00000000" w:rsidRPr="00000000">
        <w:rPr>
          <w:rtl w:val="0"/>
        </w:rPr>
      </w:r>
    </w:p>
    <w:p w:rsidR="00000000" w:rsidDel="00000000" w:rsidP="00000000" w:rsidRDefault="00000000" w:rsidRPr="00000000" w14:paraId="0000032E">
      <w:pPr>
        <w:rPr>
          <w:b w:val="1"/>
          <w:sz w:val="20"/>
          <w:szCs w:val="20"/>
        </w:rPr>
      </w:pPr>
      <w:r w:rsidDel="00000000" w:rsidR="00000000" w:rsidRPr="00000000">
        <w:rPr>
          <w:b w:val="1"/>
          <w:sz w:val="20"/>
          <w:szCs w:val="20"/>
          <w:rtl w:val="0"/>
        </w:rPr>
        <w:t xml:space="preserve">Q. @Palak.Udacity... what if someone already know some part of course, does he/she need to spend time daily to be part of phase-2 ?</w:t>
      </w:r>
    </w:p>
    <w:p w:rsidR="00000000" w:rsidDel="00000000" w:rsidP="00000000" w:rsidRDefault="00000000" w:rsidRPr="00000000" w14:paraId="0000032F">
      <w:pPr>
        <w:rPr>
          <w:sz w:val="20"/>
          <w:szCs w:val="20"/>
        </w:rPr>
      </w:pPr>
      <w:r w:rsidDel="00000000" w:rsidR="00000000" w:rsidRPr="00000000">
        <w:rPr>
          <w:sz w:val="20"/>
          <w:szCs w:val="20"/>
          <w:rtl w:val="0"/>
        </w:rPr>
        <w:t xml:space="preserve">A. @Shubham Gupta Hey Shubham! If you are someone who already knows a larger part of the course then you can start with completing the course and then using your time to support your peers with their technical questions or even organising Tech AMAs and Webinars.</w:t>
      </w:r>
    </w:p>
    <w:p w:rsidR="00000000" w:rsidDel="00000000" w:rsidP="00000000" w:rsidRDefault="00000000" w:rsidRPr="00000000" w14:paraId="00000330">
      <w:pPr>
        <w:rPr>
          <w:sz w:val="20"/>
          <w:szCs w:val="20"/>
        </w:rPr>
      </w:pPr>
      <w:r w:rsidDel="00000000" w:rsidR="00000000" w:rsidRPr="00000000">
        <w:rPr>
          <w:sz w:val="20"/>
          <w:szCs w:val="20"/>
          <w:rtl w:val="0"/>
        </w:rPr>
        <w:t xml:space="preserve">As teaching others is the best way possible to reinforce your learnings!</w:t>
      </w:r>
    </w:p>
    <w:p w:rsidR="00000000" w:rsidDel="00000000" w:rsidP="00000000" w:rsidRDefault="00000000" w:rsidRPr="00000000" w14:paraId="00000331">
      <w:pPr>
        <w:rPr>
          <w:sz w:val="20"/>
          <w:szCs w:val="20"/>
        </w:rPr>
      </w:pPr>
      <w:r w:rsidDel="00000000" w:rsidR="00000000" w:rsidRPr="00000000">
        <w:rPr>
          <w:sz w:val="20"/>
          <w:szCs w:val="20"/>
          <w:rtl w:val="0"/>
        </w:rPr>
        <w:t xml:space="preserve">Another thing that you can do is to may be start individual or group projects that use the course learnings!</w:t>
      </w:r>
    </w:p>
    <w:p w:rsidR="00000000" w:rsidDel="00000000" w:rsidP="00000000" w:rsidRDefault="00000000" w:rsidRPr="00000000" w14:paraId="00000332">
      <w:pPr>
        <w:rPr>
          <w:sz w:val="20"/>
          <w:szCs w:val="20"/>
        </w:rPr>
      </w:pPr>
      <w:r w:rsidDel="00000000" w:rsidR="00000000" w:rsidRPr="00000000">
        <w:rPr>
          <w:sz w:val="20"/>
          <w:szCs w:val="20"/>
          <w:rtl w:val="0"/>
        </w:rPr>
        <w:t xml:space="preserve">But yes, you are required to spend time in the community and with the community!</w:t>
      </w:r>
    </w:p>
    <w:p w:rsidR="00000000" w:rsidDel="00000000" w:rsidP="00000000" w:rsidRDefault="00000000" w:rsidRPr="00000000" w14:paraId="00000333">
      <w:pPr>
        <w:rPr>
          <w:sz w:val="20"/>
          <w:szCs w:val="20"/>
        </w:rPr>
      </w:pPr>
      <w:r w:rsidDel="00000000" w:rsidR="00000000" w:rsidRPr="00000000">
        <w:rPr>
          <w:rtl w:val="0"/>
        </w:rPr>
      </w:r>
    </w:p>
    <w:p w:rsidR="00000000" w:rsidDel="00000000" w:rsidP="00000000" w:rsidRDefault="00000000" w:rsidRPr="00000000" w14:paraId="00000334">
      <w:pPr>
        <w:rPr>
          <w:b w:val="1"/>
          <w:sz w:val="20"/>
          <w:szCs w:val="20"/>
        </w:rPr>
      </w:pPr>
      <w:r w:rsidDel="00000000" w:rsidR="00000000" w:rsidRPr="00000000">
        <w:rPr>
          <w:b w:val="1"/>
          <w:sz w:val="20"/>
          <w:szCs w:val="20"/>
          <w:rtl w:val="0"/>
        </w:rPr>
        <w:t xml:space="preserve">Q. Can you please give more information regarding slack groups?</w:t>
      </w:r>
    </w:p>
    <w:p w:rsidR="00000000" w:rsidDel="00000000" w:rsidP="00000000" w:rsidRDefault="00000000" w:rsidRPr="00000000" w14:paraId="00000335">
      <w:pPr>
        <w:rPr>
          <w:sz w:val="20"/>
          <w:szCs w:val="20"/>
        </w:rPr>
      </w:pPr>
      <w:r w:rsidDel="00000000" w:rsidR="00000000" w:rsidRPr="00000000">
        <w:rPr>
          <w:sz w:val="20"/>
          <w:szCs w:val="20"/>
          <w:rtl w:val="0"/>
        </w:rPr>
        <w:t xml:space="preserve">A. Hi @Apoorva! We’ll share how to create and how to join a Study Group when it’s launched this week! Stay tuned to the #announcements channel for all the details!</w:t>
      </w:r>
    </w:p>
    <w:p w:rsidR="00000000" w:rsidDel="00000000" w:rsidP="00000000" w:rsidRDefault="00000000" w:rsidRPr="00000000" w14:paraId="00000336">
      <w:pPr>
        <w:rPr>
          <w:sz w:val="20"/>
          <w:szCs w:val="20"/>
        </w:rPr>
      </w:pPr>
      <w:r w:rsidDel="00000000" w:rsidR="00000000" w:rsidRPr="00000000">
        <w:rPr>
          <w:rtl w:val="0"/>
        </w:rPr>
      </w:r>
    </w:p>
    <w:p w:rsidR="00000000" w:rsidDel="00000000" w:rsidP="00000000" w:rsidRDefault="00000000" w:rsidRPr="00000000" w14:paraId="00000337">
      <w:pPr>
        <w:rPr>
          <w:b w:val="1"/>
          <w:sz w:val="20"/>
          <w:szCs w:val="20"/>
        </w:rPr>
      </w:pPr>
      <w:r w:rsidDel="00000000" w:rsidR="00000000" w:rsidRPr="00000000">
        <w:rPr>
          <w:b w:val="1"/>
          <w:sz w:val="20"/>
          <w:szCs w:val="20"/>
          <w:rtl w:val="0"/>
        </w:rPr>
        <w:t xml:space="preserve">Q. What happens if you finish the course before the 50 days of Udacity ends?</w:t>
      </w:r>
    </w:p>
    <w:p w:rsidR="00000000" w:rsidDel="00000000" w:rsidP="00000000" w:rsidRDefault="00000000" w:rsidRPr="00000000" w14:paraId="00000338">
      <w:pPr>
        <w:rPr>
          <w:sz w:val="20"/>
          <w:szCs w:val="20"/>
        </w:rPr>
      </w:pPr>
      <w:r w:rsidDel="00000000" w:rsidR="00000000" w:rsidRPr="00000000">
        <w:rPr>
          <w:sz w:val="20"/>
          <w:szCs w:val="20"/>
          <w:rtl w:val="0"/>
        </w:rPr>
        <w:t xml:space="preserve">A. @Ayman Fatima if you complete it still you need to update what you learn till you complete 50 days in the challenge. 50 days challenge is not limited to udacity learning it is what else you learn in these 50 days.:slightly_smiling_face:</w:t>
      </w:r>
    </w:p>
    <w:p w:rsidR="00000000" w:rsidDel="00000000" w:rsidP="00000000" w:rsidRDefault="00000000" w:rsidRPr="00000000" w14:paraId="00000339">
      <w:pPr>
        <w:rPr>
          <w:sz w:val="20"/>
          <w:szCs w:val="20"/>
        </w:rPr>
      </w:pPr>
      <w:r w:rsidDel="00000000" w:rsidR="00000000" w:rsidRPr="00000000">
        <w:rPr>
          <w:sz w:val="20"/>
          <w:szCs w:val="20"/>
          <w:rtl w:val="0"/>
        </w:rPr>
        <w:t xml:space="preserve">Good luck :shamrock:</w:t>
      </w:r>
    </w:p>
    <w:p w:rsidR="00000000" w:rsidDel="00000000" w:rsidP="00000000" w:rsidRDefault="00000000" w:rsidRPr="00000000" w14:paraId="0000033A">
      <w:pPr>
        <w:rPr>
          <w:sz w:val="20"/>
          <w:szCs w:val="20"/>
        </w:rPr>
      </w:pPr>
      <w:r w:rsidDel="00000000" w:rsidR="00000000" w:rsidRPr="00000000">
        <w:rPr>
          <w:rtl w:val="0"/>
        </w:rPr>
      </w:r>
    </w:p>
    <w:p w:rsidR="00000000" w:rsidDel="00000000" w:rsidP="00000000" w:rsidRDefault="00000000" w:rsidRPr="00000000" w14:paraId="0000033B">
      <w:pPr>
        <w:rPr>
          <w:b w:val="1"/>
          <w:sz w:val="20"/>
          <w:szCs w:val="20"/>
        </w:rPr>
      </w:pPr>
      <w:r w:rsidDel="00000000" w:rsidR="00000000" w:rsidRPr="00000000">
        <w:rPr>
          <w:b w:val="1"/>
          <w:sz w:val="20"/>
          <w:szCs w:val="20"/>
          <w:rtl w:val="0"/>
        </w:rPr>
        <w:t xml:space="preserve">Q. Since im a beginner in AI and ML how can i cope up with peers with prior experience? They can easily interact, answer questions etc. Is there any suggestion on this rather than participating in beginner's channel?</w:t>
      </w:r>
    </w:p>
    <w:p w:rsidR="00000000" w:rsidDel="00000000" w:rsidP="00000000" w:rsidRDefault="00000000" w:rsidRPr="00000000" w14:paraId="0000033C">
      <w:pPr>
        <w:rPr>
          <w:sz w:val="20"/>
          <w:szCs w:val="20"/>
        </w:rPr>
      </w:pPr>
      <w:r w:rsidDel="00000000" w:rsidR="00000000" w:rsidRPr="00000000">
        <w:rPr>
          <w:sz w:val="20"/>
          <w:szCs w:val="20"/>
          <w:rtl w:val="0"/>
        </w:rPr>
        <w:t xml:space="preserve">A. Hi @Rakshithaa R,</w:t>
      </w:r>
    </w:p>
    <w:p w:rsidR="00000000" w:rsidDel="00000000" w:rsidP="00000000" w:rsidRDefault="00000000" w:rsidRPr="00000000" w14:paraId="0000033D">
      <w:pPr>
        <w:rPr>
          <w:sz w:val="20"/>
          <w:szCs w:val="20"/>
        </w:rPr>
      </w:pPr>
      <w:r w:rsidDel="00000000" w:rsidR="00000000" w:rsidRPr="00000000">
        <w:rPr>
          <w:sz w:val="20"/>
          <w:szCs w:val="20"/>
          <w:rtl w:val="0"/>
        </w:rPr>
        <w:t xml:space="preserve">I am also a beginner and have the same fears like you and so are many here.This slack community's whole purpose is to help us solve any of our queries (tech ,non tech or general ) with peer to peer learning and interaction.We just started today,so it's loaded with all kinds of posts and comments .As we go further,I hope we will find this very helpful for completing the course phase 1</w:t>
      </w:r>
    </w:p>
    <w:p w:rsidR="00000000" w:rsidDel="00000000" w:rsidP="00000000" w:rsidRDefault="00000000" w:rsidRPr="00000000" w14:paraId="0000033E">
      <w:pPr>
        <w:rPr>
          <w:sz w:val="20"/>
          <w:szCs w:val="20"/>
        </w:rPr>
      </w:pPr>
      <w:r w:rsidDel="00000000" w:rsidR="00000000" w:rsidRPr="00000000">
        <w:rPr>
          <w:sz w:val="20"/>
          <w:szCs w:val="20"/>
          <w:rtl w:val="0"/>
        </w:rPr>
        <w:t xml:space="preserve">Also,to engage with the peers who are willing to form a study group with you regularly would help a lot once there are study groups.Meanwhile,we can choose to joi #beginners channel to meet others like us.</w:t>
      </w:r>
    </w:p>
    <w:p w:rsidR="00000000" w:rsidDel="00000000" w:rsidP="00000000" w:rsidRDefault="00000000" w:rsidRPr="00000000" w14:paraId="0000033F">
      <w:pPr>
        <w:rPr>
          <w:sz w:val="20"/>
          <w:szCs w:val="20"/>
        </w:rPr>
      </w:pPr>
      <w:r w:rsidDel="00000000" w:rsidR="00000000" w:rsidRPr="00000000">
        <w:rPr>
          <w:sz w:val="20"/>
          <w:szCs w:val="20"/>
          <w:rtl w:val="0"/>
        </w:rPr>
        <w:t xml:space="preserve">So,Let's take it on a slow pace and have a happy learning!:slightly_smiling_face:</w:t>
      </w:r>
    </w:p>
    <w:p w:rsidR="00000000" w:rsidDel="00000000" w:rsidP="00000000" w:rsidRDefault="00000000" w:rsidRPr="00000000" w14:paraId="00000340">
      <w:pPr>
        <w:rPr>
          <w:sz w:val="20"/>
          <w:szCs w:val="20"/>
        </w:rPr>
      </w:pPr>
      <w:r w:rsidDel="00000000" w:rsidR="00000000" w:rsidRPr="00000000">
        <w:rPr>
          <w:rtl w:val="0"/>
        </w:rPr>
      </w:r>
    </w:p>
    <w:p w:rsidR="00000000" w:rsidDel="00000000" w:rsidP="00000000" w:rsidRDefault="00000000" w:rsidRPr="00000000" w14:paraId="00000341">
      <w:pPr>
        <w:rPr>
          <w:b w:val="1"/>
          <w:sz w:val="20"/>
          <w:szCs w:val="20"/>
        </w:rPr>
      </w:pPr>
      <w:r w:rsidDel="00000000" w:rsidR="00000000" w:rsidRPr="00000000">
        <w:rPr>
          <w:b w:val="1"/>
          <w:sz w:val="20"/>
          <w:szCs w:val="20"/>
          <w:rtl w:val="0"/>
        </w:rPr>
        <w:t xml:space="preserve">Q. Should a study group follow same learning interval?</w:t>
      </w:r>
    </w:p>
    <w:p w:rsidR="00000000" w:rsidDel="00000000" w:rsidP="00000000" w:rsidRDefault="00000000" w:rsidRPr="00000000" w14:paraId="00000342">
      <w:pPr>
        <w:rPr>
          <w:sz w:val="20"/>
          <w:szCs w:val="20"/>
        </w:rPr>
      </w:pPr>
      <w:r w:rsidDel="00000000" w:rsidR="00000000" w:rsidRPr="00000000">
        <w:rPr>
          <w:sz w:val="20"/>
          <w:szCs w:val="20"/>
          <w:rtl w:val="0"/>
        </w:rPr>
        <w:t xml:space="preserve">A. @Pavan B J Study Groups can be formed along different denominators and can be based on different goals.</w:t>
      </w:r>
    </w:p>
    <w:p w:rsidR="00000000" w:rsidDel="00000000" w:rsidP="00000000" w:rsidRDefault="00000000" w:rsidRPr="00000000" w14:paraId="00000343">
      <w:pPr>
        <w:rPr>
          <w:sz w:val="20"/>
          <w:szCs w:val="20"/>
        </w:rPr>
      </w:pPr>
      <w:r w:rsidDel="00000000" w:rsidR="00000000" w:rsidRPr="00000000">
        <w:rPr>
          <w:sz w:val="20"/>
          <w:szCs w:val="20"/>
          <w:rtl w:val="0"/>
        </w:rPr>
        <w:t xml:space="preserve">So if you have such a study group that say focuses on a new project or course  progress of your members then you will definitely benefit if you have a timeline! :slightly_smiling_face:</w:t>
      </w:r>
    </w:p>
    <w:p w:rsidR="00000000" w:rsidDel="00000000" w:rsidP="00000000" w:rsidRDefault="00000000" w:rsidRPr="00000000" w14:paraId="00000344">
      <w:pPr>
        <w:rPr>
          <w:sz w:val="20"/>
          <w:szCs w:val="20"/>
        </w:rPr>
      </w:pPr>
      <w:r w:rsidDel="00000000" w:rsidR="00000000" w:rsidRPr="00000000">
        <w:rPr>
          <w:rtl w:val="0"/>
        </w:rPr>
      </w:r>
    </w:p>
    <w:p w:rsidR="00000000" w:rsidDel="00000000" w:rsidP="00000000" w:rsidRDefault="00000000" w:rsidRPr="00000000" w14:paraId="00000345">
      <w:pPr>
        <w:rPr>
          <w:b w:val="1"/>
          <w:sz w:val="20"/>
          <w:szCs w:val="20"/>
        </w:rPr>
      </w:pPr>
      <w:r w:rsidDel="00000000" w:rsidR="00000000" w:rsidRPr="00000000">
        <w:rPr>
          <w:b w:val="1"/>
          <w:sz w:val="20"/>
          <w:szCs w:val="20"/>
          <w:rtl w:val="0"/>
        </w:rPr>
        <w:t xml:space="preserve">Q. What's about Udacity's Knowledge platform? Is this intended? I don't think it's in the resources. We can post a question there in the "Microsoft Scholarship Foundational Course". Should we? The orientation video suggested that the activity outside the Slack wouldn't count as activity towards part 2.</w:t>
      </w:r>
    </w:p>
    <w:p w:rsidR="00000000" w:rsidDel="00000000" w:rsidP="00000000" w:rsidRDefault="00000000" w:rsidRPr="00000000" w14:paraId="00000346">
      <w:pPr>
        <w:rPr>
          <w:sz w:val="20"/>
          <w:szCs w:val="20"/>
        </w:rPr>
      </w:pPr>
      <w:r w:rsidDel="00000000" w:rsidR="00000000" w:rsidRPr="00000000">
        <w:rPr>
          <w:sz w:val="20"/>
          <w:szCs w:val="20"/>
          <w:rtl w:val="0"/>
        </w:rPr>
        <w:t xml:space="preserve">A. Hi @Michał Kucharczyk! Knowledge is a resource for our Nanodegree program students to use to ask question to our mentor community. For this phase of the Scholarship program, we are using this Slack workspace exclusively. Hope this helps!</w:t>
      </w:r>
    </w:p>
    <w:p w:rsidR="00000000" w:rsidDel="00000000" w:rsidP="00000000" w:rsidRDefault="00000000" w:rsidRPr="00000000" w14:paraId="00000347">
      <w:pPr>
        <w:rPr>
          <w:sz w:val="20"/>
          <w:szCs w:val="20"/>
        </w:rPr>
      </w:pPr>
      <w:r w:rsidDel="00000000" w:rsidR="00000000" w:rsidRPr="00000000">
        <w:rPr>
          <w:rtl w:val="0"/>
        </w:rPr>
      </w:r>
    </w:p>
    <w:p w:rsidR="00000000" w:rsidDel="00000000" w:rsidP="00000000" w:rsidRDefault="00000000" w:rsidRPr="00000000" w14:paraId="00000348">
      <w:pPr>
        <w:rPr>
          <w:b w:val="1"/>
          <w:sz w:val="20"/>
          <w:szCs w:val="20"/>
        </w:rPr>
      </w:pPr>
      <w:r w:rsidDel="00000000" w:rsidR="00000000" w:rsidRPr="00000000">
        <w:rPr>
          <w:b w:val="1"/>
          <w:sz w:val="20"/>
          <w:szCs w:val="20"/>
          <w:rtl w:val="0"/>
        </w:rPr>
        <w:t xml:space="preserve">Q. What is the syllabus for phase2?</w:t>
      </w:r>
    </w:p>
    <w:p w:rsidR="00000000" w:rsidDel="00000000" w:rsidP="00000000" w:rsidRDefault="00000000" w:rsidRPr="00000000" w14:paraId="00000349">
      <w:pPr>
        <w:rPr>
          <w:sz w:val="20"/>
          <w:szCs w:val="20"/>
        </w:rPr>
      </w:pPr>
      <w:r w:rsidDel="00000000" w:rsidR="00000000" w:rsidRPr="00000000">
        <w:rPr>
          <w:sz w:val="20"/>
          <w:szCs w:val="20"/>
          <w:rtl w:val="0"/>
        </w:rPr>
        <w:t xml:space="preserve">A. Hi @Suresh Kumar! The Nanodegree program for Phase 2 has not yet been launched but the syllabus will be made available when it is!</w:t>
      </w:r>
    </w:p>
    <w:p w:rsidR="00000000" w:rsidDel="00000000" w:rsidP="00000000" w:rsidRDefault="00000000" w:rsidRPr="00000000" w14:paraId="0000034A">
      <w:pPr>
        <w:rPr>
          <w:sz w:val="20"/>
          <w:szCs w:val="20"/>
        </w:rPr>
      </w:pPr>
      <w:r w:rsidDel="00000000" w:rsidR="00000000" w:rsidRPr="00000000">
        <w:rPr>
          <w:rtl w:val="0"/>
        </w:rPr>
      </w:r>
    </w:p>
    <w:p w:rsidR="00000000" w:rsidDel="00000000" w:rsidP="00000000" w:rsidRDefault="00000000" w:rsidRPr="00000000" w14:paraId="0000034B">
      <w:pPr>
        <w:rPr>
          <w:b w:val="1"/>
          <w:sz w:val="20"/>
          <w:szCs w:val="20"/>
        </w:rPr>
      </w:pPr>
      <w:r w:rsidDel="00000000" w:rsidR="00000000" w:rsidRPr="00000000">
        <w:rPr>
          <w:b w:val="1"/>
          <w:sz w:val="20"/>
          <w:szCs w:val="20"/>
          <w:rtl w:val="0"/>
        </w:rPr>
        <w:t xml:space="preserve">Q. Should a study group have a schedule to tackle on?</w:t>
      </w:r>
    </w:p>
    <w:p w:rsidR="00000000" w:rsidDel="00000000" w:rsidP="00000000" w:rsidRDefault="00000000" w:rsidRPr="00000000" w14:paraId="0000034C">
      <w:pPr>
        <w:rPr>
          <w:sz w:val="20"/>
          <w:szCs w:val="20"/>
        </w:rPr>
      </w:pPr>
      <w:r w:rsidDel="00000000" w:rsidR="00000000" w:rsidRPr="00000000">
        <w:rPr>
          <w:sz w:val="20"/>
          <w:szCs w:val="20"/>
          <w:rtl w:val="0"/>
        </w:rPr>
        <w:t xml:space="preserve">A. Hi @Ibrahim Cem Durak! Great question! We definitely recommend that each Study Group comes up with a purpose or end goal to help them stay on track and stay active! We will be sharing a playbook to help you with this when we launch that program </w:t>
      </w:r>
    </w:p>
    <w:p w:rsidR="00000000" w:rsidDel="00000000" w:rsidP="00000000" w:rsidRDefault="00000000" w:rsidRPr="00000000" w14:paraId="0000034D">
      <w:pPr>
        <w:rPr>
          <w:sz w:val="20"/>
          <w:szCs w:val="20"/>
        </w:rPr>
      </w:pPr>
      <w:r w:rsidDel="00000000" w:rsidR="00000000" w:rsidRPr="00000000">
        <w:rPr>
          <w:rtl w:val="0"/>
        </w:rPr>
      </w:r>
    </w:p>
    <w:p w:rsidR="00000000" w:rsidDel="00000000" w:rsidP="00000000" w:rsidRDefault="00000000" w:rsidRPr="00000000" w14:paraId="0000034E">
      <w:pPr>
        <w:rPr>
          <w:b w:val="1"/>
          <w:sz w:val="20"/>
          <w:szCs w:val="20"/>
        </w:rPr>
      </w:pPr>
      <w:r w:rsidDel="00000000" w:rsidR="00000000" w:rsidRPr="00000000">
        <w:rPr>
          <w:b w:val="1"/>
          <w:sz w:val="20"/>
          <w:szCs w:val="20"/>
          <w:rtl w:val="0"/>
        </w:rPr>
        <w:t xml:space="preserve">Q. There are a lot of junk messages in this channel ! Very difficult to follow this channel !</w:t>
      </w:r>
    </w:p>
    <w:p w:rsidR="00000000" w:rsidDel="00000000" w:rsidP="00000000" w:rsidRDefault="00000000" w:rsidRPr="00000000" w14:paraId="0000034F">
      <w:pPr>
        <w:rPr>
          <w:sz w:val="20"/>
          <w:szCs w:val="20"/>
        </w:rPr>
      </w:pPr>
      <w:r w:rsidDel="00000000" w:rsidR="00000000" w:rsidRPr="00000000">
        <w:rPr>
          <w:sz w:val="20"/>
          <w:szCs w:val="20"/>
          <w:rtl w:val="0"/>
        </w:rPr>
        <w:t xml:space="preserve">A. @Mukund The volume of repeated questions in the channel is high right now as many of your peers have just stepped in the program! So this will soon calm down</w:t>
      </w:r>
    </w:p>
    <w:p w:rsidR="00000000" w:rsidDel="00000000" w:rsidP="00000000" w:rsidRDefault="00000000" w:rsidRPr="00000000" w14:paraId="00000350">
      <w:pPr>
        <w:rPr>
          <w:sz w:val="20"/>
          <w:szCs w:val="20"/>
        </w:rPr>
      </w:pPr>
      <w:r w:rsidDel="00000000" w:rsidR="00000000" w:rsidRPr="00000000">
        <w:rPr>
          <w:sz w:val="20"/>
          <w:szCs w:val="20"/>
          <w:rtl w:val="0"/>
        </w:rPr>
        <w:t xml:space="preserve">That said, if you are finding it difficult to follow, you can always use the AMA Transcripts to have a look at the questions and answers!</w:t>
      </w:r>
    </w:p>
    <w:p w:rsidR="00000000" w:rsidDel="00000000" w:rsidP="00000000" w:rsidRDefault="00000000" w:rsidRPr="00000000" w14:paraId="00000351">
      <w:pPr>
        <w:rPr>
          <w:sz w:val="20"/>
          <w:szCs w:val="20"/>
        </w:rPr>
      </w:pPr>
      <w:r w:rsidDel="00000000" w:rsidR="00000000" w:rsidRPr="00000000">
        <w:rPr>
          <w:rtl w:val="0"/>
        </w:rPr>
      </w:r>
    </w:p>
    <w:p w:rsidR="00000000" w:rsidDel="00000000" w:rsidP="00000000" w:rsidRDefault="00000000" w:rsidRPr="00000000" w14:paraId="00000352">
      <w:pPr>
        <w:rPr>
          <w:b w:val="1"/>
          <w:sz w:val="20"/>
          <w:szCs w:val="20"/>
        </w:rPr>
      </w:pPr>
      <w:r w:rsidDel="00000000" w:rsidR="00000000" w:rsidRPr="00000000">
        <w:rPr>
          <w:b w:val="1"/>
          <w:sz w:val="20"/>
          <w:szCs w:val="20"/>
          <w:rtl w:val="0"/>
        </w:rPr>
        <w:t xml:space="preserve">Q. Is #50daysofudacity challenge not valid if we sisnt encourage 2 peers a day?? @Palak.Udacity (edited) </w:t>
      </w:r>
    </w:p>
    <w:p w:rsidR="00000000" w:rsidDel="00000000" w:rsidP="00000000" w:rsidRDefault="00000000" w:rsidRPr="00000000" w14:paraId="00000353">
      <w:pPr>
        <w:rPr>
          <w:sz w:val="20"/>
          <w:szCs w:val="20"/>
        </w:rPr>
      </w:pPr>
      <w:r w:rsidDel="00000000" w:rsidR="00000000" w:rsidRPr="00000000">
        <w:rPr>
          <w:sz w:val="20"/>
          <w:szCs w:val="20"/>
          <w:rtl w:val="0"/>
        </w:rPr>
        <w:t xml:space="preserve">A. @Rakshithaa R It would be valid but it would be great if you could just may be post an encouraging message on a peer’s post! You never know how hard a day it might have been for someone and how your positive messages or even emojis affect them! :slightly_smiling_face:</w:t>
      </w:r>
    </w:p>
    <w:p w:rsidR="00000000" w:rsidDel="00000000" w:rsidP="00000000" w:rsidRDefault="00000000" w:rsidRPr="00000000" w14:paraId="00000354">
      <w:pPr>
        <w:rPr>
          <w:sz w:val="20"/>
          <w:szCs w:val="20"/>
        </w:rPr>
      </w:pPr>
      <w:r w:rsidDel="00000000" w:rsidR="00000000" w:rsidRPr="00000000">
        <w:rPr>
          <w:sz w:val="20"/>
          <w:szCs w:val="20"/>
          <w:rtl w:val="0"/>
        </w:rPr>
        <w:t xml:space="preserve">This also encourages beginners in the community to participate in the community!</w:t>
      </w:r>
    </w:p>
    <w:p w:rsidR="00000000" w:rsidDel="00000000" w:rsidP="00000000" w:rsidRDefault="00000000" w:rsidRPr="00000000" w14:paraId="00000355">
      <w:pPr>
        <w:rPr>
          <w:sz w:val="20"/>
          <w:szCs w:val="20"/>
        </w:rPr>
      </w:pPr>
      <w:r w:rsidDel="00000000" w:rsidR="00000000" w:rsidRPr="00000000">
        <w:rPr>
          <w:rtl w:val="0"/>
        </w:rPr>
      </w:r>
    </w:p>
    <w:p w:rsidR="00000000" w:rsidDel="00000000" w:rsidP="00000000" w:rsidRDefault="00000000" w:rsidRPr="00000000" w14:paraId="00000356">
      <w:pPr>
        <w:rPr>
          <w:b w:val="1"/>
          <w:sz w:val="20"/>
          <w:szCs w:val="20"/>
        </w:rPr>
      </w:pPr>
      <w:r w:rsidDel="00000000" w:rsidR="00000000" w:rsidRPr="00000000">
        <w:rPr>
          <w:b w:val="1"/>
          <w:sz w:val="20"/>
          <w:szCs w:val="20"/>
          <w:rtl w:val="0"/>
        </w:rPr>
        <w:t xml:space="preserve">Q. I found an opportunity that would benefit students as well as contribute towards a social cause. Its regarding this initiative by Stanford and some NGOs. An opportunity for data driven people to contribute towards aiding in addressing COViD-19 issues using data. They're pretty connected so I'll be reaching out to them and try to coordinate the talent in the Udacity scholarship with current or maybe even new projects in that initiative. Would Udacity be okay with this??  I believe this is a great way that Udacity platform can be used to help create a better world as well as contribute towards its vision in "democratizing education" via this invaluable hands-on learning experience.</w:t>
      </w:r>
    </w:p>
    <w:p w:rsidR="00000000" w:rsidDel="00000000" w:rsidP="00000000" w:rsidRDefault="00000000" w:rsidRPr="00000000" w14:paraId="00000357">
      <w:pPr>
        <w:rPr>
          <w:sz w:val="20"/>
          <w:szCs w:val="20"/>
        </w:rPr>
      </w:pPr>
      <w:r w:rsidDel="00000000" w:rsidR="00000000" w:rsidRPr="00000000">
        <w:rPr>
          <w:sz w:val="20"/>
          <w:szCs w:val="20"/>
          <w:rtl w:val="0"/>
        </w:rPr>
        <w:t xml:space="preserve">A. Hi @Daniel Garcia! Once you get the specifics down you can reach out directly to Palak for guidance.</w:t>
      </w:r>
    </w:p>
    <w:p w:rsidR="00000000" w:rsidDel="00000000" w:rsidP="00000000" w:rsidRDefault="00000000" w:rsidRPr="00000000" w14:paraId="00000358">
      <w:pPr>
        <w:rPr>
          <w:sz w:val="20"/>
          <w:szCs w:val="20"/>
        </w:rPr>
      </w:pPr>
      <w:r w:rsidDel="00000000" w:rsidR="00000000" w:rsidRPr="00000000">
        <w:rPr>
          <w:rtl w:val="0"/>
        </w:rPr>
      </w:r>
    </w:p>
    <w:p w:rsidR="00000000" w:rsidDel="00000000" w:rsidP="00000000" w:rsidRDefault="00000000" w:rsidRPr="00000000" w14:paraId="00000359">
      <w:pPr>
        <w:rPr>
          <w:b w:val="1"/>
          <w:sz w:val="20"/>
          <w:szCs w:val="20"/>
        </w:rPr>
      </w:pPr>
      <w:r w:rsidDel="00000000" w:rsidR="00000000" w:rsidRPr="00000000">
        <w:rPr>
          <w:b w:val="1"/>
          <w:sz w:val="20"/>
          <w:szCs w:val="20"/>
          <w:rtl w:val="0"/>
        </w:rPr>
        <w:t xml:space="preserve">Q. @Palak.Udacity @Brenda.Udacity can we arrange a zoom meeting to discuss a lesson or a topic related to the course , and if we can does it count to our score or considered as out side conversation</w:t>
      </w:r>
    </w:p>
    <w:p w:rsidR="00000000" w:rsidDel="00000000" w:rsidP="00000000" w:rsidRDefault="00000000" w:rsidRPr="00000000" w14:paraId="0000035A">
      <w:pPr>
        <w:rPr>
          <w:sz w:val="20"/>
          <w:szCs w:val="20"/>
        </w:rPr>
      </w:pPr>
      <w:r w:rsidDel="00000000" w:rsidR="00000000" w:rsidRPr="00000000">
        <w:rPr>
          <w:sz w:val="20"/>
          <w:szCs w:val="20"/>
          <w:rtl w:val="0"/>
        </w:rPr>
        <w:t xml:space="preserve">A.  Hi @Ahmed Gharib We are allowing students to leverage Zoom to host a webinar on a topic related to the course - but we ask that it’s fashioned in the way of a presentation and your sharing info vs. open discussion!</w:t>
      </w:r>
    </w:p>
    <w:p w:rsidR="00000000" w:rsidDel="00000000" w:rsidP="00000000" w:rsidRDefault="00000000" w:rsidRPr="00000000" w14:paraId="0000035B">
      <w:pPr>
        <w:rPr>
          <w:sz w:val="20"/>
          <w:szCs w:val="20"/>
        </w:rPr>
      </w:pPr>
      <w:r w:rsidDel="00000000" w:rsidR="00000000" w:rsidRPr="00000000">
        <w:rPr>
          <w:rtl w:val="0"/>
        </w:rPr>
      </w:r>
    </w:p>
    <w:p w:rsidR="00000000" w:rsidDel="00000000" w:rsidP="00000000" w:rsidRDefault="00000000" w:rsidRPr="00000000" w14:paraId="0000035C">
      <w:pPr>
        <w:rPr>
          <w:b w:val="1"/>
          <w:sz w:val="20"/>
          <w:szCs w:val="20"/>
        </w:rPr>
      </w:pPr>
      <w:r w:rsidDel="00000000" w:rsidR="00000000" w:rsidRPr="00000000">
        <w:rPr>
          <w:b w:val="1"/>
          <w:sz w:val="20"/>
          <w:szCs w:val="20"/>
          <w:rtl w:val="0"/>
        </w:rPr>
        <w:t xml:space="preserve">Q. @Palak.Udacity @Brenda.Udacity  Thanks for this additional session!</w:t>
      </w:r>
    </w:p>
    <w:p w:rsidR="00000000" w:rsidDel="00000000" w:rsidP="00000000" w:rsidRDefault="00000000" w:rsidRPr="00000000" w14:paraId="0000035D">
      <w:pPr>
        <w:rPr>
          <w:b w:val="1"/>
          <w:sz w:val="20"/>
          <w:szCs w:val="20"/>
        </w:rPr>
      </w:pPr>
      <w:r w:rsidDel="00000000" w:rsidR="00000000" w:rsidRPr="00000000">
        <w:rPr>
          <w:b w:val="1"/>
          <w:sz w:val="20"/>
          <w:szCs w:val="20"/>
          <w:rtl w:val="0"/>
        </w:rPr>
        <w:t xml:space="preserve">Wanted to know, would getting together with people here to participate in competitions/projects in other platforms (like Kaggle) and sharing the progress here, would it help?</w:t>
      </w:r>
    </w:p>
    <w:p w:rsidR="00000000" w:rsidDel="00000000" w:rsidP="00000000" w:rsidRDefault="00000000" w:rsidRPr="00000000" w14:paraId="0000035E">
      <w:pPr>
        <w:rPr>
          <w:sz w:val="20"/>
          <w:szCs w:val="20"/>
        </w:rPr>
      </w:pPr>
      <w:r w:rsidDel="00000000" w:rsidR="00000000" w:rsidRPr="00000000">
        <w:rPr>
          <w:sz w:val="20"/>
          <w:szCs w:val="20"/>
          <w:rtl w:val="0"/>
        </w:rPr>
        <w:t xml:space="preserve">A. @Deekshita Saikia  As long as it is closely related to your foundation course topics, yes you can! </w:t>
      </w:r>
    </w:p>
    <w:p w:rsidR="00000000" w:rsidDel="00000000" w:rsidP="00000000" w:rsidRDefault="00000000" w:rsidRPr="00000000" w14:paraId="0000035F">
      <w:pPr>
        <w:rPr>
          <w:sz w:val="20"/>
          <w:szCs w:val="20"/>
        </w:rPr>
      </w:pPr>
      <w:r w:rsidDel="00000000" w:rsidR="00000000" w:rsidRPr="00000000">
        <w:rPr>
          <w:rtl w:val="0"/>
        </w:rPr>
      </w:r>
    </w:p>
    <w:p w:rsidR="00000000" w:rsidDel="00000000" w:rsidP="00000000" w:rsidRDefault="00000000" w:rsidRPr="00000000" w14:paraId="00000360">
      <w:pPr>
        <w:rPr>
          <w:b w:val="1"/>
          <w:sz w:val="20"/>
          <w:szCs w:val="20"/>
        </w:rPr>
      </w:pPr>
      <w:r w:rsidDel="00000000" w:rsidR="00000000" w:rsidRPr="00000000">
        <w:rPr>
          <w:b w:val="1"/>
          <w:sz w:val="20"/>
          <w:szCs w:val="20"/>
          <w:rtl w:val="0"/>
        </w:rPr>
        <w:t xml:space="preserve">Q. Are there admins of each groups who can add me?</w:t>
      </w:r>
    </w:p>
    <w:p w:rsidR="00000000" w:rsidDel="00000000" w:rsidP="00000000" w:rsidRDefault="00000000" w:rsidRPr="00000000" w14:paraId="00000361">
      <w:pPr>
        <w:rPr>
          <w:sz w:val="20"/>
          <w:szCs w:val="20"/>
        </w:rPr>
      </w:pPr>
      <w:r w:rsidDel="00000000" w:rsidR="00000000" w:rsidRPr="00000000">
        <w:rPr>
          <w:sz w:val="20"/>
          <w:szCs w:val="20"/>
          <w:rtl w:val="0"/>
        </w:rPr>
        <w:t xml:space="preserve">A. @Yashasvi Once created, the Study Group channels will be available for you to join! :slightly_smiling_face:</w:t>
      </w:r>
    </w:p>
    <w:p w:rsidR="00000000" w:rsidDel="00000000" w:rsidP="00000000" w:rsidRDefault="00000000" w:rsidRPr="00000000" w14:paraId="00000362">
      <w:pPr>
        <w:rPr>
          <w:sz w:val="20"/>
          <w:szCs w:val="20"/>
        </w:rPr>
      </w:pPr>
      <w:r w:rsidDel="00000000" w:rsidR="00000000" w:rsidRPr="00000000">
        <w:rPr>
          <w:sz w:val="20"/>
          <w:szCs w:val="20"/>
          <w:rtl w:val="0"/>
        </w:rPr>
        <w:t xml:space="preserve">We will share all the details on 15th July!</w:t>
      </w:r>
    </w:p>
    <w:p w:rsidR="00000000" w:rsidDel="00000000" w:rsidP="00000000" w:rsidRDefault="00000000" w:rsidRPr="00000000" w14:paraId="00000363">
      <w:pPr>
        <w:rPr>
          <w:b w:val="1"/>
          <w:sz w:val="20"/>
          <w:szCs w:val="20"/>
        </w:rPr>
      </w:pPr>
      <w:r w:rsidDel="00000000" w:rsidR="00000000" w:rsidRPr="00000000">
        <w:rPr>
          <w:rtl w:val="0"/>
        </w:rPr>
      </w:r>
    </w:p>
    <w:p w:rsidR="00000000" w:rsidDel="00000000" w:rsidP="00000000" w:rsidRDefault="00000000" w:rsidRPr="00000000" w14:paraId="00000364">
      <w:pPr>
        <w:rPr>
          <w:b w:val="1"/>
          <w:sz w:val="20"/>
          <w:szCs w:val="20"/>
        </w:rPr>
      </w:pPr>
      <w:r w:rsidDel="00000000" w:rsidR="00000000" w:rsidRPr="00000000">
        <w:rPr>
          <w:b w:val="1"/>
          <w:sz w:val="20"/>
          <w:szCs w:val="20"/>
          <w:rtl w:val="0"/>
        </w:rPr>
        <w:t xml:space="preserve">Q. @Brenda.Udacity Thank you for the Google sheet to enter our names. Couldn't figure out what the third column is for? Enter our name twice?</w:t>
      </w:r>
    </w:p>
    <w:p w:rsidR="00000000" w:rsidDel="00000000" w:rsidP="00000000" w:rsidRDefault="00000000" w:rsidRPr="00000000" w14:paraId="00000365">
      <w:pPr>
        <w:rPr>
          <w:sz w:val="20"/>
          <w:szCs w:val="20"/>
        </w:rPr>
      </w:pPr>
      <w:r w:rsidDel="00000000" w:rsidR="00000000" w:rsidRPr="00000000">
        <w:rPr>
          <w:sz w:val="20"/>
          <w:szCs w:val="20"/>
          <w:rtl w:val="0"/>
        </w:rPr>
        <w:t xml:space="preserve">A. Hi @Chaitanya Medini! Yes! That sheet is to decide who will transcribe today’s session  - apologies if the purpose stated on the doc is being erased!</w:t>
      </w:r>
    </w:p>
    <w:p w:rsidR="00000000" w:rsidDel="00000000" w:rsidP="00000000" w:rsidRDefault="00000000" w:rsidRPr="00000000" w14:paraId="00000366">
      <w:pPr>
        <w:rPr>
          <w:sz w:val="20"/>
          <w:szCs w:val="20"/>
        </w:rPr>
      </w:pPr>
      <w:r w:rsidDel="00000000" w:rsidR="00000000" w:rsidRPr="00000000">
        <w:rPr>
          <w:rtl w:val="0"/>
        </w:rPr>
      </w:r>
    </w:p>
    <w:p w:rsidR="00000000" w:rsidDel="00000000" w:rsidP="00000000" w:rsidRDefault="00000000" w:rsidRPr="00000000" w14:paraId="00000367">
      <w:pPr>
        <w:rPr>
          <w:b w:val="1"/>
          <w:sz w:val="20"/>
          <w:szCs w:val="20"/>
        </w:rPr>
      </w:pPr>
      <w:r w:rsidDel="00000000" w:rsidR="00000000" w:rsidRPr="00000000">
        <w:rPr>
          <w:b w:val="1"/>
          <w:sz w:val="20"/>
          <w:szCs w:val="20"/>
          <w:rtl w:val="0"/>
        </w:rPr>
        <w:t xml:space="preserve">Q. @Palak.Udacity @Brenda.Udacity</w:t>
      </w:r>
    </w:p>
    <w:p w:rsidR="00000000" w:rsidDel="00000000" w:rsidP="00000000" w:rsidRDefault="00000000" w:rsidRPr="00000000" w14:paraId="00000368">
      <w:pPr>
        <w:rPr>
          <w:b w:val="1"/>
          <w:sz w:val="20"/>
          <w:szCs w:val="20"/>
        </w:rPr>
      </w:pPr>
      <w:r w:rsidDel="00000000" w:rsidR="00000000" w:rsidRPr="00000000">
        <w:rPr>
          <w:b w:val="1"/>
          <w:sz w:val="20"/>
          <w:szCs w:val="20"/>
          <w:rtl w:val="0"/>
        </w:rPr>
        <w:t xml:space="preserve">Will we have access to the course content after the end of this challenge.</w:t>
      </w:r>
    </w:p>
    <w:p w:rsidR="00000000" w:rsidDel="00000000" w:rsidP="00000000" w:rsidRDefault="00000000" w:rsidRPr="00000000" w14:paraId="00000369">
      <w:pPr>
        <w:rPr>
          <w:b w:val="1"/>
          <w:sz w:val="20"/>
          <w:szCs w:val="20"/>
        </w:rPr>
      </w:pPr>
      <w:r w:rsidDel="00000000" w:rsidR="00000000" w:rsidRPr="00000000">
        <w:rPr>
          <w:b w:val="1"/>
          <w:sz w:val="20"/>
          <w:szCs w:val="20"/>
          <w:rtl w:val="0"/>
        </w:rPr>
        <w:t xml:space="preserve">Regarding #50daysofudacity is it needed to tag 2 people or we can post a comment or react to their day's accomplishment?</w:t>
      </w:r>
    </w:p>
    <w:p w:rsidR="00000000" w:rsidDel="00000000" w:rsidP="00000000" w:rsidRDefault="00000000" w:rsidRPr="00000000" w14:paraId="0000036A">
      <w:pPr>
        <w:rPr>
          <w:b w:val="1"/>
          <w:sz w:val="20"/>
          <w:szCs w:val="20"/>
        </w:rPr>
      </w:pPr>
      <w:r w:rsidDel="00000000" w:rsidR="00000000" w:rsidRPr="00000000">
        <w:rPr>
          <w:b w:val="1"/>
          <w:sz w:val="20"/>
          <w:szCs w:val="20"/>
          <w:rtl w:val="0"/>
        </w:rPr>
        <w:t xml:space="preserve">Can you please update us when there is a change in the course content. As after completing and moving to the next lesson sometimes it is observed in the previous lesson some quizzes are reset. It will be easier to track and not miss out on any question as completion is also a criteria for selection.</w:t>
      </w:r>
    </w:p>
    <w:p w:rsidR="00000000" w:rsidDel="00000000" w:rsidP="00000000" w:rsidRDefault="00000000" w:rsidRPr="00000000" w14:paraId="0000036B">
      <w:pPr>
        <w:rPr>
          <w:sz w:val="20"/>
          <w:szCs w:val="20"/>
        </w:rPr>
      </w:pPr>
      <w:r w:rsidDel="00000000" w:rsidR="00000000" w:rsidRPr="00000000">
        <w:rPr>
          <w:sz w:val="20"/>
          <w:szCs w:val="20"/>
          <w:rtl w:val="0"/>
        </w:rPr>
        <w:t xml:space="preserve">A. @Sayak Mukherjee</w:t>
      </w:r>
    </w:p>
    <w:p w:rsidR="00000000" w:rsidDel="00000000" w:rsidP="00000000" w:rsidRDefault="00000000" w:rsidRPr="00000000" w14:paraId="0000036C">
      <w:pPr>
        <w:rPr>
          <w:sz w:val="20"/>
          <w:szCs w:val="20"/>
        </w:rPr>
      </w:pPr>
      <w:r w:rsidDel="00000000" w:rsidR="00000000" w:rsidRPr="00000000">
        <w:rPr>
          <w:sz w:val="20"/>
          <w:szCs w:val="20"/>
          <w:rtl w:val="0"/>
        </w:rPr>
        <w:t xml:space="preserve">Nope! You will have the access to this course only until Phase 1 deadline which is Sept 10, 2020. That said, it will be later added as a free course on Udacity which you can enrol in review the concepts.</w:t>
      </w:r>
    </w:p>
    <w:p w:rsidR="00000000" w:rsidDel="00000000" w:rsidP="00000000" w:rsidRDefault="00000000" w:rsidRPr="00000000" w14:paraId="0000036D">
      <w:pPr>
        <w:rPr>
          <w:sz w:val="20"/>
          <w:szCs w:val="20"/>
        </w:rPr>
      </w:pPr>
      <w:r w:rsidDel="00000000" w:rsidR="00000000" w:rsidRPr="00000000">
        <w:rPr>
          <w:sz w:val="20"/>
          <w:szCs w:val="20"/>
          <w:rtl w:val="0"/>
        </w:rPr>
        <w:t xml:space="preserve">You can just leave a comment or even a positive emoji! :slightly_smiling_face:</w:t>
      </w:r>
    </w:p>
    <w:p w:rsidR="00000000" w:rsidDel="00000000" w:rsidP="00000000" w:rsidRDefault="00000000" w:rsidRPr="00000000" w14:paraId="0000036E">
      <w:pPr>
        <w:rPr>
          <w:sz w:val="20"/>
          <w:szCs w:val="20"/>
        </w:rPr>
      </w:pPr>
      <w:r w:rsidDel="00000000" w:rsidR="00000000" w:rsidRPr="00000000">
        <w:rPr>
          <w:sz w:val="20"/>
          <w:szCs w:val="20"/>
          <w:rtl w:val="0"/>
        </w:rPr>
        <w:t xml:space="preserve">Oh! I would definitely connect with the team to know more on this and let you guys know if this. As far as now, I think only the lab instructions have been added to Lesson 2</w:t>
      </w:r>
    </w:p>
    <w:p w:rsidR="00000000" w:rsidDel="00000000" w:rsidP="00000000" w:rsidRDefault="00000000" w:rsidRPr="00000000" w14:paraId="0000036F">
      <w:pPr>
        <w:rPr>
          <w:sz w:val="20"/>
          <w:szCs w:val="20"/>
        </w:rPr>
      </w:pPr>
      <w:r w:rsidDel="00000000" w:rsidR="00000000" w:rsidRPr="00000000">
        <w:rPr>
          <w:rtl w:val="0"/>
        </w:rPr>
      </w:r>
    </w:p>
    <w:p w:rsidR="00000000" w:rsidDel="00000000" w:rsidP="00000000" w:rsidRDefault="00000000" w:rsidRPr="00000000" w14:paraId="00000370">
      <w:pPr>
        <w:rPr>
          <w:b w:val="1"/>
          <w:sz w:val="20"/>
          <w:szCs w:val="20"/>
        </w:rPr>
      </w:pPr>
      <w:r w:rsidDel="00000000" w:rsidR="00000000" w:rsidRPr="00000000">
        <w:rPr>
          <w:b w:val="1"/>
          <w:sz w:val="20"/>
          <w:szCs w:val="20"/>
          <w:rtl w:val="0"/>
        </w:rPr>
        <w:t xml:space="preserve">Q. I just observed one pattern and learned:sweat_smile:</w:t>
      </w:r>
    </w:p>
    <w:p w:rsidR="00000000" w:rsidDel="00000000" w:rsidP="00000000" w:rsidRDefault="00000000" w:rsidRPr="00000000" w14:paraId="00000371">
      <w:pPr>
        <w:rPr>
          <w:b w:val="1"/>
          <w:sz w:val="20"/>
          <w:szCs w:val="20"/>
        </w:rPr>
      </w:pPr>
      <w:r w:rsidDel="00000000" w:rsidR="00000000" w:rsidRPr="00000000">
        <w:rPr>
          <w:b w:val="1"/>
          <w:sz w:val="20"/>
          <w:szCs w:val="20"/>
          <w:rtl w:val="0"/>
        </w:rPr>
        <w:t xml:space="preserve">:tiger: (tiger) and :panda_face: (panda) is a new way of  “In Progress” status</w:t>
      </w:r>
    </w:p>
    <w:p w:rsidR="00000000" w:rsidDel="00000000" w:rsidP="00000000" w:rsidRDefault="00000000" w:rsidRPr="00000000" w14:paraId="00000372">
      <w:pPr>
        <w:rPr>
          <w:b w:val="1"/>
          <w:sz w:val="20"/>
          <w:szCs w:val="20"/>
        </w:rPr>
      </w:pPr>
      <w:r w:rsidDel="00000000" w:rsidR="00000000" w:rsidRPr="00000000">
        <w:rPr>
          <w:b w:val="1"/>
          <w:sz w:val="20"/>
          <w:szCs w:val="20"/>
          <w:rtl w:val="0"/>
        </w:rPr>
        <w:t xml:space="preserve">How can we learn these type of communication more ?</w:t>
      </w:r>
    </w:p>
    <w:p w:rsidR="00000000" w:rsidDel="00000000" w:rsidP="00000000" w:rsidRDefault="00000000" w:rsidRPr="00000000" w14:paraId="00000373">
      <w:pPr>
        <w:rPr>
          <w:sz w:val="20"/>
          <w:szCs w:val="20"/>
        </w:rPr>
      </w:pPr>
      <w:r w:rsidDel="00000000" w:rsidR="00000000" w:rsidRPr="00000000">
        <w:rPr>
          <w:sz w:val="20"/>
          <w:szCs w:val="20"/>
          <w:rtl w:val="0"/>
        </w:rPr>
        <w:t xml:space="preserve">A. Hi @Mayur Kanojiya! You’ve caught us! @Palak.Udacity and I use emojis to signal which one of us has grabbed a question so that we don’t do double work :wink:</w:t>
      </w:r>
    </w:p>
    <w:p w:rsidR="00000000" w:rsidDel="00000000" w:rsidP="00000000" w:rsidRDefault="00000000" w:rsidRPr="00000000" w14:paraId="00000374">
      <w:pPr>
        <w:rPr>
          <w:sz w:val="20"/>
          <w:szCs w:val="20"/>
        </w:rPr>
      </w:pPr>
      <w:r w:rsidDel="00000000" w:rsidR="00000000" w:rsidRPr="00000000">
        <w:rPr>
          <w:rtl w:val="0"/>
        </w:rPr>
      </w:r>
    </w:p>
    <w:p w:rsidR="00000000" w:rsidDel="00000000" w:rsidP="00000000" w:rsidRDefault="00000000" w:rsidRPr="00000000" w14:paraId="00000375">
      <w:pPr>
        <w:rPr>
          <w:b w:val="1"/>
          <w:sz w:val="20"/>
          <w:szCs w:val="20"/>
        </w:rPr>
      </w:pPr>
      <w:r w:rsidDel="00000000" w:rsidR="00000000" w:rsidRPr="00000000">
        <w:rPr>
          <w:b w:val="1"/>
          <w:sz w:val="20"/>
          <w:szCs w:val="20"/>
          <w:rtl w:val="0"/>
        </w:rPr>
        <w:t xml:space="preserve">Q. How can I practice the lab sessions in my own Azure account. Is there a way to download each lab exercise instructions?</w:t>
      </w:r>
    </w:p>
    <w:p w:rsidR="00000000" w:rsidDel="00000000" w:rsidP="00000000" w:rsidRDefault="00000000" w:rsidRPr="00000000" w14:paraId="00000376">
      <w:pPr>
        <w:rPr>
          <w:sz w:val="20"/>
          <w:szCs w:val="20"/>
        </w:rPr>
      </w:pPr>
      <w:r w:rsidDel="00000000" w:rsidR="00000000" w:rsidRPr="00000000">
        <w:rPr>
          <w:sz w:val="20"/>
          <w:szCs w:val="20"/>
          <w:rtl w:val="0"/>
        </w:rPr>
        <w:t xml:space="preserve">A. @Suresh Kumar Our experts have just added a new General Lab Instructions concept to the Foundation Course. You can find it in Lesson 2, it is most likely concept 22!</w:t>
      </w:r>
    </w:p>
    <w:p w:rsidR="00000000" w:rsidDel="00000000" w:rsidP="00000000" w:rsidRDefault="00000000" w:rsidRPr="00000000" w14:paraId="00000377">
      <w:pPr>
        <w:rPr>
          <w:sz w:val="20"/>
          <w:szCs w:val="20"/>
        </w:rPr>
      </w:pPr>
      <w:r w:rsidDel="00000000" w:rsidR="00000000" w:rsidRPr="00000000">
        <w:rPr>
          <w:rtl w:val="0"/>
        </w:rPr>
      </w:r>
    </w:p>
    <w:p w:rsidR="00000000" w:rsidDel="00000000" w:rsidP="00000000" w:rsidRDefault="00000000" w:rsidRPr="00000000" w14:paraId="00000378">
      <w:pPr>
        <w:rPr>
          <w:b w:val="1"/>
          <w:sz w:val="20"/>
          <w:szCs w:val="20"/>
        </w:rPr>
      </w:pPr>
      <w:r w:rsidDel="00000000" w:rsidR="00000000" w:rsidRPr="00000000">
        <w:rPr>
          <w:b w:val="1"/>
          <w:sz w:val="20"/>
          <w:szCs w:val="20"/>
          <w:rtl w:val="0"/>
        </w:rPr>
        <w:t xml:space="preserve">Q. Hi, is there any possibility to use a different approach to manage AMA sessions? So far there are a lot of messages and even with the red /green lights it's difficult to follow. I don't want to be rude but I am sure it might be taken in count, all the best</w:t>
      </w:r>
    </w:p>
    <w:p w:rsidR="00000000" w:rsidDel="00000000" w:rsidP="00000000" w:rsidRDefault="00000000" w:rsidRPr="00000000" w14:paraId="00000379">
      <w:pPr>
        <w:rPr>
          <w:sz w:val="20"/>
          <w:szCs w:val="20"/>
        </w:rPr>
      </w:pPr>
      <w:r w:rsidDel="00000000" w:rsidR="00000000" w:rsidRPr="00000000">
        <w:rPr>
          <w:sz w:val="20"/>
          <w:szCs w:val="20"/>
          <w:rtl w:val="0"/>
        </w:rPr>
        <w:t xml:space="preserve">A. Hi @Herbert Fernandez Tamayo Definitely review the transcripts afterwards. We’ve tried many methods in the past and honestly this is the most efficient way for the CM team to reply to live questions within 60 minutes!</w:t>
      </w:r>
    </w:p>
    <w:p w:rsidR="00000000" w:rsidDel="00000000" w:rsidP="00000000" w:rsidRDefault="00000000" w:rsidRPr="00000000" w14:paraId="0000037A">
      <w:pPr>
        <w:rPr>
          <w:sz w:val="20"/>
          <w:szCs w:val="20"/>
        </w:rPr>
      </w:pPr>
      <w:r w:rsidDel="00000000" w:rsidR="00000000" w:rsidRPr="00000000">
        <w:rPr>
          <w:rtl w:val="0"/>
        </w:rPr>
      </w:r>
    </w:p>
    <w:p w:rsidR="00000000" w:rsidDel="00000000" w:rsidP="00000000" w:rsidRDefault="00000000" w:rsidRPr="00000000" w14:paraId="0000037B">
      <w:pPr>
        <w:rPr>
          <w:b w:val="1"/>
          <w:color w:val="1d1c1d"/>
          <w:sz w:val="20"/>
          <w:szCs w:val="20"/>
          <w:shd w:fill="f8f8f8" w:val="clear"/>
        </w:rPr>
      </w:pPr>
      <w:r w:rsidDel="00000000" w:rsidR="00000000" w:rsidRPr="00000000">
        <w:rPr>
          <w:b w:val="1"/>
          <w:color w:val="1d1c1d"/>
          <w:sz w:val="20"/>
          <w:szCs w:val="20"/>
          <w:shd w:fill="f8f8f8" w:val="clear"/>
          <w:rtl w:val="0"/>
        </w:rPr>
        <w:t xml:space="preserve">Q.@Palak.Udacity </w:t>
      </w:r>
      <w:hyperlink r:id="rId16">
        <w:r w:rsidDel="00000000" w:rsidR="00000000" w:rsidRPr="00000000">
          <w:rPr>
            <w:b w:val="1"/>
            <w:color w:val="1155cc"/>
            <w:sz w:val="20"/>
            <w:szCs w:val="20"/>
            <w:shd w:fill="f8f8f8" w:val="clear"/>
            <w:rtl w:val="0"/>
          </w:rPr>
          <w:t xml:space="preserve">@Brenda.Udacity</w:t>
        </w:r>
      </w:hyperlink>
      <w:r w:rsidDel="00000000" w:rsidR="00000000" w:rsidRPr="00000000">
        <w:rPr>
          <w:b w:val="1"/>
          <w:color w:val="1d1c1d"/>
          <w:sz w:val="20"/>
          <w:szCs w:val="20"/>
          <w:shd w:fill="f8f8f8" w:val="clear"/>
          <w:rtl w:val="0"/>
        </w:rPr>
        <w:t xml:space="preserve"> is it possible to know the syllabus of Phase 2? For the </w:t>
      </w:r>
      <w:hyperlink r:id="rId17">
        <w:r w:rsidDel="00000000" w:rsidR="00000000" w:rsidRPr="00000000">
          <w:rPr>
            <w:b w:val="1"/>
            <w:color w:val="1155cc"/>
            <w:sz w:val="20"/>
            <w:szCs w:val="20"/>
            <w:shd w:fill="f8f8f8" w:val="clear"/>
            <w:rtl w:val="0"/>
          </w:rPr>
          <w:t xml:space="preserve">#50daysofudacity</w:t>
        </w:r>
      </w:hyperlink>
      <w:r w:rsidDel="00000000" w:rsidR="00000000" w:rsidRPr="00000000">
        <w:rPr>
          <w:b w:val="1"/>
          <w:color w:val="1d1c1d"/>
          <w:sz w:val="20"/>
          <w:szCs w:val="20"/>
          <w:shd w:fill="f8f8f8" w:val="clear"/>
          <w:rtl w:val="0"/>
        </w:rPr>
        <w:t xml:space="preserve"> challenge, how do you know we have been online at least 30 minutes? Thank you </w:t>
      </w:r>
      <w:r w:rsidDel="00000000" w:rsidR="00000000" w:rsidRPr="00000000">
        <w:rPr>
          <w:b w:val="1"/>
          <w:color w:val="1d1c1d"/>
          <w:sz w:val="20"/>
          <w:szCs w:val="20"/>
          <w:shd w:fill="f8f8f8" w:val="clear"/>
        </w:rPr>
        <w:drawing>
          <wp:inline distB="114300" distT="114300" distL="114300" distR="114300">
            <wp:extent cx="215900" cy="215900"/>
            <wp:effectExtent b="0" l="0" r="0" t="0"/>
            <wp:docPr descr=":grin:" id="52" name="image48.png"/>
            <a:graphic>
              <a:graphicData uri="http://schemas.openxmlformats.org/drawingml/2006/picture">
                <pic:pic>
                  <pic:nvPicPr>
                    <pic:cNvPr descr=":grin:" id="0" name="image48.png"/>
                    <pic:cNvPicPr preferRelativeResize="0"/>
                  </pic:nvPicPr>
                  <pic:blipFill>
                    <a:blip r:embed="rId18"/>
                    <a:srcRect b="0" l="0" r="0" t="0"/>
                    <a:stretch>
                      <a:fillRect/>
                    </a:stretch>
                  </pic:blipFill>
                  <pic:spPr>
                    <a:xfrm>
                      <a:off x="0" y="0"/>
                      <a:ext cx="2159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37C">
      <w:pPr>
        <w:rPr>
          <w:color w:val="1d1c1d"/>
          <w:sz w:val="20"/>
          <w:szCs w:val="20"/>
          <w:shd w:fill="f8f8f8" w:val="clear"/>
        </w:rPr>
      </w:pPr>
      <w:r w:rsidDel="00000000" w:rsidR="00000000" w:rsidRPr="00000000">
        <w:rPr>
          <w:color w:val="1d1c1d"/>
          <w:sz w:val="20"/>
          <w:szCs w:val="20"/>
          <w:shd w:fill="f8f8f8" w:val="clear"/>
          <w:rtl w:val="0"/>
        </w:rPr>
        <w:t xml:space="preserve">A.@Aura Frizzati Hey Aura! As long you are still to finish the foundation course, we will recommend you to cover only the foundation course and related tasks in the </w:t>
      </w:r>
      <w:hyperlink r:id="rId19">
        <w:r w:rsidDel="00000000" w:rsidR="00000000" w:rsidRPr="00000000">
          <w:rPr>
            <w:color w:val="1155cc"/>
            <w:sz w:val="20"/>
            <w:szCs w:val="20"/>
            <w:shd w:fill="f8f8f8" w:val="clear"/>
            <w:rtl w:val="0"/>
          </w:rPr>
          <w:t xml:space="preserve">#50daysofudacity</w:t>
        </w:r>
      </w:hyperlink>
      <w:r w:rsidDel="00000000" w:rsidR="00000000" w:rsidRPr="00000000">
        <w:rPr>
          <w:color w:val="1d1c1d"/>
          <w:sz w:val="20"/>
          <w:szCs w:val="20"/>
          <w:shd w:fill="f8f8f8" w:val="clear"/>
          <w:rtl w:val="0"/>
        </w:rPr>
        <w:t xml:space="preserve"> Challenge posts!</w:t>
      </w:r>
    </w:p>
    <w:p w:rsidR="00000000" w:rsidDel="00000000" w:rsidP="00000000" w:rsidRDefault="00000000" w:rsidRPr="00000000" w14:paraId="0000037D">
      <w:pPr>
        <w:rPr>
          <w:b w:val="1"/>
          <w:color w:val="1d1c1d"/>
          <w:sz w:val="20"/>
          <w:szCs w:val="20"/>
          <w:shd w:fill="f8f8f8" w:val="clear"/>
        </w:rPr>
      </w:pPr>
      <w:r w:rsidDel="00000000" w:rsidR="00000000" w:rsidRPr="00000000">
        <w:rPr>
          <w:b w:val="1"/>
          <w:color w:val="1d1c1d"/>
          <w:sz w:val="20"/>
          <w:szCs w:val="20"/>
          <w:shd w:fill="f8f8f8" w:val="clear"/>
          <w:rtl w:val="0"/>
        </w:rPr>
        <w:t xml:space="preserve">Q.Hello </w:t>
      </w:r>
      <w:hyperlink r:id="rId20">
        <w:r w:rsidDel="00000000" w:rsidR="00000000" w:rsidRPr="00000000">
          <w:rPr>
            <w:b w:val="1"/>
            <w:color w:val="1155cc"/>
            <w:sz w:val="20"/>
            <w:szCs w:val="20"/>
            <w:shd w:fill="f8f8f8" w:val="clear"/>
            <w:rtl w:val="0"/>
          </w:rPr>
          <w:t xml:space="preserve">@Palak.Udacity</w:t>
        </w:r>
      </w:hyperlink>
      <w:r w:rsidDel="00000000" w:rsidR="00000000" w:rsidRPr="00000000">
        <w:rPr>
          <w:b w:val="1"/>
          <w:color w:val="1d1c1d"/>
          <w:sz w:val="20"/>
          <w:szCs w:val="20"/>
          <w:shd w:fill="f8f8f8" w:val="clear"/>
          <w:rtl w:val="0"/>
        </w:rPr>
        <w:t xml:space="preserve"> what does Encourage and Support atleast 2 peers mean  for </w:t>
      </w:r>
      <w:hyperlink r:id="rId21">
        <w:r w:rsidDel="00000000" w:rsidR="00000000" w:rsidRPr="00000000">
          <w:rPr>
            <w:b w:val="1"/>
            <w:color w:val="1155cc"/>
            <w:sz w:val="20"/>
            <w:szCs w:val="20"/>
            <w:shd w:fill="f8f8f8" w:val="clear"/>
            <w:rtl w:val="0"/>
          </w:rPr>
          <w:t xml:space="preserve">#50daysofudacity</w:t>
        </w:r>
      </w:hyperlink>
      <w:r w:rsidDel="00000000" w:rsidR="00000000" w:rsidRPr="00000000">
        <w:rPr>
          <w:b w:val="1"/>
          <w:color w:val="1d1c1d"/>
          <w:sz w:val="20"/>
          <w:szCs w:val="20"/>
          <w:shd w:fill="f8f8f8" w:val="clear"/>
          <w:rtl w:val="0"/>
        </w:rPr>
        <w:t xml:space="preserve">? is it like liking it ? or reacting to it ? or something else ?</w:t>
      </w:r>
    </w:p>
    <w:p w:rsidR="00000000" w:rsidDel="00000000" w:rsidP="00000000" w:rsidRDefault="00000000" w:rsidRPr="00000000" w14:paraId="0000037E">
      <w:pPr>
        <w:rPr>
          <w:color w:val="1d1c1d"/>
          <w:sz w:val="20"/>
          <w:szCs w:val="20"/>
          <w:shd w:fill="f8f8f8" w:val="clear"/>
        </w:rPr>
      </w:pPr>
      <w:r w:rsidDel="00000000" w:rsidR="00000000" w:rsidRPr="00000000">
        <w:rPr>
          <w:color w:val="1d1c1d"/>
          <w:sz w:val="20"/>
          <w:szCs w:val="20"/>
          <w:shd w:fill="f8f8f8" w:val="clear"/>
          <w:rtl w:val="0"/>
        </w:rPr>
        <w:t xml:space="preserve">A.Just encourage someone.</w:t>
      </w:r>
    </w:p>
    <w:p w:rsidR="00000000" w:rsidDel="00000000" w:rsidP="00000000" w:rsidRDefault="00000000" w:rsidRPr="00000000" w14:paraId="0000037F">
      <w:pPr>
        <w:rPr>
          <w:color w:val="1d1c1d"/>
          <w:sz w:val="20"/>
          <w:szCs w:val="20"/>
          <w:shd w:fill="f8f8f8" w:val="clear"/>
        </w:rPr>
      </w:pPr>
      <w:r w:rsidDel="00000000" w:rsidR="00000000" w:rsidRPr="00000000">
        <w:rPr>
          <w:color w:val="1d1c1d"/>
          <w:sz w:val="20"/>
          <w:szCs w:val="20"/>
          <w:shd w:fill="f8f8f8" w:val="clear"/>
          <w:rtl w:val="0"/>
        </w:rPr>
        <w:t xml:space="preserve">You can tag them to encourage. (However try not tag people who are not participating)</w:t>
      </w:r>
    </w:p>
    <w:p w:rsidR="00000000" w:rsidDel="00000000" w:rsidP="00000000" w:rsidRDefault="00000000" w:rsidRPr="00000000" w14:paraId="00000380">
      <w:pPr>
        <w:rPr>
          <w:color w:val="1d1c1d"/>
          <w:sz w:val="20"/>
          <w:szCs w:val="20"/>
          <w:shd w:fill="f8f8f8" w:val="clear"/>
        </w:rPr>
      </w:pPr>
      <w:r w:rsidDel="00000000" w:rsidR="00000000" w:rsidRPr="00000000">
        <w:rPr>
          <w:color w:val="1d1c1d"/>
          <w:sz w:val="20"/>
          <w:szCs w:val="20"/>
          <w:shd w:fill="f8f8f8" w:val="clear"/>
          <w:rtl w:val="0"/>
        </w:rPr>
        <w:t xml:space="preserve">You can put likes or encouragement reactions on their progress</w:t>
      </w:r>
    </w:p>
    <w:p w:rsidR="00000000" w:rsidDel="00000000" w:rsidP="00000000" w:rsidRDefault="00000000" w:rsidRPr="00000000" w14:paraId="00000381">
      <w:pPr>
        <w:rPr>
          <w:color w:val="1d1c1d"/>
          <w:sz w:val="20"/>
          <w:szCs w:val="20"/>
          <w:shd w:fill="f8f8f8" w:val="clear"/>
        </w:rPr>
      </w:pPr>
      <w:r w:rsidDel="00000000" w:rsidR="00000000" w:rsidRPr="00000000">
        <w:rPr>
          <w:color w:val="1d1c1d"/>
          <w:sz w:val="20"/>
          <w:szCs w:val="20"/>
          <w:shd w:fill="f8f8f8" w:val="clear"/>
          <w:rtl w:val="0"/>
        </w:rPr>
        <w:t xml:space="preserve">Best method Comment, let them know what a great job they are doing, if they share a problem , suggest ways or encourage to keep it up. </w:t>
      </w:r>
      <w:r w:rsidDel="00000000" w:rsidR="00000000" w:rsidRPr="00000000">
        <w:rPr>
          <w:color w:val="1d1c1d"/>
          <w:sz w:val="20"/>
          <w:szCs w:val="20"/>
          <w:shd w:fill="f8f8f8" w:val="clear"/>
        </w:rPr>
        <w:drawing>
          <wp:inline distB="114300" distT="114300" distL="114300" distR="114300">
            <wp:extent cx="215900" cy="215900"/>
            <wp:effectExtent b="0" l="0" r="0" t="0"/>
            <wp:docPr descr=":blossom:" id="2" name="image18.png"/>
            <a:graphic>
              <a:graphicData uri="http://schemas.openxmlformats.org/drawingml/2006/picture">
                <pic:pic>
                  <pic:nvPicPr>
                    <pic:cNvPr descr=":blossom:" id="0" name="image18.png"/>
                    <pic:cNvPicPr preferRelativeResize="0"/>
                  </pic:nvPicPr>
                  <pic:blipFill>
                    <a:blip r:embed="rId22"/>
                    <a:srcRect b="0" l="0" r="0" t="0"/>
                    <a:stretch>
                      <a:fillRect/>
                    </a:stretch>
                  </pic:blipFill>
                  <pic:spPr>
                    <a:xfrm>
                      <a:off x="0" y="0"/>
                      <a:ext cx="215900" cy="215900"/>
                    </a:xfrm>
                    <a:prstGeom prst="rect"/>
                    <a:ln/>
                  </pic:spPr>
                </pic:pic>
              </a:graphicData>
            </a:graphic>
          </wp:inline>
        </w:drawing>
      </w:r>
      <w:r w:rsidDel="00000000" w:rsidR="00000000" w:rsidRPr="00000000">
        <w:rPr>
          <w:color w:val="1d1c1d"/>
          <w:sz w:val="20"/>
          <w:szCs w:val="20"/>
          <w:shd w:fill="f8f8f8" w:val="clear"/>
          <w:rtl w:val="0"/>
        </w:rPr>
        <w:t xml:space="preserve"> This way you don't really spam anyone and end out helping.</w:t>
      </w:r>
    </w:p>
    <w:p w:rsidR="00000000" w:rsidDel="00000000" w:rsidP="00000000" w:rsidRDefault="00000000" w:rsidRPr="00000000" w14:paraId="00000382">
      <w:pPr>
        <w:rPr>
          <w:color w:val="1d1c1d"/>
          <w:sz w:val="20"/>
          <w:szCs w:val="20"/>
          <w:shd w:fill="f8f8f8" w:val="clear"/>
        </w:rPr>
      </w:pPr>
      <w:r w:rsidDel="00000000" w:rsidR="00000000" w:rsidRPr="00000000">
        <w:rPr>
          <w:color w:val="1d1c1d"/>
          <w:sz w:val="20"/>
          <w:szCs w:val="20"/>
          <w:shd w:fill="f8f8f8" w:val="clear"/>
          <w:rtl w:val="0"/>
        </w:rPr>
        <w:t xml:space="preserve">Note Personal opinion: Tagging is mostly spamming. Only tag people you know for sure are participating or responding some way to your tags.</w:t>
      </w:r>
    </w:p>
    <w:p w:rsidR="00000000" w:rsidDel="00000000" w:rsidP="00000000" w:rsidRDefault="00000000" w:rsidRPr="00000000" w14:paraId="00000383">
      <w:pPr>
        <w:rPr>
          <w:color w:val="1d1c1d"/>
          <w:sz w:val="20"/>
          <w:szCs w:val="20"/>
          <w:shd w:fill="f8f8f8" w:val="clear"/>
        </w:rPr>
      </w:pPr>
      <w:r w:rsidDel="00000000" w:rsidR="00000000" w:rsidRPr="00000000">
        <w:rPr>
          <w:color w:val="1d1c1d"/>
          <w:sz w:val="20"/>
          <w:szCs w:val="20"/>
          <w:shd w:fill="f8f8f8" w:val="clear"/>
          <w:rtl w:val="0"/>
        </w:rPr>
        <w:t xml:space="preserve">Instead reply to other's post as I said. Much more beneficial.</w:t>
      </w:r>
    </w:p>
    <w:p w:rsidR="00000000" w:rsidDel="00000000" w:rsidP="00000000" w:rsidRDefault="00000000" w:rsidRPr="00000000" w14:paraId="00000384">
      <w:pPr>
        <w:rPr>
          <w:b w:val="1"/>
          <w:color w:val="1d1c1d"/>
          <w:sz w:val="20"/>
          <w:szCs w:val="20"/>
          <w:shd w:fill="f8f8f8" w:val="clear"/>
        </w:rPr>
      </w:pPr>
      <w:r w:rsidDel="00000000" w:rsidR="00000000" w:rsidRPr="00000000">
        <w:rPr>
          <w:b w:val="1"/>
          <w:color w:val="1d1c1d"/>
          <w:sz w:val="20"/>
          <w:szCs w:val="20"/>
          <w:shd w:fill="f8f8f8" w:val="clear"/>
          <w:rtl w:val="0"/>
        </w:rPr>
        <w:t xml:space="preserve">Q.Hi, When study channels/groups are created, can we automatically join a group or do we need to request access from the study leader?</w:t>
      </w:r>
    </w:p>
    <w:p w:rsidR="00000000" w:rsidDel="00000000" w:rsidP="00000000" w:rsidRDefault="00000000" w:rsidRPr="00000000" w14:paraId="00000385">
      <w:pPr>
        <w:rPr>
          <w:color w:val="1d1c1d"/>
          <w:sz w:val="20"/>
          <w:szCs w:val="20"/>
          <w:shd w:fill="f8f8f8" w:val="clear"/>
        </w:rPr>
      </w:pPr>
      <w:r w:rsidDel="00000000" w:rsidR="00000000" w:rsidRPr="00000000">
        <w:rPr>
          <w:color w:val="1d1c1d"/>
          <w:sz w:val="20"/>
          <w:szCs w:val="20"/>
          <w:shd w:fill="f8f8f8" w:val="clear"/>
          <w:rtl w:val="0"/>
        </w:rPr>
        <w:t xml:space="preserve">A.Hi </w:t>
      </w:r>
      <w:hyperlink r:id="rId23">
        <w:r w:rsidDel="00000000" w:rsidR="00000000" w:rsidRPr="00000000">
          <w:rPr>
            <w:color w:val="1155cc"/>
            <w:sz w:val="20"/>
            <w:szCs w:val="20"/>
            <w:shd w:fill="f8f8f8" w:val="clear"/>
            <w:rtl w:val="0"/>
          </w:rPr>
          <w:t xml:space="preserve">@Karina</w:t>
        </w:r>
      </w:hyperlink>
      <w:r w:rsidDel="00000000" w:rsidR="00000000" w:rsidRPr="00000000">
        <w:rPr>
          <w:color w:val="1d1c1d"/>
          <w:sz w:val="20"/>
          <w:szCs w:val="20"/>
          <w:shd w:fill="f8f8f8" w:val="clear"/>
          <w:rtl w:val="0"/>
        </w:rPr>
        <w:t xml:space="preserve">! Great question! You may automatically join a group. We’ll provide full instructions on that soon!</w:t>
      </w:r>
    </w:p>
    <w:p w:rsidR="00000000" w:rsidDel="00000000" w:rsidP="00000000" w:rsidRDefault="00000000" w:rsidRPr="00000000" w14:paraId="00000386">
      <w:pPr>
        <w:rPr>
          <w:b w:val="1"/>
          <w:color w:val="1d1c1d"/>
          <w:sz w:val="20"/>
          <w:szCs w:val="20"/>
          <w:shd w:fill="f8f8f8" w:val="clear"/>
        </w:rPr>
      </w:pPr>
      <w:r w:rsidDel="00000000" w:rsidR="00000000" w:rsidRPr="00000000">
        <w:rPr>
          <w:b w:val="1"/>
          <w:color w:val="1d1c1d"/>
          <w:sz w:val="20"/>
          <w:szCs w:val="20"/>
          <w:shd w:fill="f8f8f8" w:val="clear"/>
          <w:rtl w:val="0"/>
        </w:rPr>
        <w:t xml:space="preserve">Q.What are the limitations for study group?</w:t>
      </w:r>
    </w:p>
    <w:p w:rsidR="00000000" w:rsidDel="00000000" w:rsidP="00000000" w:rsidRDefault="00000000" w:rsidRPr="00000000" w14:paraId="00000387">
      <w:pPr>
        <w:rPr>
          <w:color w:val="1155cc"/>
          <w:sz w:val="20"/>
          <w:szCs w:val="20"/>
          <w:shd w:fill="f8f8f8" w:val="clear"/>
        </w:rPr>
      </w:pPr>
      <w:r w:rsidDel="00000000" w:rsidR="00000000" w:rsidRPr="00000000">
        <w:rPr>
          <w:color w:val="1d1c1d"/>
          <w:sz w:val="20"/>
          <w:szCs w:val="20"/>
          <w:shd w:fill="f8f8f8" w:val="clear"/>
          <w:rtl w:val="0"/>
        </w:rPr>
        <w:t xml:space="preserve">A.@Divya Sri Bhargavi </w:t>
      </w:r>
      <w:hyperlink r:id="rId24">
        <w:r w:rsidDel="00000000" w:rsidR="00000000" w:rsidRPr="00000000">
          <w:rPr>
            <w:color w:val="1155cc"/>
            <w:sz w:val="20"/>
            <w:szCs w:val="20"/>
            <w:shd w:fill="f8f8f8" w:val="clear"/>
            <w:rtl w:val="0"/>
          </w:rPr>
          <w:t xml:space="preserve">@Pavan B J</w:t>
        </w:r>
      </w:hyperlink>
      <w:r w:rsidDel="00000000" w:rsidR="00000000" w:rsidRPr="00000000">
        <w:rPr>
          <w:rtl w:val="0"/>
        </w:rPr>
      </w:r>
    </w:p>
    <w:p w:rsidR="00000000" w:rsidDel="00000000" w:rsidP="00000000" w:rsidRDefault="00000000" w:rsidRPr="00000000" w14:paraId="00000388">
      <w:pPr>
        <w:rPr>
          <w:color w:val="1d1c1d"/>
          <w:sz w:val="20"/>
          <w:szCs w:val="20"/>
          <w:shd w:fill="f8f8f8" w:val="clear"/>
        </w:rPr>
      </w:pPr>
      <w:r w:rsidDel="00000000" w:rsidR="00000000" w:rsidRPr="00000000">
        <w:rPr>
          <w:color w:val="1d1c1d"/>
          <w:sz w:val="20"/>
          <w:szCs w:val="20"/>
          <w:shd w:fill="f8f8f8" w:val="clear"/>
          <w:rtl w:val="0"/>
        </w:rPr>
        <w:t xml:space="preserve">There are no limits as such for the study groups! Pavan the DM Groups of 9 people are there if you would like to start discussions before the Study Groups are launched on July 15th! </w:t>
      </w:r>
      <w:r w:rsidDel="00000000" w:rsidR="00000000" w:rsidRPr="00000000">
        <w:rPr>
          <w:color w:val="1d1c1d"/>
          <w:sz w:val="20"/>
          <w:szCs w:val="20"/>
          <w:shd w:fill="f8f8f8" w:val="clear"/>
        </w:rPr>
        <w:drawing>
          <wp:inline distB="114300" distT="114300" distL="114300" distR="114300">
            <wp:extent cx="215900" cy="215900"/>
            <wp:effectExtent b="0" l="0" r="0" t="0"/>
            <wp:docPr descr=":slightly_smiling_face:" id="9" name="image2.png"/>
            <a:graphic>
              <a:graphicData uri="http://schemas.openxmlformats.org/drawingml/2006/picture">
                <pic:pic>
                  <pic:nvPicPr>
                    <pic:cNvPr descr=":slightly_smiling_face:" id="0" name="image2.png"/>
                    <pic:cNvPicPr preferRelativeResize="0"/>
                  </pic:nvPicPr>
                  <pic:blipFill>
                    <a:blip r:embed="rId25"/>
                    <a:srcRect b="0" l="0" r="0" t="0"/>
                    <a:stretch>
                      <a:fillRect/>
                    </a:stretch>
                  </pic:blipFill>
                  <pic:spPr>
                    <a:xfrm>
                      <a:off x="0" y="0"/>
                      <a:ext cx="2159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389">
      <w:pPr>
        <w:rPr>
          <w:b w:val="1"/>
          <w:color w:val="1d1c1d"/>
          <w:sz w:val="20"/>
          <w:szCs w:val="20"/>
          <w:shd w:fill="f8f8f8" w:val="clear"/>
        </w:rPr>
      </w:pPr>
      <w:r w:rsidDel="00000000" w:rsidR="00000000" w:rsidRPr="00000000">
        <w:rPr>
          <w:b w:val="1"/>
          <w:color w:val="1d1c1d"/>
          <w:sz w:val="20"/>
          <w:szCs w:val="20"/>
          <w:shd w:fill="f8f8f8" w:val="clear"/>
          <w:rtl w:val="0"/>
        </w:rPr>
        <w:t xml:space="preserve">Q.Hello! Hope you are doing well!</w:t>
      </w:r>
    </w:p>
    <w:p w:rsidR="00000000" w:rsidDel="00000000" w:rsidP="00000000" w:rsidRDefault="00000000" w:rsidRPr="00000000" w14:paraId="0000038A">
      <w:pPr>
        <w:rPr>
          <w:b w:val="1"/>
          <w:color w:val="1d1c1d"/>
          <w:sz w:val="20"/>
          <w:szCs w:val="20"/>
          <w:shd w:fill="f8f8f8" w:val="clear"/>
        </w:rPr>
      </w:pPr>
      <w:r w:rsidDel="00000000" w:rsidR="00000000" w:rsidRPr="00000000">
        <w:rPr>
          <w:b w:val="1"/>
          <w:color w:val="1d1c1d"/>
          <w:sz w:val="20"/>
          <w:szCs w:val="20"/>
          <w:shd w:fill="f8f8f8" w:val="clear"/>
          <w:rtl w:val="0"/>
        </w:rPr>
        <w:t xml:space="preserve">Are attending AMA sessions necessary and considered for slack community participation?</w:t>
      </w:r>
    </w:p>
    <w:p w:rsidR="00000000" w:rsidDel="00000000" w:rsidP="00000000" w:rsidRDefault="00000000" w:rsidRPr="00000000" w14:paraId="0000038B">
      <w:pPr>
        <w:rPr>
          <w:b w:val="1"/>
          <w:color w:val="1d1c1d"/>
          <w:sz w:val="20"/>
          <w:szCs w:val="20"/>
          <w:shd w:fill="f8f8f8" w:val="clear"/>
        </w:rPr>
      </w:pPr>
      <w:r w:rsidDel="00000000" w:rsidR="00000000" w:rsidRPr="00000000">
        <w:rPr>
          <w:b w:val="1"/>
          <w:color w:val="1d1c1d"/>
          <w:sz w:val="20"/>
          <w:szCs w:val="20"/>
          <w:shd w:fill="f8f8f8" w:val="clear"/>
          <w:rtl w:val="0"/>
        </w:rPr>
        <w:t xml:space="preserve">If yes,  then in case we don't have questions to ask, will answering others' questions during AMA be considered participation towards AMA and hence community?</w:t>
      </w:r>
    </w:p>
    <w:p w:rsidR="00000000" w:rsidDel="00000000" w:rsidP="00000000" w:rsidRDefault="00000000" w:rsidRPr="00000000" w14:paraId="0000038C">
      <w:pPr>
        <w:rPr>
          <w:color w:val="1d1c1d"/>
          <w:sz w:val="20"/>
          <w:szCs w:val="20"/>
          <w:shd w:fill="f8f8f8" w:val="clear"/>
        </w:rPr>
      </w:pPr>
      <w:r w:rsidDel="00000000" w:rsidR="00000000" w:rsidRPr="00000000">
        <w:rPr>
          <w:color w:val="1d1c1d"/>
          <w:sz w:val="20"/>
          <w:szCs w:val="20"/>
          <w:shd w:fill="f8f8f8" w:val="clear"/>
          <w:rtl w:val="0"/>
        </w:rPr>
        <w:t xml:space="preserve">A.It isn't necessary but it does count for participation! </w:t>
      </w:r>
      <w:r w:rsidDel="00000000" w:rsidR="00000000" w:rsidRPr="00000000">
        <w:rPr>
          <w:color w:val="1d1c1d"/>
          <w:sz w:val="20"/>
          <w:szCs w:val="20"/>
          <w:shd w:fill="f8f8f8" w:val="clear"/>
        </w:rPr>
        <w:drawing>
          <wp:inline distB="114300" distT="114300" distL="114300" distR="114300">
            <wp:extent cx="215900" cy="215900"/>
            <wp:effectExtent b="0" l="0" r="0" t="0"/>
            <wp:docPr descr=":slightly_smiling_face:" id="1" name="image14.png"/>
            <a:graphic>
              <a:graphicData uri="http://schemas.openxmlformats.org/drawingml/2006/picture">
                <pic:pic>
                  <pic:nvPicPr>
                    <pic:cNvPr descr=":slightly_smiling_face:" id="0" name="image14.png"/>
                    <pic:cNvPicPr preferRelativeResize="0"/>
                  </pic:nvPicPr>
                  <pic:blipFill>
                    <a:blip r:embed="rId26"/>
                    <a:srcRect b="0" l="0" r="0" t="0"/>
                    <a:stretch>
                      <a:fillRect/>
                    </a:stretch>
                  </pic:blipFill>
                  <pic:spPr>
                    <a:xfrm>
                      <a:off x="0" y="0"/>
                      <a:ext cx="215900" cy="215900"/>
                    </a:xfrm>
                    <a:prstGeom prst="rect"/>
                    <a:ln/>
                  </pic:spPr>
                </pic:pic>
              </a:graphicData>
            </a:graphic>
          </wp:inline>
        </w:drawing>
      </w:r>
      <w:r w:rsidDel="00000000" w:rsidR="00000000" w:rsidRPr="00000000">
        <w:rPr>
          <w:color w:val="1d1c1d"/>
          <w:sz w:val="20"/>
          <w:szCs w:val="20"/>
          <w:shd w:fill="f8f8f8" w:val="clear"/>
          <w:rtl w:val="0"/>
        </w:rPr>
        <w:t xml:space="preserve"> And yes answering does count as participation too!</w:t>
      </w:r>
    </w:p>
    <w:p w:rsidR="00000000" w:rsidDel="00000000" w:rsidP="00000000" w:rsidRDefault="00000000" w:rsidRPr="00000000" w14:paraId="0000038D">
      <w:pPr>
        <w:rPr>
          <w:b w:val="1"/>
          <w:color w:val="1d1c1d"/>
          <w:sz w:val="20"/>
          <w:szCs w:val="20"/>
          <w:shd w:fill="f8f8f8" w:val="clear"/>
        </w:rPr>
      </w:pPr>
      <w:r w:rsidDel="00000000" w:rsidR="00000000" w:rsidRPr="00000000">
        <w:rPr>
          <w:b w:val="1"/>
          <w:color w:val="1d1c1d"/>
          <w:sz w:val="20"/>
          <w:szCs w:val="20"/>
          <w:shd w:fill="f8f8f8" w:val="clear"/>
          <w:rtl w:val="0"/>
        </w:rPr>
        <w:t xml:space="preserve">Q.For the </w:t>
      </w:r>
      <w:hyperlink r:id="rId27">
        <w:r w:rsidDel="00000000" w:rsidR="00000000" w:rsidRPr="00000000">
          <w:rPr>
            <w:b w:val="1"/>
            <w:color w:val="1155cc"/>
            <w:sz w:val="20"/>
            <w:szCs w:val="20"/>
            <w:shd w:fill="f8f8f8" w:val="clear"/>
            <w:rtl w:val="0"/>
          </w:rPr>
          <w:t xml:space="preserve">#50daysofudacity</w:t>
        </w:r>
      </w:hyperlink>
      <w:r w:rsidDel="00000000" w:rsidR="00000000" w:rsidRPr="00000000">
        <w:rPr>
          <w:b w:val="1"/>
          <w:color w:val="1d1c1d"/>
          <w:sz w:val="20"/>
          <w:szCs w:val="20"/>
          <w:shd w:fill="f8f8f8" w:val="clear"/>
          <w:rtl w:val="0"/>
        </w:rPr>
        <w:t xml:space="preserve"> Challenge, where it says "encourage &amp; support at least 2 peers every day," does that just mean using emojis, etc., or would you like to see that encouragement in the form of "meaningful posts," like for participation?</w:t>
      </w:r>
    </w:p>
    <w:p w:rsidR="00000000" w:rsidDel="00000000" w:rsidP="00000000" w:rsidRDefault="00000000" w:rsidRPr="00000000" w14:paraId="0000038E">
      <w:pPr>
        <w:rPr>
          <w:color w:val="1d1c1d"/>
          <w:sz w:val="20"/>
          <w:szCs w:val="20"/>
          <w:shd w:fill="f8f8f8" w:val="clear"/>
        </w:rPr>
      </w:pPr>
      <w:r w:rsidDel="00000000" w:rsidR="00000000" w:rsidRPr="00000000">
        <w:rPr>
          <w:color w:val="1d1c1d"/>
          <w:sz w:val="20"/>
          <w:szCs w:val="20"/>
          <w:shd w:fill="f8f8f8" w:val="clear"/>
          <w:rtl w:val="0"/>
        </w:rPr>
        <w:t xml:space="preserve">A.Hi </w:t>
      </w:r>
      <w:hyperlink r:id="rId28">
        <w:r w:rsidDel="00000000" w:rsidR="00000000" w:rsidRPr="00000000">
          <w:rPr>
            <w:color w:val="1155cc"/>
            <w:sz w:val="20"/>
            <w:szCs w:val="20"/>
            <w:shd w:fill="f8f8f8" w:val="clear"/>
            <w:rtl w:val="0"/>
          </w:rPr>
          <w:t xml:space="preserve">@Rachel Ann Drury</w:t>
        </w:r>
      </w:hyperlink>
      <w:r w:rsidDel="00000000" w:rsidR="00000000" w:rsidRPr="00000000">
        <w:rPr>
          <w:color w:val="1d1c1d"/>
          <w:sz w:val="20"/>
          <w:szCs w:val="20"/>
          <w:shd w:fill="f8f8f8" w:val="clear"/>
          <w:rtl w:val="0"/>
        </w:rPr>
        <w:t xml:space="preserve">  Encouraging a fellow classmate can be as simple as leaving an encouraging emoji or leaving a supportive reply! We are actually trying to curtail tagging this time around! </w:t>
      </w:r>
      <w:r w:rsidDel="00000000" w:rsidR="00000000" w:rsidRPr="00000000">
        <w:rPr>
          <w:color w:val="1d1c1d"/>
          <w:sz w:val="20"/>
          <w:szCs w:val="20"/>
          <w:shd w:fill="f8f8f8" w:val="clear"/>
        </w:rPr>
        <w:drawing>
          <wp:inline distB="114300" distT="114300" distL="114300" distR="114300">
            <wp:extent cx="215900" cy="215900"/>
            <wp:effectExtent b="0" l="0" r="0" t="0"/>
            <wp:docPr descr=":+1:" id="5" name="image12.png"/>
            <a:graphic>
              <a:graphicData uri="http://schemas.openxmlformats.org/drawingml/2006/picture">
                <pic:pic>
                  <pic:nvPicPr>
                    <pic:cNvPr descr=":+1:" id="0" name="image12.png"/>
                    <pic:cNvPicPr preferRelativeResize="0"/>
                  </pic:nvPicPr>
                  <pic:blipFill>
                    <a:blip r:embed="rId29"/>
                    <a:srcRect b="0" l="0" r="0" t="0"/>
                    <a:stretch>
                      <a:fillRect/>
                    </a:stretch>
                  </pic:blipFill>
                  <pic:spPr>
                    <a:xfrm>
                      <a:off x="0" y="0"/>
                      <a:ext cx="2159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38F">
      <w:pPr>
        <w:rPr>
          <w:b w:val="1"/>
          <w:color w:val="1d1c1d"/>
          <w:sz w:val="20"/>
          <w:szCs w:val="20"/>
          <w:shd w:fill="f8f8f8" w:val="clear"/>
        </w:rPr>
      </w:pPr>
      <w:r w:rsidDel="00000000" w:rsidR="00000000" w:rsidRPr="00000000">
        <w:rPr>
          <w:b w:val="1"/>
          <w:color w:val="1d1c1d"/>
          <w:sz w:val="20"/>
          <w:szCs w:val="20"/>
          <w:shd w:fill="f8f8f8" w:val="clear"/>
          <w:rtl w:val="0"/>
        </w:rPr>
        <w:t xml:space="preserve">Q.Hey, I was wondering, how many study groups can one person be a part of ?</w:t>
      </w:r>
    </w:p>
    <w:p w:rsidR="00000000" w:rsidDel="00000000" w:rsidP="00000000" w:rsidRDefault="00000000" w:rsidRPr="00000000" w14:paraId="00000390">
      <w:pPr>
        <w:rPr>
          <w:color w:val="1d1c1d"/>
          <w:sz w:val="20"/>
          <w:szCs w:val="20"/>
          <w:shd w:fill="f8f8f8" w:val="clear"/>
        </w:rPr>
      </w:pPr>
      <w:r w:rsidDel="00000000" w:rsidR="00000000" w:rsidRPr="00000000">
        <w:rPr>
          <w:color w:val="1d1c1d"/>
          <w:sz w:val="20"/>
          <w:szCs w:val="20"/>
          <w:shd w:fill="f8f8f8" w:val="clear"/>
          <w:rtl w:val="0"/>
        </w:rPr>
        <w:t xml:space="preserve">A.Hi </w:t>
      </w:r>
      <w:hyperlink r:id="rId30">
        <w:r w:rsidDel="00000000" w:rsidR="00000000" w:rsidRPr="00000000">
          <w:rPr>
            <w:color w:val="1155cc"/>
            <w:sz w:val="20"/>
            <w:szCs w:val="20"/>
            <w:shd w:fill="f8f8f8" w:val="clear"/>
            <w:rtl w:val="0"/>
          </w:rPr>
          <w:t xml:space="preserve">@Ruthu</w:t>
        </w:r>
      </w:hyperlink>
      <w:r w:rsidDel="00000000" w:rsidR="00000000" w:rsidRPr="00000000">
        <w:rPr>
          <w:color w:val="1d1c1d"/>
          <w:sz w:val="20"/>
          <w:szCs w:val="20"/>
          <w:shd w:fill="f8f8f8" w:val="clear"/>
          <w:rtl w:val="0"/>
        </w:rPr>
        <w:t xml:space="preserve"> and </w:t>
      </w:r>
      <w:hyperlink r:id="rId31">
        <w:r w:rsidDel="00000000" w:rsidR="00000000" w:rsidRPr="00000000">
          <w:rPr>
            <w:color w:val="1155cc"/>
            <w:sz w:val="20"/>
            <w:szCs w:val="20"/>
            <w:shd w:fill="f8f8f8" w:val="clear"/>
            <w:rtl w:val="0"/>
          </w:rPr>
          <w:t xml:space="preserve">@Swati Narkhede</w:t>
        </w:r>
      </w:hyperlink>
      <w:r w:rsidDel="00000000" w:rsidR="00000000" w:rsidRPr="00000000">
        <w:rPr>
          <w:color w:val="1d1c1d"/>
          <w:sz w:val="20"/>
          <w:szCs w:val="20"/>
          <w:shd w:fill="f8f8f8" w:val="clear"/>
          <w:rtl w:val="0"/>
        </w:rPr>
        <w:t xml:space="preserve">! There is no limit to how many Study Group you may join. We do recommend being realistic of the time you have to devote to these Study Groups are your Group members will be depending on you and that may get hard if you’re stretched too thin!</w:t>
      </w:r>
    </w:p>
    <w:p w:rsidR="00000000" w:rsidDel="00000000" w:rsidP="00000000" w:rsidRDefault="00000000" w:rsidRPr="00000000" w14:paraId="00000391">
      <w:pPr>
        <w:rPr>
          <w:b w:val="1"/>
          <w:color w:val="1d1c1d"/>
          <w:sz w:val="20"/>
          <w:szCs w:val="20"/>
          <w:shd w:fill="f8f8f8" w:val="clear"/>
        </w:rPr>
      </w:pPr>
      <w:r w:rsidDel="00000000" w:rsidR="00000000" w:rsidRPr="00000000">
        <w:rPr>
          <w:b w:val="1"/>
          <w:color w:val="1d1c1d"/>
          <w:sz w:val="20"/>
          <w:szCs w:val="20"/>
          <w:shd w:fill="f8f8f8" w:val="clear"/>
          <w:rtl w:val="0"/>
        </w:rPr>
        <w:t xml:space="preserve">Q.What can someone do who accidentally used a different email address to register in Slack than what they used to register into this Challenge?</w:t>
      </w:r>
    </w:p>
    <w:p w:rsidR="00000000" w:rsidDel="00000000" w:rsidP="00000000" w:rsidRDefault="00000000" w:rsidRPr="00000000" w14:paraId="00000392">
      <w:pPr>
        <w:rPr>
          <w:color w:val="1d1c1d"/>
          <w:sz w:val="20"/>
          <w:szCs w:val="20"/>
          <w:shd w:fill="f8f8f8" w:val="clear"/>
        </w:rPr>
      </w:pPr>
      <w:r w:rsidDel="00000000" w:rsidR="00000000" w:rsidRPr="00000000">
        <w:rPr>
          <w:color w:val="1d1c1d"/>
          <w:sz w:val="20"/>
          <w:szCs w:val="20"/>
          <w:shd w:fill="f8f8f8" w:val="clear"/>
          <w:rtl w:val="0"/>
        </w:rPr>
        <w:t xml:space="preserve">A.@Lane Exactly as </w:t>
      </w:r>
      <w:hyperlink r:id="rId32">
        <w:r w:rsidDel="00000000" w:rsidR="00000000" w:rsidRPr="00000000">
          <w:rPr>
            <w:color w:val="1155cc"/>
            <w:sz w:val="20"/>
            <w:szCs w:val="20"/>
            <w:shd w:fill="f8f8f8" w:val="clear"/>
            <w:rtl w:val="0"/>
          </w:rPr>
          <w:t xml:space="preserve">@Annalisa</w:t>
        </w:r>
      </w:hyperlink>
      <w:r w:rsidDel="00000000" w:rsidR="00000000" w:rsidRPr="00000000">
        <w:rPr>
          <w:color w:val="1d1c1d"/>
          <w:sz w:val="20"/>
          <w:szCs w:val="20"/>
          <w:shd w:fill="f8f8f8" w:val="clear"/>
          <w:rtl w:val="0"/>
        </w:rPr>
        <w:t xml:space="preserve"> mentioned, you can use the Slack Invite link again to join this workspace using the email address which you are registered on Udacity !</w:t>
      </w:r>
    </w:p>
    <w:p w:rsidR="00000000" w:rsidDel="00000000" w:rsidP="00000000" w:rsidRDefault="00000000" w:rsidRPr="00000000" w14:paraId="00000393">
      <w:pPr>
        <w:rPr>
          <w:b w:val="1"/>
          <w:color w:val="1d1c1d"/>
          <w:sz w:val="20"/>
          <w:szCs w:val="20"/>
          <w:shd w:fill="f8f8f8" w:val="clear"/>
        </w:rPr>
      </w:pPr>
      <w:r w:rsidDel="00000000" w:rsidR="00000000" w:rsidRPr="00000000">
        <w:rPr>
          <w:b w:val="1"/>
          <w:color w:val="1d1c1d"/>
          <w:sz w:val="20"/>
          <w:szCs w:val="20"/>
          <w:shd w:fill="f8f8f8" w:val="clear"/>
          <w:rtl w:val="0"/>
        </w:rPr>
        <w:t xml:space="preserve">Q.When study groups will be created?</w:t>
      </w:r>
    </w:p>
    <w:p w:rsidR="00000000" w:rsidDel="00000000" w:rsidP="00000000" w:rsidRDefault="00000000" w:rsidRPr="00000000" w14:paraId="00000394">
      <w:pPr>
        <w:rPr>
          <w:color w:val="1d1c1d"/>
          <w:sz w:val="20"/>
          <w:szCs w:val="20"/>
          <w:shd w:fill="f8f8f8" w:val="clear"/>
        </w:rPr>
      </w:pPr>
      <w:r w:rsidDel="00000000" w:rsidR="00000000" w:rsidRPr="00000000">
        <w:rPr>
          <w:color w:val="1d1c1d"/>
          <w:sz w:val="20"/>
          <w:szCs w:val="20"/>
          <w:shd w:fill="f8f8f8" w:val="clear"/>
          <w:rtl w:val="0"/>
        </w:rPr>
        <w:t xml:space="preserve">A.@Nishanthan Kamaleson July 15th!</w:t>
      </w:r>
    </w:p>
    <w:p w:rsidR="00000000" w:rsidDel="00000000" w:rsidP="00000000" w:rsidRDefault="00000000" w:rsidRPr="00000000" w14:paraId="00000395">
      <w:pPr>
        <w:rPr>
          <w:b w:val="1"/>
          <w:color w:val="1d1c1d"/>
          <w:sz w:val="20"/>
          <w:szCs w:val="20"/>
          <w:shd w:fill="f8f8f8" w:val="clear"/>
        </w:rPr>
      </w:pPr>
      <w:r w:rsidDel="00000000" w:rsidR="00000000" w:rsidRPr="00000000">
        <w:rPr>
          <w:b w:val="1"/>
          <w:color w:val="1d1c1d"/>
          <w:sz w:val="20"/>
          <w:szCs w:val="20"/>
          <w:shd w:fill="f8f8f8" w:val="clear"/>
          <w:rtl w:val="0"/>
        </w:rPr>
        <w:t xml:space="preserve">Q.When will the link that contain all the resources will be shared?</w:t>
      </w:r>
    </w:p>
    <w:p w:rsidR="00000000" w:rsidDel="00000000" w:rsidP="00000000" w:rsidRDefault="00000000" w:rsidRPr="00000000" w14:paraId="00000396">
      <w:pPr>
        <w:rPr>
          <w:color w:val="1d1c1d"/>
          <w:sz w:val="20"/>
          <w:szCs w:val="20"/>
          <w:shd w:fill="f8f8f8" w:val="clear"/>
        </w:rPr>
      </w:pPr>
      <w:r w:rsidDel="00000000" w:rsidR="00000000" w:rsidRPr="00000000">
        <w:rPr>
          <w:color w:val="1d1c1d"/>
          <w:sz w:val="20"/>
          <w:szCs w:val="20"/>
          <w:shd w:fill="f8f8f8" w:val="clear"/>
          <w:rtl w:val="0"/>
        </w:rPr>
        <w:t xml:space="preserve">A.Once group leaders are made, they will manage resources group to that</w:t>
      </w:r>
    </w:p>
    <w:p w:rsidR="00000000" w:rsidDel="00000000" w:rsidP="00000000" w:rsidRDefault="00000000" w:rsidRPr="00000000" w14:paraId="00000397">
      <w:pPr>
        <w:rPr>
          <w:b w:val="1"/>
          <w:color w:val="1d1c1d"/>
          <w:sz w:val="20"/>
          <w:szCs w:val="20"/>
          <w:shd w:fill="f8f8f8" w:val="clear"/>
        </w:rPr>
      </w:pPr>
      <w:r w:rsidDel="00000000" w:rsidR="00000000" w:rsidRPr="00000000">
        <w:rPr>
          <w:b w:val="1"/>
          <w:color w:val="1d1c1d"/>
          <w:sz w:val="20"/>
          <w:szCs w:val="20"/>
          <w:shd w:fill="f8f8f8" w:val="clear"/>
          <w:rtl w:val="0"/>
        </w:rPr>
        <w:t xml:space="preserve">Q.Are we allowed to take the temporary credentials generated for the lab and use them outside of the </w:t>
      </w:r>
      <w:hyperlink r:id="rId33">
        <w:r w:rsidDel="00000000" w:rsidR="00000000" w:rsidRPr="00000000">
          <w:rPr>
            <w:b w:val="1"/>
            <w:color w:val="1155cc"/>
            <w:sz w:val="20"/>
            <w:szCs w:val="20"/>
            <w:shd w:fill="f8f8f8" w:val="clear"/>
            <w:rtl w:val="0"/>
          </w:rPr>
          <w:t xml:space="preserve">classroom.udacity.com</w:t>
        </w:r>
      </w:hyperlink>
      <w:r w:rsidDel="00000000" w:rsidR="00000000" w:rsidRPr="00000000">
        <w:rPr>
          <w:b w:val="1"/>
          <w:color w:val="1d1c1d"/>
          <w:sz w:val="20"/>
          <w:szCs w:val="20"/>
          <w:shd w:fill="f8f8f8" w:val="clear"/>
          <w:rtl w:val="0"/>
        </w:rPr>
        <w:t xml:space="preserve"> browser window on </w:t>
      </w:r>
      <w:hyperlink r:id="rId34">
        <w:r w:rsidDel="00000000" w:rsidR="00000000" w:rsidRPr="00000000">
          <w:rPr>
            <w:b w:val="1"/>
            <w:color w:val="1155cc"/>
            <w:sz w:val="20"/>
            <w:szCs w:val="20"/>
            <w:shd w:fill="f8f8f8" w:val="clear"/>
            <w:rtl w:val="0"/>
          </w:rPr>
          <w:t xml:space="preserve">portal.azure.com</w:t>
        </w:r>
      </w:hyperlink>
      <w:r w:rsidDel="00000000" w:rsidR="00000000" w:rsidRPr="00000000">
        <w:rPr>
          <w:b w:val="1"/>
          <w:color w:val="1d1c1d"/>
          <w:sz w:val="20"/>
          <w:szCs w:val="20"/>
          <w:shd w:fill="f8f8f8" w:val="clear"/>
          <w:rtl w:val="0"/>
        </w:rPr>
        <w:t xml:space="preserve">?</w:t>
      </w:r>
    </w:p>
    <w:p w:rsidR="00000000" w:rsidDel="00000000" w:rsidP="00000000" w:rsidRDefault="00000000" w:rsidRPr="00000000" w14:paraId="00000398">
      <w:pPr>
        <w:rPr>
          <w:b w:val="1"/>
          <w:color w:val="1d1c1d"/>
          <w:sz w:val="20"/>
          <w:szCs w:val="20"/>
          <w:shd w:fill="f8f8f8" w:val="clear"/>
        </w:rPr>
      </w:pPr>
      <w:r w:rsidDel="00000000" w:rsidR="00000000" w:rsidRPr="00000000">
        <w:rPr>
          <w:b w:val="1"/>
          <w:color w:val="1d1c1d"/>
          <w:sz w:val="20"/>
          <w:szCs w:val="20"/>
          <w:shd w:fill="f8f8f8" w:val="clear"/>
          <w:rtl w:val="0"/>
        </w:rPr>
        <w:t xml:space="preserve">Will this affect our participation measure in any way?</w:t>
      </w:r>
    </w:p>
    <w:p w:rsidR="00000000" w:rsidDel="00000000" w:rsidP="00000000" w:rsidRDefault="00000000" w:rsidRPr="00000000" w14:paraId="00000399">
      <w:pPr>
        <w:rPr>
          <w:b w:val="1"/>
          <w:color w:val="1155cc"/>
          <w:sz w:val="20"/>
          <w:szCs w:val="20"/>
          <w:shd w:fill="f8f8f8" w:val="clear"/>
        </w:rPr>
      </w:pPr>
      <w:r w:rsidDel="00000000" w:rsidR="00000000" w:rsidRPr="00000000">
        <w:rPr>
          <w:b w:val="1"/>
          <w:color w:val="1d1c1d"/>
          <w:sz w:val="20"/>
          <w:szCs w:val="20"/>
          <w:shd w:fill="f8f8f8" w:val="clear"/>
          <w:rtl w:val="0"/>
        </w:rPr>
        <w:t xml:space="preserve">The question was asked a couple of times, e.g. </w:t>
      </w:r>
      <w:hyperlink r:id="rId35">
        <w:r w:rsidDel="00000000" w:rsidR="00000000" w:rsidRPr="00000000">
          <w:rPr>
            <w:b w:val="1"/>
            <w:color w:val="1155cc"/>
            <w:sz w:val="20"/>
            <w:szCs w:val="20"/>
            <w:shd w:fill="f8f8f8" w:val="clear"/>
            <w:rtl w:val="0"/>
          </w:rPr>
          <w:t xml:space="preserve">https://microsoftmlchallenge.slack.com/archives/C016D7V6YSZ/p1594440954213500</w:t>
        </w:r>
      </w:hyperlink>
      <w:r w:rsidDel="00000000" w:rsidR="00000000" w:rsidRPr="00000000">
        <w:rPr>
          <w:rtl w:val="0"/>
        </w:rPr>
      </w:r>
    </w:p>
    <w:p w:rsidR="00000000" w:rsidDel="00000000" w:rsidP="00000000" w:rsidRDefault="00000000" w:rsidRPr="00000000" w14:paraId="0000039A">
      <w:pPr>
        <w:rPr>
          <w:b w:val="1"/>
          <w:color w:val="1d1c1d"/>
          <w:sz w:val="20"/>
          <w:szCs w:val="20"/>
          <w:shd w:fill="f8f8f8" w:val="clear"/>
        </w:rPr>
      </w:pPr>
      <w:r w:rsidDel="00000000" w:rsidR="00000000" w:rsidRPr="00000000">
        <w:rPr>
          <w:b w:val="1"/>
          <w:color w:val="1d1c1d"/>
          <w:sz w:val="20"/>
          <w:szCs w:val="20"/>
          <w:shd w:fill="f8f8f8" w:val="clear"/>
          <w:rtl w:val="0"/>
        </w:rPr>
        <w:t xml:space="preserve">FYI: </w:t>
      </w:r>
      <w:hyperlink r:id="rId36">
        <w:r w:rsidDel="00000000" w:rsidR="00000000" w:rsidRPr="00000000">
          <w:rPr>
            <w:b w:val="1"/>
            <w:color w:val="1155cc"/>
            <w:sz w:val="20"/>
            <w:szCs w:val="20"/>
            <w:shd w:fill="f8f8f8" w:val="clear"/>
            <w:rtl w:val="0"/>
          </w:rPr>
          <w:t xml:space="preserve">@Ashish Shukla</w:t>
        </w:r>
      </w:hyperlink>
      <w:r w:rsidDel="00000000" w:rsidR="00000000" w:rsidRPr="00000000">
        <w:rPr>
          <w:b w:val="1"/>
          <w:color w:val="1d1c1d"/>
          <w:sz w:val="20"/>
          <w:szCs w:val="20"/>
          <w:shd w:fill="f8f8f8" w:val="clear"/>
          <w:rtl w:val="0"/>
        </w:rPr>
        <w:t xml:space="preserve"> </w:t>
      </w:r>
      <w:hyperlink r:id="rId37">
        <w:r w:rsidDel="00000000" w:rsidR="00000000" w:rsidRPr="00000000">
          <w:rPr>
            <w:b w:val="1"/>
            <w:color w:val="1155cc"/>
            <w:sz w:val="20"/>
            <w:szCs w:val="20"/>
            <w:shd w:fill="f8f8f8" w:val="clear"/>
            <w:rtl w:val="0"/>
          </w:rPr>
          <w:t xml:space="preserve">@Nagaraj Dhondale Amarnath</w:t>
        </w:r>
      </w:hyperlink>
      <w:r w:rsidDel="00000000" w:rsidR="00000000" w:rsidRPr="00000000">
        <w:rPr>
          <w:b w:val="1"/>
          <w:color w:val="1d1c1d"/>
          <w:sz w:val="20"/>
          <w:szCs w:val="20"/>
          <w:shd w:fill="f8f8f8" w:val="clear"/>
          <w:rtl w:val="0"/>
        </w:rPr>
        <w:t xml:space="preserve"> (edited) </w:t>
      </w:r>
    </w:p>
    <w:p w:rsidR="00000000" w:rsidDel="00000000" w:rsidP="00000000" w:rsidRDefault="00000000" w:rsidRPr="00000000" w14:paraId="0000039B">
      <w:pPr>
        <w:rPr>
          <w:color w:val="1d1c1d"/>
          <w:sz w:val="20"/>
          <w:szCs w:val="20"/>
          <w:shd w:fill="f8f8f8" w:val="clear"/>
        </w:rPr>
      </w:pPr>
      <w:r w:rsidDel="00000000" w:rsidR="00000000" w:rsidRPr="00000000">
        <w:rPr>
          <w:color w:val="1d1c1d"/>
          <w:sz w:val="20"/>
          <w:szCs w:val="20"/>
          <w:shd w:fill="f8f8f8" w:val="clear"/>
          <w:rtl w:val="0"/>
        </w:rPr>
        <w:t xml:space="preserve">A.Hi </w:t>
      </w:r>
      <w:hyperlink r:id="rId38">
        <w:r w:rsidDel="00000000" w:rsidR="00000000" w:rsidRPr="00000000">
          <w:rPr>
            <w:color w:val="1155cc"/>
            <w:sz w:val="20"/>
            <w:szCs w:val="20"/>
            <w:shd w:fill="f8f8f8" w:val="clear"/>
            <w:rtl w:val="0"/>
          </w:rPr>
          <w:t xml:space="preserve">@marcindulak</w:t>
        </w:r>
      </w:hyperlink>
      <w:r w:rsidDel="00000000" w:rsidR="00000000" w:rsidRPr="00000000">
        <w:rPr>
          <w:color w:val="1d1c1d"/>
          <w:sz w:val="20"/>
          <w:szCs w:val="20"/>
          <w:shd w:fill="f8f8f8" w:val="clear"/>
          <w:rtl w:val="0"/>
        </w:rPr>
        <w:t xml:space="preserve"> To make sure I’m understanding, are you asking if accessing the lab not on your local machine will be counted as lab completion?</w:t>
      </w:r>
    </w:p>
    <w:p w:rsidR="00000000" w:rsidDel="00000000" w:rsidP="00000000" w:rsidRDefault="00000000" w:rsidRPr="00000000" w14:paraId="0000039C">
      <w:pPr>
        <w:rPr>
          <w:b w:val="1"/>
          <w:color w:val="1d1c1d"/>
          <w:sz w:val="20"/>
          <w:szCs w:val="20"/>
          <w:shd w:fill="f8f8f8" w:val="clear"/>
        </w:rPr>
      </w:pPr>
      <w:r w:rsidDel="00000000" w:rsidR="00000000" w:rsidRPr="00000000">
        <w:rPr>
          <w:b w:val="1"/>
          <w:color w:val="1d1c1d"/>
          <w:sz w:val="20"/>
          <w:szCs w:val="20"/>
          <w:shd w:fill="f8f8f8" w:val="clear"/>
          <w:rtl w:val="0"/>
        </w:rPr>
        <w:t xml:space="preserve">Q. How to track our progress in the 50 days challenge and are there only one winner or multiple</w:t>
      </w:r>
    </w:p>
    <w:p w:rsidR="00000000" w:rsidDel="00000000" w:rsidP="00000000" w:rsidRDefault="00000000" w:rsidRPr="00000000" w14:paraId="0000039D">
      <w:pPr>
        <w:rPr>
          <w:color w:val="1155cc"/>
          <w:sz w:val="20"/>
          <w:szCs w:val="20"/>
          <w:shd w:fill="f8f8f8" w:val="clear"/>
        </w:rPr>
      </w:pPr>
      <w:r w:rsidDel="00000000" w:rsidR="00000000" w:rsidRPr="00000000">
        <w:rPr>
          <w:color w:val="1d1c1d"/>
          <w:sz w:val="20"/>
          <w:szCs w:val="20"/>
          <w:shd w:fill="f8f8f8" w:val="clear"/>
          <w:rtl w:val="0"/>
        </w:rPr>
        <w:t xml:space="preserve">A.Criteria of selection: </w:t>
      </w:r>
      <w:hyperlink r:id="rId39">
        <w:r w:rsidDel="00000000" w:rsidR="00000000" w:rsidRPr="00000000">
          <w:rPr>
            <w:color w:val="1155cc"/>
            <w:sz w:val="20"/>
            <w:szCs w:val="20"/>
            <w:shd w:fill="f8f8f8" w:val="clear"/>
            <w:rtl w:val="0"/>
          </w:rPr>
          <w:t xml:space="preserve">https://sites.google.com/udacity.com/microsoftazurechallenge/overview/faqs?authuser=0#h.p_i7kWJ8ZcYI6m</w:t>
        </w:r>
      </w:hyperlink>
      <w:r w:rsidDel="00000000" w:rsidR="00000000" w:rsidRPr="00000000">
        <w:rPr>
          <w:rtl w:val="0"/>
        </w:rPr>
      </w:r>
    </w:p>
    <w:p w:rsidR="00000000" w:rsidDel="00000000" w:rsidP="00000000" w:rsidRDefault="00000000" w:rsidRPr="00000000" w14:paraId="0000039E">
      <w:pPr>
        <w:rPr>
          <w:color w:val="1d1c1d"/>
          <w:sz w:val="20"/>
          <w:szCs w:val="20"/>
          <w:shd w:fill="f8f8f8" w:val="clear"/>
        </w:rPr>
      </w:pPr>
      <w:r w:rsidDel="00000000" w:rsidR="00000000" w:rsidRPr="00000000">
        <w:rPr>
          <w:color w:val="1d1c1d"/>
          <w:sz w:val="20"/>
          <w:szCs w:val="20"/>
          <w:shd w:fill="f8f8f8" w:val="clear"/>
          <w:rtl w:val="0"/>
        </w:rPr>
        <w:t xml:space="preserve">#50 days is a way of increasing your level of participation in the Student Community.</w:t>
      </w:r>
    </w:p>
    <w:p w:rsidR="00000000" w:rsidDel="00000000" w:rsidP="00000000" w:rsidRDefault="00000000" w:rsidRPr="00000000" w14:paraId="0000039F">
      <w:pPr>
        <w:rPr>
          <w:b w:val="1"/>
          <w:color w:val="1d1c1d"/>
          <w:sz w:val="20"/>
          <w:szCs w:val="20"/>
          <w:shd w:fill="f8f8f8" w:val="clear"/>
        </w:rPr>
      </w:pPr>
      <w:r w:rsidDel="00000000" w:rsidR="00000000" w:rsidRPr="00000000">
        <w:rPr>
          <w:b w:val="1"/>
          <w:color w:val="1d1c1d"/>
          <w:sz w:val="20"/>
          <w:szCs w:val="20"/>
          <w:shd w:fill="f8f8f8" w:val="clear"/>
          <w:rtl w:val="0"/>
        </w:rPr>
        <w:t xml:space="preserve">Q.Hi, does conducting only community events gets counted as slack participation?</w:t>
      </w:r>
    </w:p>
    <w:p w:rsidR="00000000" w:rsidDel="00000000" w:rsidP="00000000" w:rsidRDefault="00000000" w:rsidRPr="00000000" w14:paraId="000003A0">
      <w:pPr>
        <w:rPr>
          <w:b w:val="1"/>
          <w:color w:val="1d1c1d"/>
          <w:sz w:val="20"/>
          <w:szCs w:val="20"/>
          <w:shd w:fill="f8f8f8" w:val="clear"/>
        </w:rPr>
      </w:pPr>
      <w:r w:rsidDel="00000000" w:rsidR="00000000" w:rsidRPr="00000000">
        <w:rPr>
          <w:b w:val="1"/>
          <w:color w:val="1d1c1d"/>
          <w:sz w:val="20"/>
          <w:szCs w:val="20"/>
          <w:shd w:fill="f8f8f8" w:val="clear"/>
          <w:rtl w:val="0"/>
        </w:rPr>
        <w:t xml:space="preserve">Andd.. Can anyone conduct them or only channel leaders?</w:t>
      </w:r>
    </w:p>
    <w:p w:rsidR="00000000" w:rsidDel="00000000" w:rsidP="00000000" w:rsidRDefault="00000000" w:rsidRPr="00000000" w14:paraId="000003A1">
      <w:pPr>
        <w:rPr>
          <w:color w:val="1d1c1d"/>
          <w:sz w:val="20"/>
          <w:szCs w:val="20"/>
          <w:shd w:fill="f8f8f8" w:val="clear"/>
        </w:rPr>
      </w:pPr>
      <w:r w:rsidDel="00000000" w:rsidR="00000000" w:rsidRPr="00000000">
        <w:rPr>
          <w:color w:val="1d1c1d"/>
          <w:sz w:val="20"/>
          <w:szCs w:val="20"/>
          <w:shd w:fill="f8f8f8" w:val="clear"/>
          <w:rtl w:val="0"/>
        </w:rPr>
        <w:t xml:space="preserve">A.Hi </w:t>
      </w:r>
      <w:hyperlink r:id="rId40">
        <w:r w:rsidDel="00000000" w:rsidR="00000000" w:rsidRPr="00000000">
          <w:rPr>
            <w:color w:val="1155cc"/>
            <w:sz w:val="20"/>
            <w:szCs w:val="20"/>
            <w:shd w:fill="f8f8f8" w:val="clear"/>
            <w:rtl w:val="0"/>
          </w:rPr>
          <w:t xml:space="preserve">@himanshi</w:t>
        </w:r>
      </w:hyperlink>
      <w:r w:rsidDel="00000000" w:rsidR="00000000" w:rsidRPr="00000000">
        <w:rPr>
          <w:color w:val="1d1c1d"/>
          <w:sz w:val="20"/>
          <w:szCs w:val="20"/>
          <w:shd w:fill="f8f8f8" w:val="clear"/>
          <w:rtl w:val="0"/>
        </w:rPr>
        <w:t xml:space="preserve">! if you have an idea that’s fully fleshed out you can use the form in the </w:t>
      </w:r>
      <w:hyperlink r:id="rId41">
        <w:r w:rsidDel="00000000" w:rsidR="00000000" w:rsidRPr="00000000">
          <w:rPr>
            <w:color w:val="1155cc"/>
            <w:sz w:val="20"/>
            <w:szCs w:val="20"/>
            <w:shd w:fill="f8f8f8" w:val="clear"/>
            <w:rtl w:val="0"/>
          </w:rPr>
          <w:t xml:space="preserve">#community_ideas</w:t>
        </w:r>
      </w:hyperlink>
      <w:r w:rsidDel="00000000" w:rsidR="00000000" w:rsidRPr="00000000">
        <w:rPr>
          <w:color w:val="1d1c1d"/>
          <w:sz w:val="20"/>
          <w:szCs w:val="20"/>
          <w:shd w:fill="f8f8f8" w:val="clear"/>
          <w:rtl w:val="0"/>
        </w:rPr>
        <w:t xml:space="preserve"> channel to formally submit it to </w:t>
      </w:r>
      <w:hyperlink r:id="rId42">
        <w:r w:rsidDel="00000000" w:rsidR="00000000" w:rsidRPr="00000000">
          <w:rPr>
            <w:color w:val="1155cc"/>
            <w:sz w:val="20"/>
            <w:szCs w:val="20"/>
            <w:shd w:fill="f8f8f8" w:val="clear"/>
            <w:rtl w:val="0"/>
          </w:rPr>
          <w:t xml:space="preserve">@Palak.Udacity</w:t>
        </w:r>
      </w:hyperlink>
      <w:r w:rsidDel="00000000" w:rsidR="00000000" w:rsidRPr="00000000">
        <w:rPr>
          <w:color w:val="1d1c1d"/>
          <w:sz w:val="20"/>
          <w:szCs w:val="20"/>
          <w:shd w:fill="f8f8f8" w:val="clear"/>
          <w:rtl w:val="0"/>
        </w:rPr>
        <w:t xml:space="preserve"> so she’s aware of what you’re doing!</w:t>
      </w:r>
    </w:p>
    <w:p w:rsidR="00000000" w:rsidDel="00000000" w:rsidP="00000000" w:rsidRDefault="00000000" w:rsidRPr="00000000" w14:paraId="000003A2">
      <w:pPr>
        <w:rPr>
          <w:b w:val="1"/>
          <w:color w:val="1d1c1d"/>
          <w:sz w:val="20"/>
          <w:szCs w:val="20"/>
          <w:shd w:fill="f8f8f8" w:val="clear"/>
        </w:rPr>
      </w:pPr>
      <w:r w:rsidDel="00000000" w:rsidR="00000000" w:rsidRPr="00000000">
        <w:rPr>
          <w:b w:val="1"/>
          <w:color w:val="1d1c1d"/>
          <w:sz w:val="20"/>
          <w:szCs w:val="20"/>
          <w:shd w:fill="f8f8f8" w:val="clear"/>
          <w:rtl w:val="0"/>
        </w:rPr>
        <w:t xml:space="preserve">Q.@Palak.Udacity I have already completed lesson 2, consisting of 29 lessons as subpart. How are you going to consider that for #50daysudacitychallenge</w:t>
      </w:r>
    </w:p>
    <w:p w:rsidR="00000000" w:rsidDel="00000000" w:rsidP="00000000" w:rsidRDefault="00000000" w:rsidRPr="00000000" w14:paraId="000003A3">
      <w:pPr>
        <w:rPr>
          <w:b w:val="1"/>
          <w:color w:val="1d1c1d"/>
          <w:sz w:val="20"/>
          <w:szCs w:val="20"/>
          <w:shd w:fill="f8f8f8" w:val="clear"/>
        </w:rPr>
      </w:pPr>
      <w:r w:rsidDel="00000000" w:rsidR="00000000" w:rsidRPr="00000000">
        <w:rPr>
          <w:b w:val="1"/>
          <w:color w:val="1d1c1d"/>
          <w:sz w:val="20"/>
          <w:szCs w:val="20"/>
          <w:shd w:fill="f8f8f8" w:val="clear"/>
          <w:rtl w:val="0"/>
        </w:rPr>
        <w:t xml:space="preserve">Or it starts from today only and I’ll have to go through already completed lessons once again. I</w:t>
      </w:r>
    </w:p>
    <w:p w:rsidR="00000000" w:rsidDel="00000000" w:rsidP="00000000" w:rsidRDefault="00000000" w:rsidRPr="00000000" w14:paraId="000003A4">
      <w:pPr>
        <w:rPr>
          <w:color w:val="1155cc"/>
          <w:sz w:val="20"/>
          <w:szCs w:val="20"/>
          <w:shd w:fill="f8f8f8" w:val="clear"/>
        </w:rPr>
      </w:pPr>
      <w:r w:rsidDel="00000000" w:rsidR="00000000" w:rsidRPr="00000000">
        <w:rPr>
          <w:color w:val="1d1c1d"/>
          <w:sz w:val="20"/>
          <w:szCs w:val="20"/>
          <w:shd w:fill="f8f8f8" w:val="clear"/>
          <w:rtl w:val="0"/>
        </w:rPr>
        <w:t xml:space="preserve">A.Just start your 50 days from where you are now.  </w:t>
      </w:r>
      <w:r w:rsidDel="00000000" w:rsidR="00000000" w:rsidRPr="00000000">
        <w:rPr>
          <w:color w:val="1d1c1d"/>
          <w:sz w:val="20"/>
          <w:szCs w:val="20"/>
          <w:shd w:fill="f8f8f8" w:val="clear"/>
        </w:rPr>
        <w:drawing>
          <wp:inline distB="114300" distT="114300" distL="114300" distR="114300">
            <wp:extent cx="215900" cy="215900"/>
            <wp:effectExtent b="0" l="0" r="0" t="0"/>
            <wp:docPr descr=":slightly_smiling_face:" id="8" name="image1.png"/>
            <a:graphic>
              <a:graphicData uri="http://schemas.openxmlformats.org/drawingml/2006/picture">
                <pic:pic>
                  <pic:nvPicPr>
                    <pic:cNvPr descr=":slightly_smiling_face:" id="0" name="image1.png"/>
                    <pic:cNvPicPr preferRelativeResize="0"/>
                  </pic:nvPicPr>
                  <pic:blipFill>
                    <a:blip r:embed="rId43"/>
                    <a:srcRect b="0" l="0" r="0" t="0"/>
                    <a:stretch>
                      <a:fillRect/>
                    </a:stretch>
                  </pic:blipFill>
                  <pic:spPr>
                    <a:xfrm>
                      <a:off x="0" y="0"/>
                      <a:ext cx="215900" cy="215900"/>
                    </a:xfrm>
                    <a:prstGeom prst="rect"/>
                    <a:ln/>
                  </pic:spPr>
                </pic:pic>
              </a:graphicData>
            </a:graphic>
          </wp:inline>
        </w:drawing>
      </w:r>
      <w:r w:rsidDel="00000000" w:rsidR="00000000" w:rsidRPr="00000000">
        <w:rPr>
          <w:color w:val="1d1c1d"/>
          <w:sz w:val="20"/>
          <w:szCs w:val="20"/>
          <w:shd w:fill="f8f8f8" w:val="clear"/>
          <w:rtl w:val="0"/>
        </w:rPr>
        <w:t xml:space="preserve"> and if you finish before the 50 days are up then continue with some related extra learning or projects of your own. I'm sure there will be plenty of people here in the same situation. The full information &amp; rules can be found here: </w:t>
      </w:r>
      <w:hyperlink r:id="rId44">
        <w:r w:rsidDel="00000000" w:rsidR="00000000" w:rsidRPr="00000000">
          <w:rPr>
            <w:color w:val="1155cc"/>
            <w:sz w:val="20"/>
            <w:szCs w:val="20"/>
            <w:shd w:fill="f8f8f8" w:val="clear"/>
            <w:rtl w:val="0"/>
          </w:rPr>
          <w:t xml:space="preserve">https://sites.google.com/udacity.com/microsoftazurechallenge/community/50-days-of-udacity?authuser=0</w:t>
        </w:r>
      </w:hyperlink>
      <w:r w:rsidDel="00000000" w:rsidR="00000000" w:rsidRPr="00000000">
        <w:rPr>
          <w:rtl w:val="0"/>
        </w:rPr>
      </w:r>
    </w:p>
    <w:p w:rsidR="00000000" w:rsidDel="00000000" w:rsidP="00000000" w:rsidRDefault="00000000" w:rsidRPr="00000000" w14:paraId="000003A5">
      <w:pPr>
        <w:rPr>
          <w:b w:val="1"/>
          <w:color w:val="1d1c1d"/>
          <w:sz w:val="20"/>
          <w:szCs w:val="20"/>
          <w:shd w:fill="f8f8f8" w:val="clear"/>
        </w:rPr>
      </w:pPr>
      <w:r w:rsidDel="00000000" w:rsidR="00000000" w:rsidRPr="00000000">
        <w:rPr>
          <w:b w:val="1"/>
          <w:color w:val="1d1c1d"/>
          <w:sz w:val="20"/>
          <w:szCs w:val="20"/>
          <w:shd w:fill="f8f8f8" w:val="clear"/>
          <w:rtl w:val="0"/>
        </w:rPr>
        <w:t xml:space="preserve">Q.@Palak.Udacity</w:t>
      </w:r>
    </w:p>
    <w:p w:rsidR="00000000" w:rsidDel="00000000" w:rsidP="00000000" w:rsidRDefault="00000000" w:rsidRPr="00000000" w14:paraId="000003A6">
      <w:pPr>
        <w:rPr>
          <w:b w:val="1"/>
          <w:color w:val="1d1c1d"/>
          <w:sz w:val="20"/>
          <w:szCs w:val="20"/>
          <w:shd w:fill="f8f8f8" w:val="clear"/>
        </w:rPr>
      </w:pPr>
      <w:r w:rsidDel="00000000" w:rsidR="00000000" w:rsidRPr="00000000">
        <w:rPr>
          <w:b w:val="1"/>
          <w:color w:val="1d1c1d"/>
          <w:sz w:val="20"/>
          <w:szCs w:val="20"/>
          <w:shd w:fill="f8f8f8" w:val="clear"/>
          <w:rtl w:val="0"/>
        </w:rPr>
        <w:t xml:space="preserve">Can you please let me know what's the engagement criteria on slack group to be qualified for advanced Nano degree?</w:t>
      </w:r>
    </w:p>
    <w:p w:rsidR="00000000" w:rsidDel="00000000" w:rsidP="00000000" w:rsidRDefault="00000000" w:rsidRPr="00000000" w14:paraId="000003A7">
      <w:pPr>
        <w:rPr>
          <w:b w:val="1"/>
          <w:color w:val="1d1c1d"/>
          <w:sz w:val="20"/>
          <w:szCs w:val="20"/>
          <w:shd w:fill="f8f8f8" w:val="clear"/>
        </w:rPr>
      </w:pPr>
      <w:r w:rsidDel="00000000" w:rsidR="00000000" w:rsidRPr="00000000">
        <w:rPr>
          <w:b w:val="1"/>
          <w:color w:val="1d1c1d"/>
          <w:sz w:val="20"/>
          <w:szCs w:val="20"/>
          <w:shd w:fill="f8f8f8" w:val="clear"/>
          <w:rtl w:val="0"/>
        </w:rPr>
        <w:t xml:space="preserve">Because daily I see lot's of posts from everyone</w:t>
      </w:r>
    </w:p>
    <w:p w:rsidR="00000000" w:rsidDel="00000000" w:rsidP="00000000" w:rsidRDefault="00000000" w:rsidRPr="00000000" w14:paraId="000003A8">
      <w:pPr>
        <w:rPr>
          <w:color w:val="1d1c1d"/>
          <w:sz w:val="20"/>
          <w:szCs w:val="20"/>
          <w:shd w:fill="f8f8f8" w:val="clear"/>
        </w:rPr>
      </w:pPr>
      <w:r w:rsidDel="00000000" w:rsidR="00000000" w:rsidRPr="00000000">
        <w:rPr>
          <w:color w:val="1d1c1d"/>
          <w:sz w:val="20"/>
          <w:szCs w:val="20"/>
          <w:shd w:fill="f8f8f8" w:val="clear"/>
          <w:rtl w:val="0"/>
        </w:rPr>
        <w:t xml:space="preserve">A.Quality matters not the quantity! if you are participating in learning activities like helping other by commenting on there queries or sharing useful resources such things will be counted</w:t>
      </w:r>
      <w:r w:rsidDel="00000000" w:rsidR="00000000" w:rsidRPr="00000000">
        <w:rPr>
          <w:color w:val="1d1c1d"/>
          <w:sz w:val="20"/>
          <w:szCs w:val="20"/>
          <w:shd w:fill="f8f8f8" w:val="clear"/>
        </w:rPr>
        <w:drawing>
          <wp:inline distB="114300" distT="114300" distL="114300" distR="114300">
            <wp:extent cx="215900" cy="215900"/>
            <wp:effectExtent b="0" l="0" r="0" t="0"/>
            <wp:docPr descr=":party_parrot:" id="16" name="image13.gif"/>
            <a:graphic>
              <a:graphicData uri="http://schemas.openxmlformats.org/drawingml/2006/picture">
                <pic:pic>
                  <pic:nvPicPr>
                    <pic:cNvPr descr=":party_parrot:" id="0" name="image13.gif"/>
                    <pic:cNvPicPr preferRelativeResize="0"/>
                  </pic:nvPicPr>
                  <pic:blipFill>
                    <a:blip r:embed="rId45"/>
                    <a:srcRect b="0" l="0" r="0" t="0"/>
                    <a:stretch>
                      <a:fillRect/>
                    </a:stretch>
                  </pic:blipFill>
                  <pic:spPr>
                    <a:xfrm>
                      <a:off x="0" y="0"/>
                      <a:ext cx="2159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3A9">
      <w:pPr>
        <w:rPr>
          <w:b w:val="1"/>
          <w:color w:val="1d1c1d"/>
          <w:sz w:val="20"/>
          <w:szCs w:val="20"/>
          <w:shd w:fill="f8f8f8" w:val="clear"/>
        </w:rPr>
      </w:pPr>
      <w:r w:rsidDel="00000000" w:rsidR="00000000" w:rsidRPr="00000000">
        <w:rPr>
          <w:b w:val="1"/>
          <w:color w:val="1d1c1d"/>
          <w:sz w:val="20"/>
          <w:szCs w:val="20"/>
          <w:shd w:fill="f8f8f8" w:val="clear"/>
          <w:rtl w:val="0"/>
        </w:rPr>
        <w:t xml:space="preserve">Q. </w:t>
      </w:r>
      <w:hyperlink r:id="rId46">
        <w:r w:rsidDel="00000000" w:rsidR="00000000" w:rsidRPr="00000000">
          <w:rPr>
            <w:b w:val="1"/>
            <w:color w:val="1155cc"/>
            <w:sz w:val="20"/>
            <w:szCs w:val="20"/>
            <w:shd w:fill="f8f8f8" w:val="clear"/>
            <w:rtl w:val="0"/>
          </w:rPr>
          <w:t xml:space="preserve">@Palak.Udacity</w:t>
        </w:r>
      </w:hyperlink>
      <w:r w:rsidDel="00000000" w:rsidR="00000000" w:rsidRPr="00000000">
        <w:rPr>
          <w:b w:val="1"/>
          <w:color w:val="1d1c1d"/>
          <w:sz w:val="20"/>
          <w:szCs w:val="20"/>
          <w:shd w:fill="f8f8f8" w:val="clear"/>
          <w:rtl w:val="0"/>
        </w:rPr>
        <w:t xml:space="preserve"> </w:t>
      </w:r>
      <w:hyperlink r:id="rId47">
        <w:r w:rsidDel="00000000" w:rsidR="00000000" w:rsidRPr="00000000">
          <w:rPr>
            <w:b w:val="1"/>
            <w:color w:val="1155cc"/>
            <w:sz w:val="20"/>
            <w:szCs w:val="20"/>
            <w:shd w:fill="f8f8f8" w:val="clear"/>
            <w:rtl w:val="0"/>
          </w:rPr>
          <w:t xml:space="preserve">@Brenda.Udacity</w:t>
        </w:r>
      </w:hyperlink>
      <w:r w:rsidDel="00000000" w:rsidR="00000000" w:rsidRPr="00000000">
        <w:rPr>
          <w:b w:val="1"/>
          <w:color w:val="1d1c1d"/>
          <w:sz w:val="20"/>
          <w:szCs w:val="20"/>
          <w:shd w:fill="f8f8f8" w:val="clear"/>
          <w:rtl w:val="0"/>
        </w:rPr>
        <w:t xml:space="preserve"> I was thinking of using GitHub pages or Medium posts as part of my learning process as I go throughout the course. I read other students in the past Scholarships did the same. Are there limitations about what I can post on my pages? Like images/examples taken from the course, and so forth. Thanks in advance!</w:t>
      </w:r>
    </w:p>
    <w:p w:rsidR="00000000" w:rsidDel="00000000" w:rsidP="00000000" w:rsidRDefault="00000000" w:rsidRPr="00000000" w14:paraId="000003AA">
      <w:pPr>
        <w:rPr>
          <w:color w:val="1d1c1d"/>
          <w:sz w:val="20"/>
          <w:szCs w:val="20"/>
          <w:shd w:fill="f8f8f8" w:val="clear"/>
        </w:rPr>
      </w:pPr>
      <w:r w:rsidDel="00000000" w:rsidR="00000000" w:rsidRPr="00000000">
        <w:rPr>
          <w:color w:val="1d1c1d"/>
          <w:sz w:val="20"/>
          <w:szCs w:val="20"/>
          <w:shd w:fill="f8f8f8" w:val="clear"/>
          <w:rtl w:val="0"/>
        </w:rPr>
        <w:t xml:space="preserve">A. Hi </w:t>
      </w:r>
      <w:hyperlink r:id="rId48">
        <w:r w:rsidDel="00000000" w:rsidR="00000000" w:rsidRPr="00000000">
          <w:rPr>
            <w:color w:val="1155cc"/>
            <w:sz w:val="20"/>
            <w:szCs w:val="20"/>
            <w:shd w:fill="f8f8f8" w:val="clear"/>
            <w:rtl w:val="0"/>
          </w:rPr>
          <w:t xml:space="preserve">@FedericoM</w:t>
        </w:r>
      </w:hyperlink>
      <w:r w:rsidDel="00000000" w:rsidR="00000000" w:rsidRPr="00000000">
        <w:rPr>
          <w:color w:val="1d1c1d"/>
          <w:sz w:val="20"/>
          <w:szCs w:val="20"/>
          <w:shd w:fill="f8f8f8" w:val="clear"/>
          <w:rtl w:val="0"/>
        </w:rPr>
        <w:t xml:space="preserve">! You’re correct - other students did do the same! We only ask that you please post content that you, yourself have created. We ask that at this time you refrain from posting content directly from the Foundations Course. Thank you for asking! </w:t>
      </w:r>
      <w:r w:rsidDel="00000000" w:rsidR="00000000" w:rsidRPr="00000000">
        <w:rPr>
          <w:color w:val="1d1c1d"/>
          <w:sz w:val="20"/>
          <w:szCs w:val="20"/>
          <w:shd w:fill="f8f8f8" w:val="clear"/>
        </w:rPr>
        <w:drawing>
          <wp:inline distB="114300" distT="114300" distL="114300" distR="114300">
            <wp:extent cx="215900" cy="215900"/>
            <wp:effectExtent b="0" l="0" r="0" t="0"/>
            <wp:docPr descr=":pray:" id="46" name="image49.png"/>
            <a:graphic>
              <a:graphicData uri="http://schemas.openxmlformats.org/drawingml/2006/picture">
                <pic:pic>
                  <pic:nvPicPr>
                    <pic:cNvPr descr=":pray:" id="0" name="image49.png"/>
                    <pic:cNvPicPr preferRelativeResize="0"/>
                  </pic:nvPicPr>
                  <pic:blipFill>
                    <a:blip r:embed="rId49"/>
                    <a:srcRect b="0" l="0" r="0" t="0"/>
                    <a:stretch>
                      <a:fillRect/>
                    </a:stretch>
                  </pic:blipFill>
                  <pic:spPr>
                    <a:xfrm>
                      <a:off x="0" y="0"/>
                      <a:ext cx="2159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3AB">
      <w:pPr>
        <w:rPr>
          <w:b w:val="1"/>
          <w:color w:val="1d1c1d"/>
          <w:sz w:val="20"/>
          <w:szCs w:val="20"/>
          <w:shd w:fill="f8f8f8" w:val="clear"/>
        </w:rPr>
      </w:pPr>
      <w:r w:rsidDel="00000000" w:rsidR="00000000" w:rsidRPr="00000000">
        <w:rPr>
          <w:b w:val="1"/>
          <w:color w:val="1d1c1d"/>
          <w:sz w:val="20"/>
          <w:szCs w:val="20"/>
          <w:shd w:fill="f8f8f8" w:val="clear"/>
          <w:rtl w:val="0"/>
        </w:rPr>
        <w:t xml:space="preserve">Q.@Palak.Udacity and </w:t>
      </w:r>
      <w:hyperlink r:id="rId50">
        <w:r w:rsidDel="00000000" w:rsidR="00000000" w:rsidRPr="00000000">
          <w:rPr>
            <w:b w:val="1"/>
            <w:color w:val="1155cc"/>
            <w:sz w:val="20"/>
            <w:szCs w:val="20"/>
            <w:shd w:fill="f8f8f8" w:val="clear"/>
            <w:rtl w:val="0"/>
          </w:rPr>
          <w:t xml:space="preserve">@Brenda.Udacity</w:t>
        </w:r>
      </w:hyperlink>
      <w:r w:rsidDel="00000000" w:rsidR="00000000" w:rsidRPr="00000000">
        <w:rPr>
          <w:b w:val="1"/>
          <w:color w:val="1d1c1d"/>
          <w:sz w:val="20"/>
          <w:szCs w:val="20"/>
          <w:shd w:fill="f8f8f8" w:val="clear"/>
          <w:rtl w:val="0"/>
        </w:rPr>
        <w:t xml:space="preserve"> since we don't join at the same time, will it be okay to have our peers answering questions while the red line is on at your side without them going like "Red light is on don't ask questions" ? It will keep us busy until you are done answering the previous questions... I think.</w:t>
      </w:r>
    </w:p>
    <w:p w:rsidR="00000000" w:rsidDel="00000000" w:rsidP="00000000" w:rsidRDefault="00000000" w:rsidRPr="00000000" w14:paraId="000003AC">
      <w:pPr>
        <w:rPr>
          <w:color w:val="1d1c1d"/>
          <w:sz w:val="20"/>
          <w:szCs w:val="20"/>
          <w:shd w:fill="f8f8f8" w:val="clear"/>
        </w:rPr>
      </w:pPr>
      <w:r w:rsidDel="00000000" w:rsidR="00000000" w:rsidRPr="00000000">
        <w:rPr>
          <w:color w:val="1d1c1d"/>
          <w:sz w:val="20"/>
          <w:szCs w:val="20"/>
          <w:shd w:fill="f8f8f8" w:val="clear"/>
          <w:rtl w:val="0"/>
        </w:rPr>
        <w:t xml:space="preserve">A.Hi </w:t>
      </w:r>
      <w:hyperlink r:id="rId51">
        <w:r w:rsidDel="00000000" w:rsidR="00000000" w:rsidRPr="00000000">
          <w:rPr>
            <w:color w:val="1155cc"/>
            <w:sz w:val="20"/>
            <w:szCs w:val="20"/>
            <w:shd w:fill="f8f8f8" w:val="clear"/>
            <w:rtl w:val="0"/>
          </w:rPr>
          <w:t xml:space="preserve">@Audrey Mengue</w:t>
        </w:r>
      </w:hyperlink>
      <w:r w:rsidDel="00000000" w:rsidR="00000000" w:rsidRPr="00000000">
        <w:rPr>
          <w:color w:val="1d1c1d"/>
          <w:sz w:val="20"/>
          <w:szCs w:val="20"/>
          <w:shd w:fill="f8f8f8" w:val="clear"/>
          <w:rtl w:val="0"/>
        </w:rPr>
        <w:t xml:space="preserve">! Absolutely!! We encourage everyone to answer your classmates questions all the time! We’ll make sure to make that clear moving forward. Until then, please we’d love the help!!</w:t>
      </w:r>
    </w:p>
    <w:p w:rsidR="00000000" w:rsidDel="00000000" w:rsidP="00000000" w:rsidRDefault="00000000" w:rsidRPr="00000000" w14:paraId="000003AD">
      <w:pPr>
        <w:rPr>
          <w:b w:val="1"/>
          <w:color w:val="1d1c1d"/>
          <w:sz w:val="20"/>
          <w:szCs w:val="20"/>
          <w:shd w:fill="f8f8f8" w:val="clear"/>
        </w:rPr>
      </w:pPr>
      <w:r w:rsidDel="00000000" w:rsidR="00000000" w:rsidRPr="00000000">
        <w:rPr>
          <w:b w:val="1"/>
          <w:color w:val="1d1c1d"/>
          <w:sz w:val="20"/>
          <w:szCs w:val="20"/>
          <w:shd w:fill="f8f8f8" w:val="clear"/>
          <w:rtl w:val="0"/>
        </w:rPr>
        <w:t xml:space="preserve">Q.Hey </w:t>
      </w:r>
      <w:hyperlink r:id="rId52">
        <w:r w:rsidDel="00000000" w:rsidR="00000000" w:rsidRPr="00000000">
          <w:rPr>
            <w:b w:val="1"/>
            <w:color w:val="1155cc"/>
            <w:sz w:val="20"/>
            <w:szCs w:val="20"/>
            <w:shd w:fill="f8f8f8" w:val="clear"/>
            <w:rtl w:val="0"/>
          </w:rPr>
          <w:t xml:space="preserve">@Palak.Udacity</w:t>
        </w:r>
      </w:hyperlink>
      <w:r w:rsidDel="00000000" w:rsidR="00000000" w:rsidRPr="00000000">
        <w:rPr>
          <w:b w:val="1"/>
          <w:color w:val="1d1c1d"/>
          <w:sz w:val="20"/>
          <w:szCs w:val="20"/>
          <w:shd w:fill="f8f8f8" w:val="clear"/>
          <w:rtl w:val="0"/>
        </w:rPr>
        <w:t xml:space="preserve"> </w:t>
      </w:r>
      <w:hyperlink r:id="rId53">
        <w:r w:rsidDel="00000000" w:rsidR="00000000" w:rsidRPr="00000000">
          <w:rPr>
            <w:b w:val="1"/>
            <w:color w:val="1155cc"/>
            <w:sz w:val="20"/>
            <w:szCs w:val="20"/>
            <w:shd w:fill="f8f8f8" w:val="clear"/>
            <w:rtl w:val="0"/>
          </w:rPr>
          <w:t xml:space="preserve">@Brenda.Udacity</w:t>
        </w:r>
      </w:hyperlink>
      <w:r w:rsidDel="00000000" w:rsidR="00000000" w:rsidRPr="00000000">
        <w:rPr>
          <w:b w:val="1"/>
          <w:color w:val="1d1c1d"/>
          <w:sz w:val="20"/>
          <w:szCs w:val="20"/>
          <w:shd w:fill="f8f8f8" w:val="clear"/>
          <w:rtl w:val="0"/>
        </w:rPr>
        <w:t xml:space="preserve"> thanks for hosting another awesome AMA. My question is more on the projects, I saw that you had mentioned earlier about this in an answer that projects will also counts towards this community participation. Is there any limitations in respect to the project that can be pursued so that they could be counted towards participation - like should utilize Azure etc.?</w:t>
      </w:r>
    </w:p>
    <w:p w:rsidR="00000000" w:rsidDel="00000000" w:rsidP="00000000" w:rsidRDefault="00000000" w:rsidRPr="00000000" w14:paraId="000003AE">
      <w:pPr>
        <w:rPr>
          <w:color w:val="1d1c1d"/>
          <w:sz w:val="20"/>
          <w:szCs w:val="20"/>
          <w:shd w:fill="f8f8f8" w:val="clear"/>
        </w:rPr>
      </w:pPr>
      <w:r w:rsidDel="00000000" w:rsidR="00000000" w:rsidRPr="00000000">
        <w:rPr>
          <w:color w:val="1d1c1d"/>
          <w:sz w:val="20"/>
          <w:szCs w:val="20"/>
          <w:shd w:fill="f8f8f8" w:val="clear"/>
          <w:rtl w:val="0"/>
        </w:rPr>
        <w:t xml:space="preserve">A.Hi </w:t>
      </w:r>
      <w:hyperlink r:id="rId54">
        <w:r w:rsidDel="00000000" w:rsidR="00000000" w:rsidRPr="00000000">
          <w:rPr>
            <w:color w:val="1155cc"/>
            <w:sz w:val="20"/>
            <w:szCs w:val="20"/>
            <w:shd w:fill="f8f8f8" w:val="clear"/>
            <w:rtl w:val="0"/>
          </w:rPr>
          <w:t xml:space="preserve">@Varun Kumar Valeti</w:t>
        </w:r>
      </w:hyperlink>
      <w:r w:rsidDel="00000000" w:rsidR="00000000" w:rsidRPr="00000000">
        <w:rPr>
          <w:color w:val="1d1c1d"/>
          <w:sz w:val="20"/>
          <w:szCs w:val="20"/>
          <w:shd w:fill="f8f8f8" w:val="clear"/>
          <w:rtl w:val="0"/>
        </w:rPr>
        <w:t xml:space="preserve">! While we don’t have formal plans at the moment to host a Project Challenge, if you have completed 100% of your coursework, then collaborating on a project with your peers is a great way to reinforce and demonstrate the new skills you have learned!</w:t>
      </w:r>
    </w:p>
    <w:p w:rsidR="00000000" w:rsidDel="00000000" w:rsidP="00000000" w:rsidRDefault="00000000" w:rsidRPr="00000000" w14:paraId="000003AF">
      <w:pPr>
        <w:rPr>
          <w:b w:val="1"/>
          <w:color w:val="1d1c1d"/>
          <w:sz w:val="20"/>
          <w:szCs w:val="20"/>
          <w:shd w:fill="f8f8f8" w:val="clear"/>
        </w:rPr>
      </w:pPr>
      <w:r w:rsidDel="00000000" w:rsidR="00000000" w:rsidRPr="00000000">
        <w:rPr>
          <w:b w:val="1"/>
          <w:color w:val="1d1c1d"/>
          <w:sz w:val="20"/>
          <w:szCs w:val="20"/>
          <w:shd w:fill="f8f8f8" w:val="clear"/>
          <w:rtl w:val="0"/>
        </w:rPr>
        <w:t xml:space="preserve">Q.How and when are we going to form study groups?</w:t>
      </w:r>
    </w:p>
    <w:p w:rsidR="00000000" w:rsidDel="00000000" w:rsidP="00000000" w:rsidRDefault="00000000" w:rsidRPr="00000000" w14:paraId="000003B0">
      <w:pPr>
        <w:rPr>
          <w:color w:val="1d1c1d"/>
          <w:sz w:val="20"/>
          <w:szCs w:val="20"/>
          <w:shd w:fill="f8f8f8" w:val="clear"/>
        </w:rPr>
      </w:pPr>
      <w:r w:rsidDel="00000000" w:rsidR="00000000" w:rsidRPr="00000000">
        <w:rPr>
          <w:color w:val="1d1c1d"/>
          <w:sz w:val="20"/>
          <w:szCs w:val="20"/>
          <w:shd w:fill="f8f8f8" w:val="clear"/>
          <w:rtl w:val="0"/>
        </w:rPr>
        <w:t xml:space="preserve">A.Hi </w:t>
      </w:r>
      <w:hyperlink r:id="rId55">
        <w:r w:rsidDel="00000000" w:rsidR="00000000" w:rsidRPr="00000000">
          <w:rPr>
            <w:color w:val="1155cc"/>
            <w:sz w:val="20"/>
            <w:szCs w:val="20"/>
            <w:shd w:fill="f8f8f8" w:val="clear"/>
            <w:rtl w:val="0"/>
          </w:rPr>
          <w:t xml:space="preserve">@Manish Kumar Gupta</w:t>
        </w:r>
      </w:hyperlink>
      <w:r w:rsidDel="00000000" w:rsidR="00000000" w:rsidRPr="00000000">
        <w:rPr>
          <w:color w:val="1d1c1d"/>
          <w:sz w:val="20"/>
          <w:szCs w:val="20"/>
          <w:shd w:fill="f8f8f8" w:val="clear"/>
          <w:rtl w:val="0"/>
        </w:rPr>
        <w:t xml:space="preserve">! We’ll share how to create a study group and how to join one when the program launches! </w:t>
      </w:r>
      <w:r w:rsidDel="00000000" w:rsidR="00000000" w:rsidRPr="00000000">
        <w:rPr>
          <w:color w:val="1d1c1d"/>
          <w:sz w:val="20"/>
          <w:szCs w:val="20"/>
          <w:shd w:fill="f8f8f8" w:val="clear"/>
        </w:rPr>
        <w:drawing>
          <wp:inline distB="114300" distT="114300" distL="114300" distR="114300">
            <wp:extent cx="215900" cy="215900"/>
            <wp:effectExtent b="0" l="0" r="0" t="0"/>
            <wp:docPr descr=":grin:" id="38" name="image45.png"/>
            <a:graphic>
              <a:graphicData uri="http://schemas.openxmlformats.org/drawingml/2006/picture">
                <pic:pic>
                  <pic:nvPicPr>
                    <pic:cNvPr descr=":grin:" id="0" name="image45.png"/>
                    <pic:cNvPicPr preferRelativeResize="0"/>
                  </pic:nvPicPr>
                  <pic:blipFill>
                    <a:blip r:embed="rId56"/>
                    <a:srcRect b="0" l="0" r="0" t="0"/>
                    <a:stretch>
                      <a:fillRect/>
                    </a:stretch>
                  </pic:blipFill>
                  <pic:spPr>
                    <a:xfrm>
                      <a:off x="0" y="0"/>
                      <a:ext cx="2159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3B1">
      <w:pPr>
        <w:rPr>
          <w:b w:val="1"/>
          <w:color w:val="1155cc"/>
          <w:sz w:val="20"/>
          <w:szCs w:val="20"/>
          <w:shd w:fill="f8f8f8" w:val="clear"/>
        </w:rPr>
      </w:pPr>
      <w:r w:rsidDel="00000000" w:rsidR="00000000" w:rsidRPr="00000000">
        <w:rPr>
          <w:b w:val="1"/>
          <w:color w:val="1d1c1d"/>
          <w:sz w:val="20"/>
          <w:szCs w:val="20"/>
          <w:shd w:fill="f8f8f8" w:val="clear"/>
          <w:rtl w:val="0"/>
        </w:rPr>
        <w:t xml:space="preserve">Q.@Palak.Udacity </w:t>
      </w:r>
      <w:hyperlink r:id="rId57">
        <w:r w:rsidDel="00000000" w:rsidR="00000000" w:rsidRPr="00000000">
          <w:rPr>
            <w:b w:val="1"/>
            <w:color w:val="1155cc"/>
            <w:sz w:val="20"/>
            <w:szCs w:val="20"/>
            <w:shd w:fill="f8f8f8" w:val="clear"/>
            <w:rtl w:val="0"/>
          </w:rPr>
          <w:t xml:space="preserve">@Brenda.Udacity</w:t>
        </w:r>
      </w:hyperlink>
      <w:r w:rsidDel="00000000" w:rsidR="00000000" w:rsidRPr="00000000">
        <w:rPr>
          <w:rtl w:val="0"/>
        </w:rPr>
      </w:r>
    </w:p>
    <w:p w:rsidR="00000000" w:rsidDel="00000000" w:rsidP="00000000" w:rsidRDefault="00000000" w:rsidRPr="00000000" w14:paraId="000003B2">
      <w:pPr>
        <w:rPr>
          <w:b w:val="1"/>
          <w:color w:val="1d1c1d"/>
          <w:sz w:val="20"/>
          <w:szCs w:val="20"/>
          <w:shd w:fill="f8f8f8" w:val="clear"/>
        </w:rPr>
      </w:pPr>
      <w:r w:rsidDel="00000000" w:rsidR="00000000" w:rsidRPr="00000000">
        <w:rPr>
          <w:b w:val="1"/>
          <w:color w:val="1d1c1d"/>
          <w:sz w:val="20"/>
          <w:szCs w:val="20"/>
          <w:shd w:fill="f8f8f8" w:val="clear"/>
          <w:rtl w:val="0"/>
        </w:rPr>
        <w:t xml:space="preserve">Support 2 peers in </w:t>
      </w:r>
      <w:hyperlink r:id="rId58">
        <w:r w:rsidDel="00000000" w:rsidR="00000000" w:rsidRPr="00000000">
          <w:rPr>
            <w:b w:val="1"/>
            <w:color w:val="1155cc"/>
            <w:sz w:val="20"/>
            <w:szCs w:val="20"/>
            <w:shd w:fill="f8f8f8" w:val="clear"/>
            <w:rtl w:val="0"/>
          </w:rPr>
          <w:t xml:space="preserve">#50daysofudacity</w:t>
        </w:r>
      </w:hyperlink>
      <w:r w:rsidDel="00000000" w:rsidR="00000000" w:rsidRPr="00000000">
        <w:rPr>
          <w:b w:val="1"/>
          <w:color w:val="1d1c1d"/>
          <w:sz w:val="20"/>
          <w:szCs w:val="20"/>
          <w:shd w:fill="f8f8f8" w:val="clear"/>
          <w:rtl w:val="0"/>
        </w:rPr>
        <w:t xml:space="preserve"> - Do we need to encourage only those who already took the pledge ?</w:t>
      </w:r>
    </w:p>
    <w:p w:rsidR="00000000" w:rsidDel="00000000" w:rsidP="00000000" w:rsidRDefault="00000000" w:rsidRPr="00000000" w14:paraId="000003B3">
      <w:pPr>
        <w:rPr>
          <w:color w:val="1d1c1d"/>
          <w:sz w:val="20"/>
          <w:szCs w:val="20"/>
          <w:shd w:fill="f8f8f8" w:val="clear"/>
        </w:rPr>
      </w:pPr>
      <w:r w:rsidDel="00000000" w:rsidR="00000000" w:rsidRPr="00000000">
        <w:rPr>
          <w:color w:val="1d1c1d"/>
          <w:sz w:val="20"/>
          <w:szCs w:val="20"/>
          <w:shd w:fill="f8f8f8" w:val="clear"/>
          <w:rtl w:val="0"/>
        </w:rPr>
        <w:t xml:space="preserve">A.@Radha Revathi G There is no such restriction! You can actually encourage and mention your peers that you know would like to join the challenge and haven’t yet (or do not know about it) to bring them to the challenge! </w:t>
      </w:r>
      <w:r w:rsidDel="00000000" w:rsidR="00000000" w:rsidRPr="00000000">
        <w:rPr>
          <w:color w:val="1d1c1d"/>
          <w:sz w:val="20"/>
          <w:szCs w:val="20"/>
          <w:shd w:fill="f8f8f8" w:val="clear"/>
        </w:rPr>
        <w:drawing>
          <wp:inline distB="114300" distT="114300" distL="114300" distR="114300">
            <wp:extent cx="215900" cy="215900"/>
            <wp:effectExtent b="0" l="0" r="0" t="0"/>
            <wp:docPr descr=":slightly_smiling_face:" id="15" name="image8.png"/>
            <a:graphic>
              <a:graphicData uri="http://schemas.openxmlformats.org/drawingml/2006/picture">
                <pic:pic>
                  <pic:nvPicPr>
                    <pic:cNvPr descr=":slightly_smiling_face:" id="0" name="image8.png"/>
                    <pic:cNvPicPr preferRelativeResize="0"/>
                  </pic:nvPicPr>
                  <pic:blipFill>
                    <a:blip r:embed="rId59"/>
                    <a:srcRect b="0" l="0" r="0" t="0"/>
                    <a:stretch>
                      <a:fillRect/>
                    </a:stretch>
                  </pic:blipFill>
                  <pic:spPr>
                    <a:xfrm>
                      <a:off x="0" y="0"/>
                      <a:ext cx="2159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3B4">
      <w:pPr>
        <w:rPr>
          <w:b w:val="1"/>
          <w:color w:val="1d1c1d"/>
          <w:sz w:val="20"/>
          <w:szCs w:val="20"/>
          <w:shd w:fill="f8f8f8" w:val="clear"/>
        </w:rPr>
      </w:pPr>
      <w:r w:rsidDel="00000000" w:rsidR="00000000" w:rsidRPr="00000000">
        <w:rPr>
          <w:b w:val="1"/>
          <w:color w:val="1d1c1d"/>
          <w:sz w:val="20"/>
          <w:szCs w:val="20"/>
          <w:shd w:fill="f8f8f8" w:val="clear"/>
          <w:rtl w:val="0"/>
        </w:rPr>
        <w:t xml:space="preserve">Q.@Palak.Udacity </w:t>
      </w:r>
      <w:hyperlink r:id="rId60">
        <w:r w:rsidDel="00000000" w:rsidR="00000000" w:rsidRPr="00000000">
          <w:rPr>
            <w:b w:val="1"/>
            <w:color w:val="1155cc"/>
            <w:sz w:val="20"/>
            <w:szCs w:val="20"/>
            <w:shd w:fill="f8f8f8" w:val="clear"/>
            <w:rtl w:val="0"/>
          </w:rPr>
          <w:t xml:space="preserve">@Brenda.Udacity</w:t>
        </w:r>
      </w:hyperlink>
      <w:r w:rsidDel="00000000" w:rsidR="00000000" w:rsidRPr="00000000">
        <w:rPr>
          <w:b w:val="1"/>
          <w:color w:val="1d1c1d"/>
          <w:sz w:val="20"/>
          <w:szCs w:val="20"/>
          <w:shd w:fill="f8f8f8" w:val="clear"/>
          <w:rtl w:val="0"/>
        </w:rPr>
        <w:t xml:space="preserve"> I know we do not have certificate after phase1, but will there be a badge or anything after completion of phase1 that we can put on LinkedIn? Thank you.</w:t>
      </w:r>
    </w:p>
    <w:p w:rsidR="00000000" w:rsidDel="00000000" w:rsidP="00000000" w:rsidRDefault="00000000" w:rsidRPr="00000000" w14:paraId="000003B5">
      <w:pPr>
        <w:rPr>
          <w:color w:val="1d1c1d"/>
          <w:sz w:val="20"/>
          <w:szCs w:val="20"/>
          <w:shd w:fill="f8f8f8" w:val="clear"/>
        </w:rPr>
      </w:pPr>
      <w:r w:rsidDel="00000000" w:rsidR="00000000" w:rsidRPr="00000000">
        <w:rPr>
          <w:color w:val="1d1c1d"/>
          <w:sz w:val="20"/>
          <w:szCs w:val="20"/>
          <w:shd w:fill="f8f8f8" w:val="clear"/>
          <w:rtl w:val="0"/>
        </w:rPr>
        <w:t xml:space="preserve">A.@Hexuan Zhang So we will be providing you with language that you can use on your social and professional profiles to let others know that you were a part of this Challenge. However we cannot confirm about a badge yet</w:t>
      </w:r>
    </w:p>
    <w:p w:rsidR="00000000" w:rsidDel="00000000" w:rsidP="00000000" w:rsidRDefault="00000000" w:rsidRPr="00000000" w14:paraId="000003B6">
      <w:pPr>
        <w:rPr>
          <w:b w:val="1"/>
          <w:color w:val="1d1c1d"/>
          <w:sz w:val="20"/>
          <w:szCs w:val="20"/>
          <w:shd w:fill="f8f8f8" w:val="clear"/>
        </w:rPr>
      </w:pPr>
      <w:r w:rsidDel="00000000" w:rsidR="00000000" w:rsidRPr="00000000">
        <w:rPr>
          <w:b w:val="1"/>
          <w:color w:val="1d1c1d"/>
          <w:sz w:val="20"/>
          <w:szCs w:val="20"/>
          <w:shd w:fill="f8f8f8" w:val="clear"/>
          <w:rtl w:val="0"/>
        </w:rPr>
        <w:t xml:space="preserve">Q.@Palak.Udacity  For 50 days challenge only Azure course content watched will be counted or we can watch other courses also as part of 50 days Udacity challange</w:t>
      </w:r>
    </w:p>
    <w:p w:rsidR="00000000" w:rsidDel="00000000" w:rsidP="00000000" w:rsidRDefault="00000000" w:rsidRPr="00000000" w14:paraId="000003B7">
      <w:pPr>
        <w:rPr>
          <w:color w:val="1d1c1d"/>
          <w:sz w:val="20"/>
          <w:szCs w:val="20"/>
          <w:shd w:fill="f8f8f8" w:val="clear"/>
        </w:rPr>
      </w:pPr>
      <w:r w:rsidDel="00000000" w:rsidR="00000000" w:rsidRPr="00000000">
        <w:rPr>
          <w:color w:val="1d1c1d"/>
          <w:sz w:val="20"/>
          <w:szCs w:val="20"/>
          <w:shd w:fill="f8f8f8" w:val="clear"/>
          <w:rtl w:val="0"/>
        </w:rPr>
        <w:t xml:space="preserve">A.Hi </w:t>
      </w:r>
      <w:hyperlink r:id="rId61">
        <w:r w:rsidDel="00000000" w:rsidR="00000000" w:rsidRPr="00000000">
          <w:rPr>
            <w:color w:val="1155cc"/>
            <w:sz w:val="20"/>
            <w:szCs w:val="20"/>
            <w:shd w:fill="f8f8f8" w:val="clear"/>
            <w:rtl w:val="0"/>
          </w:rPr>
          <w:t xml:space="preserve">@Anand Kumar</w:t>
        </w:r>
      </w:hyperlink>
      <w:r w:rsidDel="00000000" w:rsidR="00000000" w:rsidRPr="00000000">
        <w:rPr>
          <w:color w:val="1d1c1d"/>
          <w:sz w:val="20"/>
          <w:szCs w:val="20"/>
          <w:shd w:fill="f8f8f8" w:val="clear"/>
          <w:rtl w:val="0"/>
        </w:rPr>
        <w:t xml:space="preserve">! If you’ve completed all of your coursework, you may use the remaining 50 days on related material but finish that coursework FIRST!!!</w:t>
      </w:r>
    </w:p>
    <w:p w:rsidR="00000000" w:rsidDel="00000000" w:rsidP="00000000" w:rsidRDefault="00000000" w:rsidRPr="00000000" w14:paraId="000003B8">
      <w:pPr>
        <w:rPr>
          <w:b w:val="1"/>
          <w:color w:val="1d1c1d"/>
          <w:sz w:val="20"/>
          <w:szCs w:val="20"/>
          <w:shd w:fill="f8f8f8" w:val="clear"/>
        </w:rPr>
      </w:pPr>
      <w:r w:rsidDel="00000000" w:rsidR="00000000" w:rsidRPr="00000000">
        <w:rPr>
          <w:b w:val="1"/>
          <w:color w:val="1d1c1d"/>
          <w:sz w:val="20"/>
          <w:szCs w:val="20"/>
          <w:shd w:fill="f8f8f8" w:val="clear"/>
          <w:rtl w:val="0"/>
        </w:rPr>
        <w:t xml:space="preserve">Q.@Palak.Udacity </w:t>
      </w:r>
      <w:hyperlink r:id="rId62">
        <w:r w:rsidDel="00000000" w:rsidR="00000000" w:rsidRPr="00000000">
          <w:rPr>
            <w:b w:val="1"/>
            <w:color w:val="1155cc"/>
            <w:sz w:val="20"/>
            <w:szCs w:val="20"/>
            <w:shd w:fill="f8f8f8" w:val="clear"/>
            <w:rtl w:val="0"/>
          </w:rPr>
          <w:t xml:space="preserve">@Brenda.Udacity</w:t>
        </w:r>
      </w:hyperlink>
      <w:r w:rsidDel="00000000" w:rsidR="00000000" w:rsidRPr="00000000">
        <w:rPr>
          <w:b w:val="1"/>
          <w:color w:val="1d1c1d"/>
          <w:sz w:val="20"/>
          <w:szCs w:val="20"/>
          <w:shd w:fill="f8f8f8" w:val="clear"/>
          <w:rtl w:val="0"/>
        </w:rPr>
        <w:t xml:space="preserve"> Why there is no exam in the evaluation process?</w:t>
      </w:r>
    </w:p>
    <w:p w:rsidR="00000000" w:rsidDel="00000000" w:rsidP="00000000" w:rsidRDefault="00000000" w:rsidRPr="00000000" w14:paraId="000003B9">
      <w:pPr>
        <w:rPr>
          <w:color w:val="1d1c1d"/>
          <w:sz w:val="20"/>
          <w:szCs w:val="20"/>
          <w:shd w:fill="f8f8f8" w:val="clear"/>
        </w:rPr>
      </w:pPr>
      <w:r w:rsidDel="00000000" w:rsidR="00000000" w:rsidRPr="00000000">
        <w:rPr>
          <w:color w:val="1d1c1d"/>
          <w:sz w:val="20"/>
          <w:szCs w:val="20"/>
          <w:shd w:fill="f8f8f8" w:val="clear"/>
          <w:rtl w:val="0"/>
        </w:rPr>
        <w:t xml:space="preserve">A.I think it's the combination of two factors:</w:t>
      </w:r>
    </w:p>
    <w:p w:rsidR="00000000" w:rsidDel="00000000" w:rsidP="00000000" w:rsidRDefault="00000000" w:rsidRPr="00000000" w14:paraId="000003BA">
      <w:pPr>
        <w:rPr>
          <w:color w:val="1d1c1d"/>
          <w:sz w:val="20"/>
          <w:szCs w:val="20"/>
          <w:shd w:fill="f8f8f8" w:val="clear"/>
        </w:rPr>
      </w:pPr>
      <w:r w:rsidDel="00000000" w:rsidR="00000000" w:rsidRPr="00000000">
        <w:rPr>
          <w:color w:val="1d1c1d"/>
          <w:sz w:val="20"/>
          <w:szCs w:val="20"/>
          <w:shd w:fill="f8f8f8" w:val="clear"/>
          <w:rtl w:val="0"/>
        </w:rPr>
        <w:t xml:space="preserve">previous experience proved that participation is better predictor of success in the full Nanodegree than exam</w:t>
      </w:r>
    </w:p>
    <w:p w:rsidR="00000000" w:rsidDel="00000000" w:rsidP="00000000" w:rsidRDefault="00000000" w:rsidRPr="00000000" w14:paraId="000003BB">
      <w:pPr>
        <w:rPr>
          <w:color w:val="1d1c1d"/>
          <w:sz w:val="20"/>
          <w:szCs w:val="20"/>
          <w:shd w:fill="f8f8f8" w:val="clear"/>
        </w:rPr>
      </w:pPr>
      <w:r w:rsidDel="00000000" w:rsidR="00000000" w:rsidRPr="00000000">
        <w:rPr>
          <w:color w:val="1d1c1d"/>
          <w:sz w:val="20"/>
          <w:szCs w:val="20"/>
          <w:shd w:fill="f8f8f8" w:val="clear"/>
          <w:rtl w:val="0"/>
        </w:rPr>
        <w:t xml:space="preserve">the sponsors (Microsoft) recommendation</w:t>
      </w:r>
    </w:p>
    <w:p w:rsidR="00000000" w:rsidDel="00000000" w:rsidP="00000000" w:rsidRDefault="00000000" w:rsidRPr="00000000" w14:paraId="000003BC">
      <w:pPr>
        <w:rPr>
          <w:b w:val="1"/>
          <w:color w:val="1d1c1d"/>
          <w:sz w:val="20"/>
          <w:szCs w:val="20"/>
          <w:shd w:fill="f8f8f8" w:val="clear"/>
        </w:rPr>
      </w:pPr>
      <w:r w:rsidDel="00000000" w:rsidR="00000000" w:rsidRPr="00000000">
        <w:rPr>
          <w:b w:val="1"/>
          <w:color w:val="1d1c1d"/>
          <w:sz w:val="20"/>
          <w:szCs w:val="20"/>
          <w:shd w:fill="f8f8f8" w:val="clear"/>
          <w:rtl w:val="0"/>
        </w:rPr>
        <w:t xml:space="preserve">Q.@Palak.Udacity </w:t>
      </w:r>
      <w:hyperlink r:id="rId63">
        <w:r w:rsidDel="00000000" w:rsidR="00000000" w:rsidRPr="00000000">
          <w:rPr>
            <w:b w:val="1"/>
            <w:color w:val="1155cc"/>
            <w:sz w:val="20"/>
            <w:szCs w:val="20"/>
            <w:shd w:fill="f8f8f8" w:val="clear"/>
            <w:rtl w:val="0"/>
          </w:rPr>
          <w:t xml:space="preserve">@Brenda.Udacity</w:t>
        </w:r>
      </w:hyperlink>
      <w:r w:rsidDel="00000000" w:rsidR="00000000" w:rsidRPr="00000000">
        <w:rPr>
          <w:b w:val="1"/>
          <w:color w:val="1d1c1d"/>
          <w:sz w:val="20"/>
          <w:szCs w:val="20"/>
          <w:shd w:fill="f8f8f8" w:val="clear"/>
          <w:rtl w:val="0"/>
        </w:rPr>
        <w:t xml:space="preserve"> scholars are providing unclear responses just because they feel the need to participate/respond more. How can we encourage more thoughtful participation and only responding when you really have something valuable to add?</w:t>
      </w:r>
    </w:p>
    <w:p w:rsidR="00000000" w:rsidDel="00000000" w:rsidP="00000000" w:rsidRDefault="00000000" w:rsidRPr="00000000" w14:paraId="000003BD">
      <w:pPr>
        <w:rPr>
          <w:color w:val="1d1c1d"/>
          <w:sz w:val="20"/>
          <w:szCs w:val="20"/>
          <w:shd w:fill="f8f8f8" w:val="clear"/>
        </w:rPr>
      </w:pPr>
      <w:r w:rsidDel="00000000" w:rsidR="00000000" w:rsidRPr="00000000">
        <w:rPr>
          <w:color w:val="1d1c1d"/>
          <w:sz w:val="20"/>
          <w:szCs w:val="20"/>
          <w:shd w:fill="f8f8f8" w:val="clear"/>
          <w:rtl w:val="0"/>
        </w:rPr>
        <w:t xml:space="preserve">A.Hi </w:t>
      </w:r>
      <w:hyperlink r:id="rId64">
        <w:r w:rsidDel="00000000" w:rsidR="00000000" w:rsidRPr="00000000">
          <w:rPr>
            <w:color w:val="1155cc"/>
            <w:sz w:val="20"/>
            <w:szCs w:val="20"/>
            <w:shd w:fill="f8f8f8" w:val="clear"/>
            <w:rtl w:val="0"/>
          </w:rPr>
          <w:t xml:space="preserve">@Nadine AB</w:t>
        </w:r>
      </w:hyperlink>
      <w:r w:rsidDel="00000000" w:rsidR="00000000" w:rsidRPr="00000000">
        <w:rPr>
          <w:color w:val="1d1c1d"/>
          <w:sz w:val="20"/>
          <w:szCs w:val="20"/>
          <w:shd w:fill="f8f8f8" w:val="clear"/>
          <w:rtl w:val="0"/>
        </w:rPr>
        <w:t xml:space="preserve">! Know that in addition to providing a workspace so you can meet one of the selection criteria that another huge reason is to build a community that will help you finish this course and give you the emotional and motivational support you need </w:t>
      </w:r>
      <w:r w:rsidDel="00000000" w:rsidR="00000000" w:rsidRPr="00000000">
        <w:rPr>
          <w:color w:val="1d1c1d"/>
          <w:sz w:val="20"/>
          <w:szCs w:val="20"/>
          <w:shd w:fill="f8f8f8" w:val="clear"/>
        </w:rPr>
        <w:drawing>
          <wp:inline distB="114300" distT="114300" distL="114300" distR="114300">
            <wp:extent cx="215900" cy="215900"/>
            <wp:effectExtent b="0" l="0" r="0" t="0"/>
            <wp:docPr descr=":sparkling_heart:" id="18" name="image26.png"/>
            <a:graphic>
              <a:graphicData uri="http://schemas.openxmlformats.org/drawingml/2006/picture">
                <pic:pic>
                  <pic:nvPicPr>
                    <pic:cNvPr descr=":sparkling_heart:" id="0" name="image26.png"/>
                    <pic:cNvPicPr preferRelativeResize="0"/>
                  </pic:nvPicPr>
                  <pic:blipFill>
                    <a:blip r:embed="rId65"/>
                    <a:srcRect b="0" l="0" r="0" t="0"/>
                    <a:stretch>
                      <a:fillRect/>
                    </a:stretch>
                  </pic:blipFill>
                  <pic:spPr>
                    <a:xfrm>
                      <a:off x="0" y="0"/>
                      <a:ext cx="215900" cy="215900"/>
                    </a:xfrm>
                    <a:prstGeom prst="rect"/>
                    <a:ln/>
                  </pic:spPr>
                </pic:pic>
              </a:graphicData>
            </a:graphic>
          </wp:inline>
        </w:drawing>
      </w:r>
      <w:r w:rsidDel="00000000" w:rsidR="00000000" w:rsidRPr="00000000">
        <w:rPr>
          <w:color w:val="1d1c1d"/>
          <w:sz w:val="20"/>
          <w:szCs w:val="20"/>
          <w:shd w:fill="f8f8f8" w:val="clear"/>
          <w:rtl w:val="0"/>
        </w:rPr>
        <w:t xml:space="preserve"> We are grateful students are being polite and welcoming by using thank you and hello!</w:t>
      </w:r>
    </w:p>
    <w:p w:rsidR="00000000" w:rsidDel="00000000" w:rsidP="00000000" w:rsidRDefault="00000000" w:rsidRPr="00000000" w14:paraId="000003BE">
      <w:pPr>
        <w:rPr>
          <w:b w:val="1"/>
          <w:color w:val="1d1c1d"/>
          <w:sz w:val="20"/>
          <w:szCs w:val="20"/>
          <w:shd w:fill="f8f8f8" w:val="clear"/>
        </w:rPr>
      </w:pPr>
      <w:r w:rsidDel="00000000" w:rsidR="00000000" w:rsidRPr="00000000">
        <w:rPr>
          <w:b w:val="1"/>
          <w:color w:val="1d1c1d"/>
          <w:sz w:val="20"/>
          <w:szCs w:val="20"/>
          <w:shd w:fill="f8f8f8" w:val="clear"/>
          <w:rtl w:val="0"/>
        </w:rPr>
        <w:t xml:space="preserve">Q.I just got an email regarding a #30days in Udacity rather than 50 days, is this by mistake? Or is it related to other Udacity programs?</w:t>
      </w:r>
    </w:p>
    <w:p w:rsidR="00000000" w:rsidDel="00000000" w:rsidP="00000000" w:rsidRDefault="00000000" w:rsidRPr="00000000" w14:paraId="000003BF">
      <w:pPr>
        <w:rPr>
          <w:sz w:val="20"/>
          <w:szCs w:val="20"/>
        </w:rPr>
      </w:pPr>
      <w:r w:rsidDel="00000000" w:rsidR="00000000" w:rsidRPr="00000000">
        <w:rPr>
          <w:color w:val="1d1c1d"/>
          <w:sz w:val="20"/>
          <w:szCs w:val="20"/>
          <w:shd w:fill="f8f8f8" w:val="clear"/>
          <w:rtl w:val="0"/>
        </w:rPr>
        <w:t xml:space="preserve">A.@Tahani Alsubait It seems that you are a part of other Udacity Nanodegree programs as well. You would have received it in relation to those! </w:t>
      </w:r>
      <w:r w:rsidDel="00000000" w:rsidR="00000000" w:rsidRPr="00000000">
        <w:rPr>
          <w:color w:val="1d1c1d"/>
          <w:sz w:val="20"/>
          <w:szCs w:val="20"/>
          <w:shd w:fill="f8f8f8" w:val="clear"/>
        </w:rPr>
        <w:drawing>
          <wp:inline distB="114300" distT="114300" distL="114300" distR="114300">
            <wp:extent cx="215900" cy="215900"/>
            <wp:effectExtent b="0" l="0" r="0" t="0"/>
            <wp:docPr descr=":slightly_smiling_face:" id="33" name="image28.png"/>
            <a:graphic>
              <a:graphicData uri="http://schemas.openxmlformats.org/drawingml/2006/picture">
                <pic:pic>
                  <pic:nvPicPr>
                    <pic:cNvPr descr=":slightly_smiling_face:" id="0" name="image28.png"/>
                    <pic:cNvPicPr preferRelativeResize="0"/>
                  </pic:nvPicPr>
                  <pic:blipFill>
                    <a:blip r:embed="rId66"/>
                    <a:srcRect b="0" l="0" r="0" t="0"/>
                    <a:stretch>
                      <a:fillRect/>
                    </a:stretch>
                  </pic:blipFill>
                  <pic:spPr>
                    <a:xfrm>
                      <a:off x="0" y="0"/>
                      <a:ext cx="2159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3C0">
      <w:pPr>
        <w:rPr>
          <w:sz w:val="20"/>
          <w:szCs w:val="20"/>
        </w:rPr>
      </w:pPr>
      <w:r w:rsidDel="00000000" w:rsidR="00000000" w:rsidRPr="00000000">
        <w:rPr>
          <w:rtl w:val="0"/>
        </w:rPr>
      </w:r>
    </w:p>
    <w:p w:rsidR="00000000" w:rsidDel="00000000" w:rsidP="00000000" w:rsidRDefault="00000000" w:rsidRPr="00000000" w14:paraId="000003C1">
      <w:pPr>
        <w:rPr>
          <w:b w:val="1"/>
          <w:sz w:val="20"/>
          <w:szCs w:val="20"/>
        </w:rPr>
      </w:pPr>
      <w:r w:rsidDel="00000000" w:rsidR="00000000" w:rsidRPr="00000000">
        <w:rPr>
          <w:b w:val="1"/>
          <w:sz w:val="20"/>
          <w:szCs w:val="20"/>
          <w:rtl w:val="0"/>
        </w:rPr>
        <w:t xml:space="preserve">Q. Can we post about other courses we are doing in #50daysofudacity channel?</w:t>
      </w:r>
    </w:p>
    <w:p w:rsidR="00000000" w:rsidDel="00000000" w:rsidP="00000000" w:rsidRDefault="00000000" w:rsidRPr="00000000" w14:paraId="000003C2">
      <w:pPr>
        <w:rPr>
          <w:sz w:val="20"/>
          <w:szCs w:val="20"/>
        </w:rPr>
      </w:pPr>
      <w:r w:rsidDel="00000000" w:rsidR="00000000" w:rsidRPr="00000000">
        <w:rPr>
          <w:sz w:val="20"/>
          <w:szCs w:val="20"/>
          <w:rtl w:val="0"/>
        </w:rPr>
        <w:t xml:space="preserve">A. @Suresh Kumar @Maia Le</w:t>
      </w:r>
    </w:p>
    <w:p w:rsidR="00000000" w:rsidDel="00000000" w:rsidP="00000000" w:rsidRDefault="00000000" w:rsidRPr="00000000" w14:paraId="000003C3">
      <w:pPr>
        <w:rPr>
          <w:sz w:val="20"/>
          <w:szCs w:val="20"/>
        </w:rPr>
      </w:pPr>
      <w:r w:rsidDel="00000000" w:rsidR="00000000" w:rsidRPr="00000000">
        <w:rPr>
          <w:sz w:val="20"/>
          <w:szCs w:val="20"/>
          <w:rtl w:val="0"/>
        </w:rPr>
        <w:t xml:space="preserve">As long as you are still working on the foundation course we recommend you to base your #50daysofudacity posts on the foundation course topics only!</w:t>
      </w:r>
    </w:p>
    <w:p w:rsidR="00000000" w:rsidDel="00000000" w:rsidP="00000000" w:rsidRDefault="00000000" w:rsidRPr="00000000" w14:paraId="000003C4">
      <w:pPr>
        <w:rPr>
          <w:sz w:val="20"/>
          <w:szCs w:val="20"/>
        </w:rPr>
      </w:pPr>
      <w:r w:rsidDel="00000000" w:rsidR="00000000" w:rsidRPr="00000000">
        <w:rPr>
          <w:sz w:val="20"/>
          <w:szCs w:val="20"/>
          <w:rtl w:val="0"/>
        </w:rPr>
        <w:t xml:space="preserve">But once you have completed the coursework, you can go ahead and indulge in more courses from Udacity which are related to the foundation course and post about them in the #50daysofudacity Channel!</w:t>
      </w:r>
    </w:p>
    <w:p w:rsidR="00000000" w:rsidDel="00000000" w:rsidP="00000000" w:rsidRDefault="00000000" w:rsidRPr="00000000" w14:paraId="000003C5">
      <w:pPr>
        <w:rPr>
          <w:sz w:val="20"/>
          <w:szCs w:val="20"/>
        </w:rPr>
      </w:pPr>
      <w:r w:rsidDel="00000000" w:rsidR="00000000" w:rsidRPr="00000000">
        <w:rPr>
          <w:rtl w:val="0"/>
        </w:rPr>
      </w:r>
    </w:p>
    <w:p w:rsidR="00000000" w:rsidDel="00000000" w:rsidP="00000000" w:rsidRDefault="00000000" w:rsidRPr="00000000" w14:paraId="000003C6">
      <w:pPr>
        <w:rPr>
          <w:b w:val="1"/>
          <w:color w:val="1d1c1d"/>
          <w:sz w:val="20"/>
          <w:szCs w:val="20"/>
          <w:shd w:fill="f8f8f8" w:val="clear"/>
        </w:rPr>
      </w:pPr>
      <w:r w:rsidDel="00000000" w:rsidR="00000000" w:rsidRPr="00000000">
        <w:rPr>
          <w:b w:val="1"/>
          <w:color w:val="1d1c1d"/>
          <w:sz w:val="20"/>
          <w:szCs w:val="20"/>
          <w:shd w:fill="f8f8f8" w:val="clear"/>
          <w:rtl w:val="0"/>
        </w:rPr>
        <w:t xml:space="preserve">Q.How can I arrange a webinar at the zoom and how would it be monitored by you ?</w:t>
      </w:r>
    </w:p>
    <w:p w:rsidR="00000000" w:rsidDel="00000000" w:rsidP="00000000" w:rsidRDefault="00000000" w:rsidRPr="00000000" w14:paraId="000003C7">
      <w:pPr>
        <w:rPr>
          <w:sz w:val="20"/>
          <w:szCs w:val="20"/>
        </w:rPr>
      </w:pPr>
      <w:r w:rsidDel="00000000" w:rsidR="00000000" w:rsidRPr="00000000">
        <w:rPr>
          <w:color w:val="1d1c1d"/>
          <w:sz w:val="20"/>
          <w:szCs w:val="20"/>
          <w:shd w:fill="f8f8f8" w:val="clear"/>
          <w:rtl w:val="0"/>
        </w:rPr>
        <w:t xml:space="preserve">A.Hi </w:t>
      </w:r>
      <w:hyperlink r:id="rId67">
        <w:r w:rsidDel="00000000" w:rsidR="00000000" w:rsidRPr="00000000">
          <w:rPr>
            <w:color w:val="1155cc"/>
            <w:sz w:val="20"/>
            <w:szCs w:val="20"/>
            <w:shd w:fill="f8f8f8" w:val="clear"/>
            <w:rtl w:val="0"/>
          </w:rPr>
          <w:t xml:space="preserve">@Ahmed Gharib</w:t>
        </w:r>
      </w:hyperlink>
      <w:r w:rsidDel="00000000" w:rsidR="00000000" w:rsidRPr="00000000">
        <w:rPr>
          <w:color w:val="1d1c1d"/>
          <w:sz w:val="20"/>
          <w:szCs w:val="20"/>
          <w:shd w:fill="f8f8f8" w:val="clear"/>
          <w:rtl w:val="0"/>
        </w:rPr>
        <w:t xml:space="preserve">! If you have your webinar topic and presentation completed just fill out the form under </w:t>
      </w:r>
      <w:hyperlink r:id="rId68">
        <w:r w:rsidDel="00000000" w:rsidR="00000000" w:rsidRPr="00000000">
          <w:rPr>
            <w:color w:val="1155cc"/>
            <w:sz w:val="20"/>
            <w:szCs w:val="20"/>
            <w:shd w:fill="f8f8f8" w:val="clear"/>
            <w:rtl w:val="0"/>
          </w:rPr>
          <w:t xml:space="preserve">#community_ideas</w:t>
        </w:r>
      </w:hyperlink>
      <w:r w:rsidDel="00000000" w:rsidR="00000000" w:rsidRPr="00000000">
        <w:rPr>
          <w:color w:val="1d1c1d"/>
          <w:sz w:val="20"/>
          <w:szCs w:val="20"/>
          <w:shd w:fill="f8f8f8" w:val="clear"/>
          <w:rtl w:val="0"/>
        </w:rPr>
        <w:t xml:space="preserve"> to let Palak know! Thanks!</w:t>
      </w:r>
      <w:r w:rsidDel="00000000" w:rsidR="00000000" w:rsidRPr="00000000">
        <w:rPr>
          <w:rtl w:val="0"/>
        </w:rPr>
      </w:r>
    </w:p>
    <w:p w:rsidR="00000000" w:rsidDel="00000000" w:rsidP="00000000" w:rsidRDefault="00000000" w:rsidRPr="00000000" w14:paraId="000003C8">
      <w:pPr>
        <w:rPr>
          <w:sz w:val="20"/>
          <w:szCs w:val="20"/>
        </w:rPr>
      </w:pPr>
      <w:r w:rsidDel="00000000" w:rsidR="00000000" w:rsidRPr="00000000">
        <w:rPr>
          <w:rtl w:val="0"/>
        </w:rPr>
      </w:r>
    </w:p>
    <w:p w:rsidR="00000000" w:rsidDel="00000000" w:rsidP="00000000" w:rsidRDefault="00000000" w:rsidRPr="00000000" w14:paraId="000003C9">
      <w:pPr>
        <w:rPr>
          <w:b w:val="1"/>
          <w:color w:val="1d1c1d"/>
          <w:sz w:val="20"/>
          <w:szCs w:val="20"/>
          <w:shd w:fill="f8f8f8" w:val="clear"/>
        </w:rPr>
      </w:pPr>
      <w:r w:rsidDel="00000000" w:rsidR="00000000" w:rsidRPr="00000000">
        <w:rPr>
          <w:b w:val="1"/>
          <w:color w:val="1d1c1d"/>
          <w:sz w:val="20"/>
          <w:szCs w:val="20"/>
          <w:shd w:fill="f8f8f8" w:val="clear"/>
          <w:rtl w:val="0"/>
        </w:rPr>
        <w:t xml:space="preserve">Q.@Palak.Udacity What's the importance of LinkedIn updates w.r.t 50dayschallenge and selection for phase 2?</w:t>
      </w:r>
    </w:p>
    <w:p w:rsidR="00000000" w:rsidDel="00000000" w:rsidP="00000000" w:rsidRDefault="00000000" w:rsidRPr="00000000" w14:paraId="000003CA">
      <w:pPr>
        <w:rPr>
          <w:color w:val="1d1c1d"/>
          <w:sz w:val="20"/>
          <w:szCs w:val="20"/>
          <w:shd w:fill="f8f8f8" w:val="clear"/>
        </w:rPr>
      </w:pPr>
      <w:r w:rsidDel="00000000" w:rsidR="00000000" w:rsidRPr="00000000">
        <w:rPr>
          <w:color w:val="1d1c1d"/>
          <w:sz w:val="20"/>
          <w:szCs w:val="20"/>
          <w:shd w:fill="f8f8f8" w:val="clear"/>
          <w:rtl w:val="0"/>
        </w:rPr>
        <w:t xml:space="preserve">A.Hi </w:t>
      </w:r>
      <w:hyperlink r:id="rId69">
        <w:r w:rsidDel="00000000" w:rsidR="00000000" w:rsidRPr="00000000">
          <w:rPr>
            <w:color w:val="1155cc"/>
            <w:sz w:val="20"/>
            <w:szCs w:val="20"/>
            <w:shd w:fill="f8f8f8" w:val="clear"/>
            <w:rtl w:val="0"/>
          </w:rPr>
          <w:t xml:space="preserve">@Prabha Venkatesh</w:t>
        </w:r>
      </w:hyperlink>
      <w:r w:rsidDel="00000000" w:rsidR="00000000" w:rsidRPr="00000000">
        <w:rPr>
          <w:color w:val="1d1c1d"/>
          <w:sz w:val="20"/>
          <w:szCs w:val="20"/>
          <w:shd w:fill="f8f8f8" w:val="clear"/>
          <w:rtl w:val="0"/>
        </w:rPr>
        <w:t xml:space="preserve"> The posts you may be seeing on Linkedin may be students posting that they were accepted to this Scholarship Challenge!</w:t>
      </w:r>
    </w:p>
    <w:p w:rsidR="00000000" w:rsidDel="00000000" w:rsidP="00000000" w:rsidRDefault="00000000" w:rsidRPr="00000000" w14:paraId="000003CB">
      <w:pPr>
        <w:rPr>
          <w:b w:val="1"/>
          <w:color w:val="1d1c1d"/>
          <w:sz w:val="20"/>
          <w:szCs w:val="20"/>
          <w:shd w:fill="f8f8f8" w:val="clear"/>
        </w:rPr>
      </w:pPr>
      <w:r w:rsidDel="00000000" w:rsidR="00000000" w:rsidRPr="00000000">
        <w:rPr>
          <w:b w:val="1"/>
          <w:color w:val="1d1c1d"/>
          <w:sz w:val="20"/>
          <w:szCs w:val="20"/>
          <w:shd w:fill="f8f8f8" w:val="clear"/>
          <w:rtl w:val="0"/>
        </w:rPr>
        <w:t xml:space="preserve">Q.Is there any trigger for the red light?</w:t>
      </w:r>
    </w:p>
    <w:p w:rsidR="00000000" w:rsidDel="00000000" w:rsidP="00000000" w:rsidRDefault="00000000" w:rsidRPr="00000000" w14:paraId="000003CC">
      <w:pPr>
        <w:rPr>
          <w:sz w:val="20"/>
          <w:szCs w:val="20"/>
        </w:rPr>
      </w:pPr>
      <w:r w:rsidDel="00000000" w:rsidR="00000000" w:rsidRPr="00000000">
        <w:rPr>
          <w:color w:val="1d1c1d"/>
          <w:sz w:val="20"/>
          <w:szCs w:val="20"/>
          <w:shd w:fill="f8f8f8" w:val="clear"/>
          <w:rtl w:val="0"/>
        </w:rPr>
        <w:t xml:space="preserve">A.Hi </w:t>
      </w:r>
      <w:hyperlink r:id="rId70">
        <w:r w:rsidDel="00000000" w:rsidR="00000000" w:rsidRPr="00000000">
          <w:rPr>
            <w:color w:val="1155cc"/>
            <w:sz w:val="20"/>
            <w:szCs w:val="20"/>
            <w:shd w:fill="f8f8f8" w:val="clear"/>
            <w:rtl w:val="0"/>
          </w:rPr>
          <w:t xml:space="preserve">@Ahmed M. Hasan</w:t>
        </w:r>
      </w:hyperlink>
      <w:r w:rsidDel="00000000" w:rsidR="00000000" w:rsidRPr="00000000">
        <w:rPr>
          <w:color w:val="1d1c1d"/>
          <w:sz w:val="20"/>
          <w:szCs w:val="20"/>
          <w:shd w:fill="f8f8f8" w:val="clear"/>
          <w:rtl w:val="0"/>
        </w:rPr>
        <w:t xml:space="preserve"> Normally it’s because  </w:t>
      </w:r>
      <w:hyperlink r:id="rId71">
        <w:r w:rsidDel="00000000" w:rsidR="00000000" w:rsidRPr="00000000">
          <w:rPr>
            <w:color w:val="1155cc"/>
            <w:sz w:val="20"/>
            <w:szCs w:val="20"/>
            <w:shd w:fill="f8f8f8" w:val="clear"/>
            <w:rtl w:val="0"/>
          </w:rPr>
          <w:t xml:space="preserve">@Palak.Udacity</w:t>
        </w:r>
      </w:hyperlink>
      <w:r w:rsidDel="00000000" w:rsidR="00000000" w:rsidRPr="00000000">
        <w:rPr>
          <w:color w:val="1d1c1d"/>
          <w:sz w:val="20"/>
          <w:szCs w:val="20"/>
          <w:shd w:fill="f8f8f8" w:val="clear"/>
          <w:rtl w:val="0"/>
        </w:rPr>
        <w:t xml:space="preserve"> and I have fallen behind in answering questions and need time to catch up!</w:t>
      </w:r>
      <w:r w:rsidDel="00000000" w:rsidR="00000000" w:rsidRPr="00000000">
        <w:rPr>
          <w:rtl w:val="0"/>
        </w:rPr>
      </w:r>
    </w:p>
    <w:p w:rsidR="00000000" w:rsidDel="00000000" w:rsidP="00000000" w:rsidRDefault="00000000" w:rsidRPr="00000000" w14:paraId="000003CD">
      <w:pPr>
        <w:rPr>
          <w:sz w:val="20"/>
          <w:szCs w:val="20"/>
        </w:rPr>
      </w:pPr>
      <w:r w:rsidDel="00000000" w:rsidR="00000000" w:rsidRPr="00000000">
        <w:rPr>
          <w:rtl w:val="0"/>
        </w:rPr>
      </w:r>
    </w:p>
    <w:bookmarkStart w:colFirst="0" w:colLast="0" w:name="mf78adwui7qu" w:id="3"/>
    <w:bookmarkEnd w:id="3"/>
    <w:p w:rsidR="00000000" w:rsidDel="00000000" w:rsidP="00000000" w:rsidRDefault="00000000" w:rsidRPr="00000000" w14:paraId="000003CE">
      <w:pPr>
        <w:rPr>
          <w:b w:val="1"/>
          <w:sz w:val="20"/>
          <w:szCs w:val="20"/>
        </w:rPr>
      </w:pPr>
      <w:r w:rsidDel="00000000" w:rsidR="00000000" w:rsidRPr="00000000">
        <w:rPr>
          <w:b w:val="1"/>
          <w:sz w:val="20"/>
          <w:szCs w:val="20"/>
          <w:rtl w:val="0"/>
        </w:rPr>
        <w:t xml:space="preserve">Tuesday, July 14 @ 9 PM PDT | Wednesday, July 15, 9:30 AM  IST</w:t>
      </w:r>
    </w:p>
    <w:p w:rsidR="00000000" w:rsidDel="00000000" w:rsidP="00000000" w:rsidRDefault="00000000" w:rsidRPr="00000000" w14:paraId="000003CF">
      <w:pPr>
        <w:rPr>
          <w:b w:val="1"/>
          <w:sz w:val="20"/>
          <w:szCs w:val="20"/>
        </w:rPr>
      </w:pPr>
      <w:r w:rsidDel="00000000" w:rsidR="00000000" w:rsidRPr="00000000">
        <w:rPr>
          <w:b w:val="1"/>
          <w:sz w:val="20"/>
          <w:szCs w:val="20"/>
          <w:rtl w:val="0"/>
        </w:rPr>
        <w:t xml:space="preserve">Q. When will the student leaders be announced?</w:t>
      </w:r>
    </w:p>
    <w:p w:rsidR="00000000" w:rsidDel="00000000" w:rsidP="00000000" w:rsidRDefault="00000000" w:rsidRPr="00000000" w14:paraId="000003D0">
      <w:pPr>
        <w:rPr>
          <w:sz w:val="20"/>
          <w:szCs w:val="20"/>
        </w:rPr>
      </w:pPr>
      <w:r w:rsidDel="00000000" w:rsidR="00000000" w:rsidRPr="00000000">
        <w:rPr>
          <w:sz w:val="20"/>
          <w:szCs w:val="20"/>
          <w:rtl w:val="0"/>
        </w:rPr>
        <w:t xml:space="preserve">A. @Suresh Kumar Monday, 20th July!</w:t>
      </w:r>
    </w:p>
    <w:p w:rsidR="00000000" w:rsidDel="00000000" w:rsidP="00000000" w:rsidRDefault="00000000" w:rsidRPr="00000000" w14:paraId="000003D1">
      <w:pPr>
        <w:rPr>
          <w:sz w:val="20"/>
          <w:szCs w:val="20"/>
        </w:rPr>
      </w:pPr>
      <w:r w:rsidDel="00000000" w:rsidR="00000000" w:rsidRPr="00000000">
        <w:rPr>
          <w:rtl w:val="0"/>
        </w:rPr>
      </w:r>
    </w:p>
    <w:p w:rsidR="00000000" w:rsidDel="00000000" w:rsidP="00000000" w:rsidRDefault="00000000" w:rsidRPr="00000000" w14:paraId="000003D2">
      <w:pPr>
        <w:rPr>
          <w:b w:val="1"/>
          <w:sz w:val="20"/>
          <w:szCs w:val="20"/>
        </w:rPr>
      </w:pPr>
      <w:r w:rsidDel="00000000" w:rsidR="00000000" w:rsidRPr="00000000">
        <w:rPr>
          <w:b w:val="1"/>
          <w:sz w:val="20"/>
          <w:szCs w:val="20"/>
          <w:rtl w:val="0"/>
        </w:rPr>
        <w:t xml:space="preserve">Q. If someone asks a question outside of AMA time, is it okay to answer it and gently let them know to use the other channels? or should we direct them to the right channel and not answer here?</w:t>
      </w:r>
    </w:p>
    <w:p w:rsidR="00000000" w:rsidDel="00000000" w:rsidP="00000000" w:rsidRDefault="00000000" w:rsidRPr="00000000" w14:paraId="000003D3">
      <w:pPr>
        <w:rPr>
          <w:sz w:val="20"/>
          <w:szCs w:val="20"/>
        </w:rPr>
      </w:pPr>
      <w:r w:rsidDel="00000000" w:rsidR="00000000" w:rsidRPr="00000000">
        <w:rPr>
          <w:sz w:val="20"/>
          <w:szCs w:val="20"/>
          <w:rtl w:val="0"/>
        </w:rPr>
        <w:t xml:space="preserve">A. Hi @Ray's Web Presence! You’re more than welcome to answer questions here outside of AMAs :slightly_smiling_face: Gently guiding students to use the appropriate channels after answering their questions is a great practice!</w:t>
      </w:r>
    </w:p>
    <w:p w:rsidR="00000000" w:rsidDel="00000000" w:rsidP="00000000" w:rsidRDefault="00000000" w:rsidRPr="00000000" w14:paraId="000003D4">
      <w:pPr>
        <w:rPr>
          <w:sz w:val="20"/>
          <w:szCs w:val="20"/>
        </w:rPr>
      </w:pPr>
      <w:r w:rsidDel="00000000" w:rsidR="00000000" w:rsidRPr="00000000">
        <w:rPr>
          <w:rtl w:val="0"/>
        </w:rPr>
      </w:r>
    </w:p>
    <w:p w:rsidR="00000000" w:rsidDel="00000000" w:rsidP="00000000" w:rsidRDefault="00000000" w:rsidRPr="00000000" w14:paraId="000003D5">
      <w:pPr>
        <w:rPr>
          <w:b w:val="1"/>
          <w:sz w:val="20"/>
          <w:szCs w:val="20"/>
        </w:rPr>
      </w:pPr>
      <w:r w:rsidDel="00000000" w:rsidR="00000000" w:rsidRPr="00000000">
        <w:rPr>
          <w:b w:val="1"/>
          <w:sz w:val="20"/>
          <w:szCs w:val="20"/>
          <w:rtl w:val="0"/>
        </w:rPr>
        <w:t xml:space="preserve">Q. Woah! Its 5:00AM here I wonder how many people will be able to attend.</w:t>
      </w:r>
    </w:p>
    <w:p w:rsidR="00000000" w:rsidDel="00000000" w:rsidP="00000000" w:rsidRDefault="00000000" w:rsidRPr="00000000" w14:paraId="000003D6">
      <w:pPr>
        <w:rPr>
          <w:sz w:val="20"/>
          <w:szCs w:val="20"/>
        </w:rPr>
      </w:pPr>
      <w:r w:rsidDel="00000000" w:rsidR="00000000" w:rsidRPr="00000000">
        <w:rPr>
          <w:sz w:val="20"/>
          <w:szCs w:val="20"/>
          <w:rtl w:val="0"/>
        </w:rPr>
        <w:t xml:space="preserve">A. @thisladytechs Hey! Do check the AMA Schedule to find out a friendly time for you!</w:t>
      </w:r>
    </w:p>
    <w:p w:rsidR="00000000" w:rsidDel="00000000" w:rsidP="00000000" w:rsidRDefault="00000000" w:rsidRPr="00000000" w14:paraId="000003D7">
      <w:pPr>
        <w:rPr>
          <w:sz w:val="20"/>
          <w:szCs w:val="20"/>
        </w:rPr>
      </w:pPr>
      <w:r w:rsidDel="00000000" w:rsidR="00000000" w:rsidRPr="00000000">
        <w:rPr>
          <w:rtl w:val="0"/>
        </w:rPr>
      </w:r>
    </w:p>
    <w:p w:rsidR="00000000" w:rsidDel="00000000" w:rsidP="00000000" w:rsidRDefault="00000000" w:rsidRPr="00000000" w14:paraId="000003D8">
      <w:pPr>
        <w:rPr>
          <w:b w:val="1"/>
          <w:sz w:val="20"/>
          <w:szCs w:val="20"/>
        </w:rPr>
      </w:pPr>
      <w:r w:rsidDel="00000000" w:rsidR="00000000" w:rsidRPr="00000000">
        <w:rPr>
          <w:b w:val="1"/>
          <w:sz w:val="20"/>
          <w:szCs w:val="20"/>
          <w:rtl w:val="0"/>
        </w:rPr>
        <w:t xml:space="preserve">Q. Criteria for selecting student leader</w:t>
      </w:r>
    </w:p>
    <w:p w:rsidR="00000000" w:rsidDel="00000000" w:rsidP="00000000" w:rsidRDefault="00000000" w:rsidRPr="00000000" w14:paraId="000003D9">
      <w:pPr>
        <w:rPr>
          <w:sz w:val="20"/>
          <w:szCs w:val="20"/>
        </w:rPr>
      </w:pPr>
      <w:r w:rsidDel="00000000" w:rsidR="00000000" w:rsidRPr="00000000">
        <w:rPr>
          <w:sz w:val="20"/>
          <w:szCs w:val="20"/>
          <w:rtl w:val="0"/>
        </w:rPr>
        <w:t xml:space="preserve">A. @Mohammed_Azeem</w:t>
      </w:r>
    </w:p>
    <w:p w:rsidR="00000000" w:rsidDel="00000000" w:rsidP="00000000" w:rsidRDefault="00000000" w:rsidRPr="00000000" w14:paraId="000003DA">
      <w:pPr>
        <w:rPr>
          <w:sz w:val="20"/>
          <w:szCs w:val="20"/>
        </w:rPr>
      </w:pPr>
      <w:r w:rsidDel="00000000" w:rsidR="00000000" w:rsidRPr="00000000">
        <w:rPr>
          <w:sz w:val="20"/>
          <w:szCs w:val="20"/>
          <w:rtl w:val="0"/>
        </w:rPr>
        <w:t xml:space="preserve">Hey! The Student Leaders will be selected solely on the basis of the applications submitted for the role</w:t>
      </w:r>
    </w:p>
    <w:p w:rsidR="00000000" w:rsidDel="00000000" w:rsidP="00000000" w:rsidRDefault="00000000" w:rsidRPr="00000000" w14:paraId="000003DB">
      <w:pPr>
        <w:rPr>
          <w:sz w:val="20"/>
          <w:szCs w:val="20"/>
        </w:rPr>
      </w:pPr>
      <w:r w:rsidDel="00000000" w:rsidR="00000000" w:rsidRPr="00000000">
        <w:rPr>
          <w:rtl w:val="0"/>
        </w:rPr>
      </w:r>
    </w:p>
    <w:p w:rsidR="00000000" w:rsidDel="00000000" w:rsidP="00000000" w:rsidRDefault="00000000" w:rsidRPr="00000000" w14:paraId="000003DC">
      <w:pPr>
        <w:rPr>
          <w:b w:val="1"/>
          <w:sz w:val="20"/>
          <w:szCs w:val="20"/>
        </w:rPr>
      </w:pPr>
      <w:r w:rsidDel="00000000" w:rsidR="00000000" w:rsidRPr="00000000">
        <w:rPr>
          <w:b w:val="1"/>
          <w:sz w:val="20"/>
          <w:szCs w:val="20"/>
          <w:rtl w:val="0"/>
        </w:rPr>
        <w:t xml:space="preserve">Q. How to know if the suggestion for groups we have has been accepted or not?</w:t>
      </w:r>
    </w:p>
    <w:p w:rsidR="00000000" w:rsidDel="00000000" w:rsidP="00000000" w:rsidRDefault="00000000" w:rsidRPr="00000000" w14:paraId="000003DD">
      <w:pPr>
        <w:rPr>
          <w:sz w:val="20"/>
          <w:szCs w:val="20"/>
        </w:rPr>
      </w:pPr>
      <w:r w:rsidDel="00000000" w:rsidR="00000000" w:rsidRPr="00000000">
        <w:rPr>
          <w:sz w:val="20"/>
          <w:szCs w:val="20"/>
          <w:rtl w:val="0"/>
        </w:rPr>
        <w:t xml:space="preserve">A. Hi @Kaushal Kashyap! Study Groups haven’t been launched yet, but if you were talking about requested Slack channels Palak will create your channel and invite you into it, if approved :slightly_smiling_face:</w:t>
      </w:r>
    </w:p>
    <w:p w:rsidR="00000000" w:rsidDel="00000000" w:rsidP="00000000" w:rsidRDefault="00000000" w:rsidRPr="00000000" w14:paraId="000003DE">
      <w:pPr>
        <w:rPr>
          <w:sz w:val="20"/>
          <w:szCs w:val="20"/>
        </w:rPr>
      </w:pPr>
      <w:r w:rsidDel="00000000" w:rsidR="00000000" w:rsidRPr="00000000">
        <w:rPr>
          <w:rtl w:val="0"/>
        </w:rPr>
      </w:r>
    </w:p>
    <w:p w:rsidR="00000000" w:rsidDel="00000000" w:rsidP="00000000" w:rsidRDefault="00000000" w:rsidRPr="00000000" w14:paraId="000003DF">
      <w:pPr>
        <w:rPr>
          <w:b w:val="1"/>
          <w:sz w:val="20"/>
          <w:szCs w:val="20"/>
        </w:rPr>
      </w:pPr>
      <w:r w:rsidDel="00000000" w:rsidR="00000000" w:rsidRPr="00000000">
        <w:rPr>
          <w:b w:val="1"/>
          <w:sz w:val="20"/>
          <w:szCs w:val="20"/>
          <w:rtl w:val="0"/>
        </w:rPr>
        <w:t xml:space="preserve">Q. Can you please explain the purpose of the #ml_daily channel and how it is different from other channels?</w:t>
      </w:r>
    </w:p>
    <w:p w:rsidR="00000000" w:rsidDel="00000000" w:rsidP="00000000" w:rsidRDefault="00000000" w:rsidRPr="00000000" w14:paraId="000003E0">
      <w:pPr>
        <w:rPr>
          <w:sz w:val="20"/>
          <w:szCs w:val="20"/>
        </w:rPr>
      </w:pPr>
      <w:r w:rsidDel="00000000" w:rsidR="00000000" w:rsidRPr="00000000">
        <w:rPr>
          <w:sz w:val="20"/>
          <w:szCs w:val="20"/>
          <w:rtl w:val="0"/>
        </w:rPr>
        <w:t xml:space="preserve">A. @Tahani Alsubait</w:t>
      </w:r>
    </w:p>
    <w:p w:rsidR="00000000" w:rsidDel="00000000" w:rsidP="00000000" w:rsidRDefault="00000000" w:rsidRPr="00000000" w14:paraId="000003E1">
      <w:pPr>
        <w:rPr>
          <w:sz w:val="20"/>
          <w:szCs w:val="20"/>
        </w:rPr>
      </w:pPr>
      <w:r w:rsidDel="00000000" w:rsidR="00000000" w:rsidRPr="00000000">
        <w:rPr>
          <w:sz w:val="20"/>
          <w:szCs w:val="20"/>
          <w:rtl w:val="0"/>
        </w:rPr>
        <w:t xml:space="preserve">#ml_daily is about sharing the recent news or events or say trends in the world of ML. It can be about the commercial use of ML or any groundbreaking research etc.</w:t>
      </w:r>
    </w:p>
    <w:p w:rsidR="00000000" w:rsidDel="00000000" w:rsidP="00000000" w:rsidRDefault="00000000" w:rsidRPr="00000000" w14:paraId="000003E2">
      <w:pPr>
        <w:rPr>
          <w:sz w:val="20"/>
          <w:szCs w:val="20"/>
        </w:rPr>
      </w:pPr>
      <w:r w:rsidDel="00000000" w:rsidR="00000000" w:rsidRPr="00000000">
        <w:rPr>
          <w:rtl w:val="0"/>
        </w:rPr>
      </w:r>
    </w:p>
    <w:p w:rsidR="00000000" w:rsidDel="00000000" w:rsidP="00000000" w:rsidRDefault="00000000" w:rsidRPr="00000000" w14:paraId="000003E3">
      <w:pPr>
        <w:rPr>
          <w:b w:val="1"/>
          <w:sz w:val="20"/>
          <w:szCs w:val="20"/>
        </w:rPr>
      </w:pPr>
      <w:r w:rsidDel="00000000" w:rsidR="00000000" w:rsidRPr="00000000">
        <w:rPr>
          <w:b w:val="1"/>
          <w:sz w:val="20"/>
          <w:szCs w:val="20"/>
          <w:rtl w:val="0"/>
        </w:rPr>
        <w:t xml:space="preserve">Q. Where can we find more information on the responsibilities of student leaders?</w:t>
      </w:r>
    </w:p>
    <w:p w:rsidR="00000000" w:rsidDel="00000000" w:rsidP="00000000" w:rsidRDefault="00000000" w:rsidRPr="00000000" w14:paraId="000003E4">
      <w:pPr>
        <w:rPr>
          <w:sz w:val="20"/>
          <w:szCs w:val="20"/>
        </w:rPr>
      </w:pPr>
      <w:r w:rsidDel="00000000" w:rsidR="00000000" w:rsidRPr="00000000">
        <w:rPr>
          <w:sz w:val="20"/>
          <w:szCs w:val="20"/>
          <w:rtl w:val="0"/>
        </w:rPr>
        <w:t xml:space="preserve">A. Hi @Larina Chen! Please take a look into the link @accakks graciously shared :slightly_smiling_face: When Student Leaders are selected, they’ll receive a handbook that goes in depth about responsibilities!</w:t>
      </w:r>
    </w:p>
    <w:p w:rsidR="00000000" w:rsidDel="00000000" w:rsidP="00000000" w:rsidRDefault="00000000" w:rsidRPr="00000000" w14:paraId="000003E5">
      <w:pPr>
        <w:rPr>
          <w:sz w:val="20"/>
          <w:szCs w:val="20"/>
        </w:rPr>
      </w:pPr>
      <w:r w:rsidDel="00000000" w:rsidR="00000000" w:rsidRPr="00000000">
        <w:rPr>
          <w:sz w:val="20"/>
          <w:szCs w:val="20"/>
          <w:rtl w:val="0"/>
        </w:rPr>
        <w:t xml:space="preserve">Link: https://sites.google.com/udacity.com/microsoftazurechallenge/community/student-leaders</w:t>
      </w:r>
    </w:p>
    <w:p w:rsidR="00000000" w:rsidDel="00000000" w:rsidP="00000000" w:rsidRDefault="00000000" w:rsidRPr="00000000" w14:paraId="000003E6">
      <w:pPr>
        <w:rPr>
          <w:sz w:val="20"/>
          <w:szCs w:val="20"/>
        </w:rPr>
      </w:pPr>
      <w:r w:rsidDel="00000000" w:rsidR="00000000" w:rsidRPr="00000000">
        <w:rPr>
          <w:rtl w:val="0"/>
        </w:rPr>
      </w:r>
    </w:p>
    <w:p w:rsidR="00000000" w:rsidDel="00000000" w:rsidP="00000000" w:rsidRDefault="00000000" w:rsidRPr="00000000" w14:paraId="000003E7">
      <w:pPr>
        <w:rPr>
          <w:b w:val="1"/>
          <w:sz w:val="20"/>
          <w:szCs w:val="20"/>
        </w:rPr>
      </w:pPr>
      <w:r w:rsidDel="00000000" w:rsidR="00000000" w:rsidRPr="00000000">
        <w:rPr>
          <w:b w:val="1"/>
          <w:sz w:val="20"/>
          <w:szCs w:val="20"/>
          <w:rtl w:val="0"/>
        </w:rPr>
        <w:t xml:space="preserve">Q. Labs are taking long time to complete, is there any issue from the Azure side?</w:t>
      </w:r>
    </w:p>
    <w:p w:rsidR="00000000" w:rsidDel="00000000" w:rsidP="00000000" w:rsidRDefault="00000000" w:rsidRPr="00000000" w14:paraId="000003E8">
      <w:pPr>
        <w:rPr>
          <w:sz w:val="20"/>
          <w:szCs w:val="20"/>
        </w:rPr>
      </w:pPr>
      <w:r w:rsidDel="00000000" w:rsidR="00000000" w:rsidRPr="00000000">
        <w:rPr>
          <w:sz w:val="20"/>
          <w:szCs w:val="20"/>
          <w:rtl w:val="0"/>
        </w:rPr>
        <w:t xml:space="preserve">A. @Suresh Kumar If you do not find your issue catered in the Lab FAQs, please do write to our lab support team (in the format given in the last question of the FAQs)!</w:t>
      </w:r>
    </w:p>
    <w:p w:rsidR="00000000" w:rsidDel="00000000" w:rsidP="00000000" w:rsidRDefault="00000000" w:rsidRPr="00000000" w14:paraId="000003E9">
      <w:pPr>
        <w:rPr>
          <w:sz w:val="20"/>
          <w:szCs w:val="20"/>
        </w:rPr>
      </w:pPr>
      <w:r w:rsidDel="00000000" w:rsidR="00000000" w:rsidRPr="00000000">
        <w:rPr>
          <w:sz w:val="20"/>
          <w:szCs w:val="20"/>
          <w:rtl w:val="0"/>
        </w:rPr>
        <w:t xml:space="preserve">https://sites.google.com/udacity.com/microsoftazurechallenge/overview/faqs?authuser=1#h.p_MG8fbDID0Eim</w:t>
      </w:r>
    </w:p>
    <w:p w:rsidR="00000000" w:rsidDel="00000000" w:rsidP="00000000" w:rsidRDefault="00000000" w:rsidRPr="00000000" w14:paraId="000003EA">
      <w:pPr>
        <w:rPr>
          <w:sz w:val="20"/>
          <w:szCs w:val="20"/>
        </w:rPr>
      </w:pPr>
      <w:r w:rsidDel="00000000" w:rsidR="00000000" w:rsidRPr="00000000">
        <w:rPr>
          <w:rtl w:val="0"/>
        </w:rPr>
      </w:r>
    </w:p>
    <w:p w:rsidR="00000000" w:rsidDel="00000000" w:rsidP="00000000" w:rsidRDefault="00000000" w:rsidRPr="00000000" w14:paraId="000003EB">
      <w:pPr>
        <w:rPr>
          <w:b w:val="1"/>
          <w:sz w:val="20"/>
          <w:szCs w:val="20"/>
        </w:rPr>
      </w:pPr>
      <w:r w:rsidDel="00000000" w:rsidR="00000000" w:rsidRPr="00000000">
        <w:rPr>
          <w:b w:val="1"/>
          <w:sz w:val="20"/>
          <w:szCs w:val="20"/>
          <w:rtl w:val="0"/>
        </w:rPr>
        <w:t xml:space="preserve">Q. Could you please tell me how to create study groups?</w:t>
      </w:r>
    </w:p>
    <w:p w:rsidR="00000000" w:rsidDel="00000000" w:rsidP="00000000" w:rsidRDefault="00000000" w:rsidRPr="00000000" w14:paraId="000003EC">
      <w:pPr>
        <w:rPr>
          <w:sz w:val="20"/>
          <w:szCs w:val="20"/>
        </w:rPr>
      </w:pPr>
      <w:r w:rsidDel="00000000" w:rsidR="00000000" w:rsidRPr="00000000">
        <w:rPr>
          <w:sz w:val="20"/>
          <w:szCs w:val="20"/>
          <w:rtl w:val="0"/>
        </w:rPr>
        <w:t xml:space="preserve">A. @Archana Kumari A little more wait and you will get to know in the #announcements on how to create a Study Group! :slightly_smiling_face:</w:t>
      </w:r>
    </w:p>
    <w:p w:rsidR="00000000" w:rsidDel="00000000" w:rsidP="00000000" w:rsidRDefault="00000000" w:rsidRPr="00000000" w14:paraId="000003ED">
      <w:pPr>
        <w:rPr>
          <w:sz w:val="20"/>
          <w:szCs w:val="20"/>
        </w:rPr>
      </w:pPr>
      <w:r w:rsidDel="00000000" w:rsidR="00000000" w:rsidRPr="00000000">
        <w:rPr>
          <w:rtl w:val="0"/>
        </w:rPr>
      </w:r>
    </w:p>
    <w:p w:rsidR="00000000" w:rsidDel="00000000" w:rsidP="00000000" w:rsidRDefault="00000000" w:rsidRPr="00000000" w14:paraId="000003EE">
      <w:pPr>
        <w:rPr>
          <w:b w:val="1"/>
          <w:sz w:val="20"/>
          <w:szCs w:val="20"/>
        </w:rPr>
      </w:pPr>
      <w:r w:rsidDel="00000000" w:rsidR="00000000" w:rsidRPr="00000000">
        <w:rPr>
          <w:b w:val="1"/>
          <w:sz w:val="20"/>
          <w:szCs w:val="20"/>
          <w:rtl w:val="0"/>
        </w:rPr>
        <w:t xml:space="preserve">Q. What will be the responsibility of a student leader?</w:t>
      </w:r>
    </w:p>
    <w:p w:rsidR="00000000" w:rsidDel="00000000" w:rsidP="00000000" w:rsidRDefault="00000000" w:rsidRPr="00000000" w14:paraId="000003EF">
      <w:pPr>
        <w:rPr>
          <w:sz w:val="20"/>
          <w:szCs w:val="20"/>
        </w:rPr>
      </w:pPr>
      <w:r w:rsidDel="00000000" w:rsidR="00000000" w:rsidRPr="00000000">
        <w:rPr>
          <w:sz w:val="20"/>
          <w:szCs w:val="20"/>
          <w:rtl w:val="0"/>
        </w:rPr>
        <w:t xml:space="preserve">A. When Student Leaders are selected, they’ll receive a handbook that goes in depth about responsibilities! Only those leading technical channels are required to have technical experience!</w:t>
      </w:r>
    </w:p>
    <w:p w:rsidR="00000000" w:rsidDel="00000000" w:rsidP="00000000" w:rsidRDefault="00000000" w:rsidRPr="00000000" w14:paraId="000003F0">
      <w:pPr>
        <w:rPr>
          <w:sz w:val="20"/>
          <w:szCs w:val="20"/>
        </w:rPr>
      </w:pPr>
      <w:r w:rsidDel="00000000" w:rsidR="00000000" w:rsidRPr="00000000">
        <w:rPr>
          <w:rtl w:val="0"/>
        </w:rPr>
      </w:r>
    </w:p>
    <w:p w:rsidR="00000000" w:rsidDel="00000000" w:rsidP="00000000" w:rsidRDefault="00000000" w:rsidRPr="00000000" w14:paraId="000003F1">
      <w:pPr>
        <w:rPr>
          <w:b w:val="1"/>
          <w:sz w:val="20"/>
          <w:szCs w:val="20"/>
        </w:rPr>
      </w:pPr>
      <w:r w:rsidDel="00000000" w:rsidR="00000000" w:rsidRPr="00000000">
        <w:rPr>
          <w:b w:val="1"/>
          <w:sz w:val="20"/>
          <w:szCs w:val="20"/>
          <w:rtl w:val="0"/>
        </w:rPr>
        <w:t xml:space="preserve">Q. On what criteria will study groups be formed? Like how students would be selected ?</w:t>
      </w:r>
    </w:p>
    <w:p w:rsidR="00000000" w:rsidDel="00000000" w:rsidP="00000000" w:rsidRDefault="00000000" w:rsidRPr="00000000" w14:paraId="000003F2">
      <w:pPr>
        <w:rPr>
          <w:sz w:val="20"/>
          <w:szCs w:val="20"/>
        </w:rPr>
      </w:pPr>
      <w:r w:rsidDel="00000000" w:rsidR="00000000" w:rsidRPr="00000000">
        <w:rPr>
          <w:sz w:val="20"/>
          <w:szCs w:val="20"/>
          <w:rtl w:val="0"/>
        </w:rPr>
        <w:t xml:space="preserve">A. Hi @Eman, there’s no criteria! Those who request a Study Group channel will receive one :slightly_smiling_face:</w:t>
      </w:r>
    </w:p>
    <w:p w:rsidR="00000000" w:rsidDel="00000000" w:rsidP="00000000" w:rsidRDefault="00000000" w:rsidRPr="00000000" w14:paraId="000003F3">
      <w:pPr>
        <w:rPr>
          <w:sz w:val="20"/>
          <w:szCs w:val="20"/>
        </w:rPr>
      </w:pPr>
      <w:r w:rsidDel="00000000" w:rsidR="00000000" w:rsidRPr="00000000">
        <w:rPr>
          <w:rtl w:val="0"/>
        </w:rPr>
      </w:r>
    </w:p>
    <w:p w:rsidR="00000000" w:rsidDel="00000000" w:rsidP="00000000" w:rsidRDefault="00000000" w:rsidRPr="00000000" w14:paraId="000003F4">
      <w:pPr>
        <w:rPr>
          <w:b w:val="1"/>
          <w:sz w:val="20"/>
          <w:szCs w:val="20"/>
        </w:rPr>
      </w:pPr>
      <w:r w:rsidDel="00000000" w:rsidR="00000000" w:rsidRPr="00000000">
        <w:rPr>
          <w:b w:val="1"/>
          <w:sz w:val="20"/>
          <w:szCs w:val="20"/>
          <w:rtl w:val="0"/>
        </w:rPr>
        <w:t xml:space="preserve">Q. Will we have access to the slack channel in the second phase?</w:t>
      </w:r>
    </w:p>
    <w:p w:rsidR="00000000" w:rsidDel="00000000" w:rsidP="00000000" w:rsidRDefault="00000000" w:rsidRPr="00000000" w14:paraId="000003F5">
      <w:pPr>
        <w:rPr>
          <w:sz w:val="20"/>
          <w:szCs w:val="20"/>
        </w:rPr>
      </w:pPr>
      <w:r w:rsidDel="00000000" w:rsidR="00000000" w:rsidRPr="00000000">
        <w:rPr>
          <w:sz w:val="20"/>
          <w:szCs w:val="20"/>
          <w:rtl w:val="0"/>
        </w:rPr>
        <w:t xml:space="preserve">A. Hi @eleftheria, those who move onto the second phase will have access to Udacity’s internal community platform: Student Hub!</w:t>
      </w:r>
    </w:p>
    <w:p w:rsidR="00000000" w:rsidDel="00000000" w:rsidP="00000000" w:rsidRDefault="00000000" w:rsidRPr="00000000" w14:paraId="000003F6">
      <w:pPr>
        <w:rPr>
          <w:sz w:val="20"/>
          <w:szCs w:val="20"/>
        </w:rPr>
      </w:pPr>
      <w:r w:rsidDel="00000000" w:rsidR="00000000" w:rsidRPr="00000000">
        <w:rPr>
          <w:rtl w:val="0"/>
        </w:rPr>
      </w:r>
    </w:p>
    <w:p w:rsidR="00000000" w:rsidDel="00000000" w:rsidP="00000000" w:rsidRDefault="00000000" w:rsidRPr="00000000" w14:paraId="000003F7">
      <w:pPr>
        <w:rPr>
          <w:b w:val="1"/>
          <w:sz w:val="20"/>
          <w:szCs w:val="20"/>
        </w:rPr>
      </w:pPr>
      <w:r w:rsidDel="00000000" w:rsidR="00000000" w:rsidRPr="00000000">
        <w:rPr>
          <w:b w:val="1"/>
          <w:sz w:val="20"/>
          <w:szCs w:val="20"/>
          <w:rtl w:val="0"/>
        </w:rPr>
        <w:t xml:space="preserve">Q. Do you have any plan to arrange any career advice webinars or career advice ama sessions?</w:t>
      </w:r>
    </w:p>
    <w:p w:rsidR="00000000" w:rsidDel="00000000" w:rsidP="00000000" w:rsidRDefault="00000000" w:rsidRPr="00000000" w14:paraId="000003F8">
      <w:pPr>
        <w:rPr>
          <w:sz w:val="20"/>
          <w:szCs w:val="20"/>
        </w:rPr>
      </w:pPr>
      <w:r w:rsidDel="00000000" w:rsidR="00000000" w:rsidRPr="00000000">
        <w:rPr>
          <w:sz w:val="20"/>
          <w:szCs w:val="20"/>
          <w:rtl w:val="0"/>
        </w:rPr>
        <w:t xml:space="preserve">A. @Kawsar Ahmed</w:t>
      </w:r>
    </w:p>
    <w:p w:rsidR="00000000" w:rsidDel="00000000" w:rsidP="00000000" w:rsidRDefault="00000000" w:rsidRPr="00000000" w14:paraId="000003F9">
      <w:pPr>
        <w:rPr>
          <w:sz w:val="20"/>
          <w:szCs w:val="20"/>
        </w:rPr>
      </w:pPr>
      <w:r w:rsidDel="00000000" w:rsidR="00000000" w:rsidRPr="00000000">
        <w:rPr>
          <w:sz w:val="20"/>
          <w:szCs w:val="20"/>
          <w:rtl w:val="0"/>
        </w:rPr>
        <w:t xml:space="preserve">Hey! You can always reach out to your peers who have more experience in the professional world to help organising say Career based AMA Session or simply to help you with your question.</w:t>
      </w:r>
    </w:p>
    <w:p w:rsidR="00000000" w:rsidDel="00000000" w:rsidP="00000000" w:rsidRDefault="00000000" w:rsidRPr="00000000" w14:paraId="000003FA">
      <w:pPr>
        <w:rPr>
          <w:sz w:val="20"/>
          <w:szCs w:val="20"/>
        </w:rPr>
      </w:pPr>
      <w:r w:rsidDel="00000000" w:rsidR="00000000" w:rsidRPr="00000000">
        <w:rPr>
          <w:rtl w:val="0"/>
        </w:rPr>
      </w:r>
    </w:p>
    <w:p w:rsidR="00000000" w:rsidDel="00000000" w:rsidP="00000000" w:rsidRDefault="00000000" w:rsidRPr="00000000" w14:paraId="000003FB">
      <w:pPr>
        <w:rPr>
          <w:b w:val="1"/>
          <w:sz w:val="20"/>
          <w:szCs w:val="20"/>
        </w:rPr>
      </w:pPr>
      <w:r w:rsidDel="00000000" w:rsidR="00000000" w:rsidRPr="00000000">
        <w:rPr>
          <w:b w:val="1"/>
          <w:sz w:val="20"/>
          <w:szCs w:val="20"/>
          <w:rtl w:val="0"/>
        </w:rPr>
        <w:t xml:space="preserve">Q. Can you explain more on community participation as a criteria? Thank you</w:t>
      </w:r>
    </w:p>
    <w:p w:rsidR="00000000" w:rsidDel="00000000" w:rsidP="00000000" w:rsidRDefault="00000000" w:rsidRPr="00000000" w14:paraId="000003FC">
      <w:pPr>
        <w:rPr>
          <w:sz w:val="20"/>
          <w:szCs w:val="20"/>
        </w:rPr>
      </w:pPr>
      <w:r w:rsidDel="00000000" w:rsidR="00000000" w:rsidRPr="00000000">
        <w:rPr>
          <w:sz w:val="20"/>
          <w:szCs w:val="20"/>
          <w:rtl w:val="0"/>
        </w:rPr>
        <w:t xml:space="preserve">A. @Enoch Sarku</w:t>
      </w:r>
    </w:p>
    <w:p w:rsidR="00000000" w:rsidDel="00000000" w:rsidP="00000000" w:rsidRDefault="00000000" w:rsidRPr="00000000" w14:paraId="000003FD">
      <w:pPr>
        <w:rPr>
          <w:sz w:val="20"/>
          <w:szCs w:val="20"/>
        </w:rPr>
      </w:pPr>
      <w:r w:rsidDel="00000000" w:rsidR="00000000" w:rsidRPr="00000000">
        <w:rPr>
          <w:sz w:val="20"/>
          <w:szCs w:val="20"/>
          <w:rtl w:val="0"/>
        </w:rPr>
        <w:t xml:space="preserve">Hey! So largely we are looking at three different things when it comes to Community Participation:</w:t>
      </w:r>
    </w:p>
    <w:p w:rsidR="00000000" w:rsidDel="00000000" w:rsidP="00000000" w:rsidRDefault="00000000" w:rsidRPr="00000000" w14:paraId="000003FE">
      <w:pPr>
        <w:rPr>
          <w:sz w:val="20"/>
          <w:szCs w:val="20"/>
        </w:rPr>
      </w:pPr>
      <w:r w:rsidDel="00000000" w:rsidR="00000000" w:rsidRPr="00000000">
        <w:rPr>
          <w:sz w:val="20"/>
          <w:szCs w:val="20"/>
          <w:rtl w:val="0"/>
        </w:rPr>
        <w:t xml:space="preserve">Participation in Community Initiatives coming from the Udacity Team</w:t>
      </w:r>
    </w:p>
    <w:p w:rsidR="00000000" w:rsidDel="00000000" w:rsidP="00000000" w:rsidRDefault="00000000" w:rsidRPr="00000000" w14:paraId="000003FF">
      <w:pPr>
        <w:rPr>
          <w:sz w:val="20"/>
          <w:szCs w:val="20"/>
        </w:rPr>
      </w:pPr>
      <w:r w:rsidDel="00000000" w:rsidR="00000000" w:rsidRPr="00000000">
        <w:rPr>
          <w:sz w:val="20"/>
          <w:szCs w:val="20"/>
          <w:rtl w:val="0"/>
        </w:rPr>
        <w:t xml:space="preserve">Slack Contributions</w:t>
      </w:r>
    </w:p>
    <w:p w:rsidR="00000000" w:rsidDel="00000000" w:rsidP="00000000" w:rsidRDefault="00000000" w:rsidRPr="00000000" w14:paraId="00000400">
      <w:pPr>
        <w:rPr>
          <w:sz w:val="20"/>
          <w:szCs w:val="20"/>
        </w:rPr>
      </w:pPr>
      <w:r w:rsidDel="00000000" w:rsidR="00000000" w:rsidRPr="00000000">
        <w:rPr>
          <w:sz w:val="20"/>
          <w:szCs w:val="20"/>
          <w:rtl w:val="0"/>
        </w:rPr>
        <w:t xml:space="preserve">Student Initiatives</w:t>
      </w:r>
    </w:p>
    <w:p w:rsidR="00000000" w:rsidDel="00000000" w:rsidP="00000000" w:rsidRDefault="00000000" w:rsidRPr="00000000" w14:paraId="00000401">
      <w:pPr>
        <w:rPr>
          <w:sz w:val="20"/>
          <w:szCs w:val="20"/>
        </w:rPr>
      </w:pPr>
      <w:r w:rsidDel="00000000" w:rsidR="00000000" w:rsidRPr="00000000">
        <w:rPr>
          <w:sz w:val="20"/>
          <w:szCs w:val="20"/>
          <w:rtl w:val="0"/>
        </w:rPr>
        <w:t xml:space="preserve">To get a detailed insight into this, consider going through the Orientation Session recording or slides that are both available HERE.</w:t>
      </w:r>
    </w:p>
    <w:p w:rsidR="00000000" w:rsidDel="00000000" w:rsidP="00000000" w:rsidRDefault="00000000" w:rsidRPr="00000000" w14:paraId="00000402">
      <w:pPr>
        <w:rPr>
          <w:sz w:val="20"/>
          <w:szCs w:val="20"/>
        </w:rPr>
      </w:pPr>
      <w:r w:rsidDel="00000000" w:rsidR="00000000" w:rsidRPr="00000000">
        <w:rPr>
          <w:sz w:val="20"/>
          <w:szCs w:val="20"/>
          <w:rtl w:val="0"/>
        </w:rPr>
        <w:t xml:space="preserve">Link: https://sites.google.com/udacity.com/microsoftazurechallenge/home?authuser=1#h.p_O6o_Yvu-2V2i</w:t>
      </w:r>
    </w:p>
    <w:p w:rsidR="00000000" w:rsidDel="00000000" w:rsidP="00000000" w:rsidRDefault="00000000" w:rsidRPr="00000000" w14:paraId="00000403">
      <w:pPr>
        <w:rPr>
          <w:sz w:val="20"/>
          <w:szCs w:val="20"/>
        </w:rPr>
      </w:pPr>
      <w:r w:rsidDel="00000000" w:rsidR="00000000" w:rsidRPr="00000000">
        <w:rPr>
          <w:rtl w:val="0"/>
        </w:rPr>
      </w:r>
    </w:p>
    <w:p w:rsidR="00000000" w:rsidDel="00000000" w:rsidP="00000000" w:rsidRDefault="00000000" w:rsidRPr="00000000" w14:paraId="00000404">
      <w:pPr>
        <w:rPr>
          <w:b w:val="1"/>
          <w:sz w:val="20"/>
          <w:szCs w:val="20"/>
        </w:rPr>
      </w:pPr>
      <w:r w:rsidDel="00000000" w:rsidR="00000000" w:rsidRPr="00000000">
        <w:rPr>
          <w:b w:val="1"/>
          <w:sz w:val="20"/>
          <w:szCs w:val="20"/>
          <w:rtl w:val="0"/>
        </w:rPr>
        <w:t xml:space="preserve">Q. At the second phase are there amas?</w:t>
      </w:r>
    </w:p>
    <w:p w:rsidR="00000000" w:rsidDel="00000000" w:rsidP="00000000" w:rsidRDefault="00000000" w:rsidRPr="00000000" w14:paraId="00000405">
      <w:pPr>
        <w:rPr>
          <w:sz w:val="20"/>
          <w:szCs w:val="20"/>
        </w:rPr>
      </w:pPr>
      <w:r w:rsidDel="00000000" w:rsidR="00000000" w:rsidRPr="00000000">
        <w:rPr>
          <w:sz w:val="20"/>
          <w:szCs w:val="20"/>
          <w:rtl w:val="0"/>
        </w:rPr>
        <w:t xml:space="preserve">A. @eleftheria I believe our sister community team  on Student Hub hosts AMAs every week as well!</w:t>
      </w:r>
    </w:p>
    <w:p w:rsidR="00000000" w:rsidDel="00000000" w:rsidP="00000000" w:rsidRDefault="00000000" w:rsidRPr="00000000" w14:paraId="00000406">
      <w:pPr>
        <w:rPr>
          <w:sz w:val="20"/>
          <w:szCs w:val="20"/>
        </w:rPr>
      </w:pPr>
      <w:r w:rsidDel="00000000" w:rsidR="00000000" w:rsidRPr="00000000">
        <w:rPr>
          <w:rtl w:val="0"/>
        </w:rPr>
      </w:r>
    </w:p>
    <w:p w:rsidR="00000000" w:rsidDel="00000000" w:rsidP="00000000" w:rsidRDefault="00000000" w:rsidRPr="00000000" w14:paraId="00000407">
      <w:pPr>
        <w:rPr>
          <w:b w:val="1"/>
          <w:sz w:val="20"/>
          <w:szCs w:val="20"/>
        </w:rPr>
      </w:pPr>
      <w:r w:rsidDel="00000000" w:rsidR="00000000" w:rsidRPr="00000000">
        <w:rPr>
          <w:b w:val="1"/>
          <w:sz w:val="20"/>
          <w:szCs w:val="20"/>
          <w:rtl w:val="0"/>
        </w:rPr>
        <w:t xml:space="preserve">Q. Hi, @Palak.Udacity  Is this the only chance we have to apply for student leader or will we have a chance later to apply?</w:t>
      </w:r>
    </w:p>
    <w:p w:rsidR="00000000" w:rsidDel="00000000" w:rsidP="00000000" w:rsidRDefault="00000000" w:rsidRPr="00000000" w14:paraId="00000408">
      <w:pPr>
        <w:rPr>
          <w:sz w:val="20"/>
          <w:szCs w:val="20"/>
        </w:rPr>
      </w:pPr>
      <w:r w:rsidDel="00000000" w:rsidR="00000000" w:rsidRPr="00000000">
        <w:rPr>
          <w:sz w:val="20"/>
          <w:szCs w:val="20"/>
          <w:rtl w:val="0"/>
        </w:rPr>
        <w:t xml:space="preserve">A. @Hari Prasanth SM As we create new channels, there will be some more Student Leader opportunities opening up in the future! :slightly_smiling_face:</w:t>
      </w:r>
    </w:p>
    <w:p w:rsidR="00000000" w:rsidDel="00000000" w:rsidP="00000000" w:rsidRDefault="00000000" w:rsidRPr="00000000" w14:paraId="00000409">
      <w:pPr>
        <w:rPr>
          <w:sz w:val="20"/>
          <w:szCs w:val="20"/>
        </w:rPr>
      </w:pPr>
      <w:r w:rsidDel="00000000" w:rsidR="00000000" w:rsidRPr="00000000">
        <w:rPr>
          <w:rtl w:val="0"/>
        </w:rPr>
      </w:r>
    </w:p>
    <w:p w:rsidR="00000000" w:rsidDel="00000000" w:rsidP="00000000" w:rsidRDefault="00000000" w:rsidRPr="00000000" w14:paraId="0000040A">
      <w:pPr>
        <w:rPr>
          <w:b w:val="1"/>
          <w:sz w:val="20"/>
          <w:szCs w:val="20"/>
        </w:rPr>
      </w:pPr>
      <w:r w:rsidDel="00000000" w:rsidR="00000000" w:rsidRPr="00000000">
        <w:rPr>
          <w:b w:val="1"/>
          <w:sz w:val="20"/>
          <w:szCs w:val="20"/>
          <w:rtl w:val="0"/>
        </w:rPr>
        <w:t xml:space="preserve">Q. Does student leaders have direct interactions with community managers(Udacity team)?</w:t>
      </w:r>
    </w:p>
    <w:p w:rsidR="00000000" w:rsidDel="00000000" w:rsidP="00000000" w:rsidRDefault="00000000" w:rsidRPr="00000000" w14:paraId="0000040B">
      <w:pPr>
        <w:rPr>
          <w:sz w:val="20"/>
          <w:szCs w:val="20"/>
        </w:rPr>
      </w:pPr>
      <w:r w:rsidDel="00000000" w:rsidR="00000000" w:rsidRPr="00000000">
        <w:rPr>
          <w:sz w:val="20"/>
          <w:szCs w:val="20"/>
          <w:rtl w:val="0"/>
        </w:rPr>
        <w:t xml:space="preserve">A. @Suresh Kumar There will be a private channel for the Student Leaders through which they will receive their assignments, connect with each other, plan things and also connect with the CM!</w:t>
      </w:r>
    </w:p>
    <w:p w:rsidR="00000000" w:rsidDel="00000000" w:rsidP="00000000" w:rsidRDefault="00000000" w:rsidRPr="00000000" w14:paraId="0000040C">
      <w:pPr>
        <w:rPr>
          <w:sz w:val="20"/>
          <w:szCs w:val="20"/>
        </w:rPr>
      </w:pPr>
      <w:r w:rsidDel="00000000" w:rsidR="00000000" w:rsidRPr="00000000">
        <w:rPr>
          <w:rtl w:val="0"/>
        </w:rPr>
      </w:r>
    </w:p>
    <w:p w:rsidR="00000000" w:rsidDel="00000000" w:rsidP="00000000" w:rsidRDefault="00000000" w:rsidRPr="00000000" w14:paraId="0000040D">
      <w:pPr>
        <w:rPr>
          <w:b w:val="1"/>
          <w:sz w:val="20"/>
          <w:szCs w:val="20"/>
        </w:rPr>
      </w:pPr>
      <w:r w:rsidDel="00000000" w:rsidR="00000000" w:rsidRPr="00000000">
        <w:rPr>
          <w:b w:val="1"/>
          <w:sz w:val="20"/>
          <w:szCs w:val="20"/>
          <w:rtl w:val="0"/>
        </w:rPr>
        <w:t xml:space="preserve">Q. How much time commitment is expected from learners in phase 2?</w:t>
      </w:r>
    </w:p>
    <w:p w:rsidR="00000000" w:rsidDel="00000000" w:rsidP="00000000" w:rsidRDefault="00000000" w:rsidRPr="00000000" w14:paraId="0000040E">
      <w:pPr>
        <w:rPr>
          <w:sz w:val="20"/>
          <w:szCs w:val="20"/>
        </w:rPr>
      </w:pPr>
      <w:r w:rsidDel="00000000" w:rsidR="00000000" w:rsidRPr="00000000">
        <w:rPr>
          <w:sz w:val="20"/>
          <w:szCs w:val="20"/>
          <w:rtl w:val="0"/>
        </w:rPr>
        <w:t xml:space="preserve">A. Hi @Akshay, a good rule of thumb is 10-15 hours per week, just like @tammy_628 suggests!</w:t>
      </w:r>
    </w:p>
    <w:p w:rsidR="00000000" w:rsidDel="00000000" w:rsidP="00000000" w:rsidRDefault="00000000" w:rsidRPr="00000000" w14:paraId="0000040F">
      <w:pPr>
        <w:rPr>
          <w:sz w:val="20"/>
          <w:szCs w:val="20"/>
        </w:rPr>
      </w:pPr>
      <w:r w:rsidDel="00000000" w:rsidR="00000000" w:rsidRPr="00000000">
        <w:rPr>
          <w:rtl w:val="0"/>
        </w:rPr>
      </w:r>
    </w:p>
    <w:p w:rsidR="00000000" w:rsidDel="00000000" w:rsidP="00000000" w:rsidRDefault="00000000" w:rsidRPr="00000000" w14:paraId="00000410">
      <w:pPr>
        <w:rPr>
          <w:b w:val="1"/>
          <w:sz w:val="20"/>
          <w:szCs w:val="20"/>
        </w:rPr>
      </w:pPr>
      <w:r w:rsidDel="00000000" w:rsidR="00000000" w:rsidRPr="00000000">
        <w:rPr>
          <w:b w:val="1"/>
          <w:sz w:val="20"/>
          <w:szCs w:val="20"/>
          <w:rtl w:val="0"/>
        </w:rPr>
        <w:t xml:space="preserve">Q. On what basis student leaders are selected? Is it only on the basis of the forms that we need to fill or there are some other criterias?</w:t>
      </w:r>
    </w:p>
    <w:p w:rsidR="00000000" w:rsidDel="00000000" w:rsidP="00000000" w:rsidRDefault="00000000" w:rsidRPr="00000000" w14:paraId="00000411">
      <w:pPr>
        <w:rPr>
          <w:sz w:val="20"/>
          <w:szCs w:val="20"/>
        </w:rPr>
      </w:pPr>
      <w:r w:rsidDel="00000000" w:rsidR="00000000" w:rsidRPr="00000000">
        <w:rPr>
          <w:sz w:val="20"/>
          <w:szCs w:val="20"/>
          <w:rtl w:val="0"/>
        </w:rPr>
        <w:t xml:space="preserve">A. @Riya Acharya They are selected on the basis of the applications submitted</w:t>
      </w:r>
    </w:p>
    <w:p w:rsidR="00000000" w:rsidDel="00000000" w:rsidP="00000000" w:rsidRDefault="00000000" w:rsidRPr="00000000" w14:paraId="00000412">
      <w:pPr>
        <w:rPr>
          <w:sz w:val="20"/>
          <w:szCs w:val="20"/>
        </w:rPr>
      </w:pPr>
      <w:r w:rsidDel="00000000" w:rsidR="00000000" w:rsidRPr="00000000">
        <w:rPr>
          <w:rtl w:val="0"/>
        </w:rPr>
      </w:r>
    </w:p>
    <w:p w:rsidR="00000000" w:rsidDel="00000000" w:rsidP="00000000" w:rsidRDefault="00000000" w:rsidRPr="00000000" w14:paraId="00000413">
      <w:pPr>
        <w:rPr>
          <w:b w:val="1"/>
          <w:sz w:val="20"/>
          <w:szCs w:val="20"/>
        </w:rPr>
      </w:pPr>
      <w:r w:rsidDel="00000000" w:rsidR="00000000" w:rsidRPr="00000000">
        <w:rPr>
          <w:b w:val="1"/>
          <w:sz w:val="20"/>
          <w:szCs w:val="20"/>
          <w:rtl w:val="0"/>
        </w:rPr>
        <w:t xml:space="preserve">Q. Hello. How much time would a student leader need to commit in a day @Palak.Udacity</w:t>
      </w:r>
    </w:p>
    <w:p w:rsidR="00000000" w:rsidDel="00000000" w:rsidP="00000000" w:rsidRDefault="00000000" w:rsidRPr="00000000" w14:paraId="00000414">
      <w:pPr>
        <w:rPr>
          <w:sz w:val="20"/>
          <w:szCs w:val="20"/>
        </w:rPr>
      </w:pPr>
      <w:r w:rsidDel="00000000" w:rsidR="00000000" w:rsidRPr="00000000">
        <w:rPr>
          <w:sz w:val="20"/>
          <w:szCs w:val="20"/>
          <w:rtl w:val="0"/>
        </w:rPr>
        <w:t xml:space="preserve">A. @Vinod Kumar Mohan There is no fixed number of hours as such but when you fill the application form, you will get to fill your approximate availability. This allows us to choose the combination of leaders in a way that there is a good presence of the leaders in the workspace. :slightly_smiling_face:</w:t>
      </w:r>
    </w:p>
    <w:p w:rsidR="00000000" w:rsidDel="00000000" w:rsidP="00000000" w:rsidRDefault="00000000" w:rsidRPr="00000000" w14:paraId="00000415">
      <w:pPr>
        <w:rPr>
          <w:sz w:val="20"/>
          <w:szCs w:val="20"/>
        </w:rPr>
      </w:pPr>
      <w:r w:rsidDel="00000000" w:rsidR="00000000" w:rsidRPr="00000000">
        <w:rPr>
          <w:rtl w:val="0"/>
        </w:rPr>
      </w:r>
    </w:p>
    <w:p w:rsidR="00000000" w:rsidDel="00000000" w:rsidP="00000000" w:rsidRDefault="00000000" w:rsidRPr="00000000" w14:paraId="00000416">
      <w:pPr>
        <w:rPr>
          <w:b w:val="1"/>
          <w:sz w:val="20"/>
          <w:szCs w:val="20"/>
        </w:rPr>
      </w:pPr>
      <w:r w:rsidDel="00000000" w:rsidR="00000000" w:rsidRPr="00000000">
        <w:rPr>
          <w:b w:val="1"/>
          <w:sz w:val="20"/>
          <w:szCs w:val="20"/>
          <w:rtl w:val="0"/>
        </w:rPr>
        <w:t xml:space="preserve">Q. Will the participants in student group be count as a participant in scholarship slack channel? </w:t>
      </w:r>
    </w:p>
    <w:p w:rsidR="00000000" w:rsidDel="00000000" w:rsidP="00000000" w:rsidRDefault="00000000" w:rsidRPr="00000000" w14:paraId="00000417">
      <w:pPr>
        <w:rPr>
          <w:sz w:val="20"/>
          <w:szCs w:val="20"/>
        </w:rPr>
      </w:pPr>
      <w:r w:rsidDel="00000000" w:rsidR="00000000" w:rsidRPr="00000000">
        <w:rPr>
          <w:sz w:val="20"/>
          <w:szCs w:val="20"/>
          <w:rtl w:val="0"/>
        </w:rPr>
        <w:t xml:space="preserve">A. Hi @yasmeen tawfik, yes! We have visibility to what goes on in the Study Groups since it’ll be public channels. If you’re active in a Study Group, it’ll definitely count towards participation!</w:t>
      </w:r>
    </w:p>
    <w:p w:rsidR="00000000" w:rsidDel="00000000" w:rsidP="00000000" w:rsidRDefault="00000000" w:rsidRPr="00000000" w14:paraId="00000418">
      <w:pPr>
        <w:rPr>
          <w:sz w:val="20"/>
          <w:szCs w:val="20"/>
        </w:rPr>
      </w:pPr>
      <w:r w:rsidDel="00000000" w:rsidR="00000000" w:rsidRPr="00000000">
        <w:rPr>
          <w:rtl w:val="0"/>
        </w:rPr>
      </w:r>
    </w:p>
    <w:p w:rsidR="00000000" w:rsidDel="00000000" w:rsidP="00000000" w:rsidRDefault="00000000" w:rsidRPr="00000000" w14:paraId="00000419">
      <w:pPr>
        <w:rPr>
          <w:b w:val="1"/>
          <w:sz w:val="20"/>
          <w:szCs w:val="20"/>
        </w:rPr>
      </w:pPr>
      <w:r w:rsidDel="00000000" w:rsidR="00000000" w:rsidRPr="00000000">
        <w:rPr>
          <w:b w:val="1"/>
          <w:sz w:val="20"/>
          <w:szCs w:val="20"/>
          <w:rtl w:val="0"/>
        </w:rPr>
        <w:t xml:space="preserve">Q. What if we will be selected for second phase , but we do not submit on time all the projects?</w:t>
      </w:r>
    </w:p>
    <w:p w:rsidR="00000000" w:rsidDel="00000000" w:rsidP="00000000" w:rsidRDefault="00000000" w:rsidRPr="00000000" w14:paraId="0000041A">
      <w:pPr>
        <w:rPr>
          <w:sz w:val="20"/>
          <w:szCs w:val="20"/>
        </w:rPr>
      </w:pPr>
      <w:r w:rsidDel="00000000" w:rsidR="00000000" w:rsidRPr="00000000">
        <w:rPr>
          <w:sz w:val="20"/>
          <w:szCs w:val="20"/>
          <w:rtl w:val="0"/>
        </w:rPr>
        <w:t xml:space="preserve">A. @eleftheria In that case, you won’t be able to graduate from the nanodegree. Also, the deadlines for Phase 2 as well will be clearly decided and you won’t be able to get an extension on that. That said, if you make a schedule and plan things then in the 4 months of time you will be able to graduate from the nanodegree at a comfortable pace.</w:t>
      </w:r>
    </w:p>
    <w:p w:rsidR="00000000" w:rsidDel="00000000" w:rsidP="00000000" w:rsidRDefault="00000000" w:rsidRPr="00000000" w14:paraId="0000041B">
      <w:pPr>
        <w:rPr>
          <w:sz w:val="20"/>
          <w:szCs w:val="20"/>
        </w:rPr>
      </w:pPr>
      <w:r w:rsidDel="00000000" w:rsidR="00000000" w:rsidRPr="00000000">
        <w:rPr>
          <w:rtl w:val="0"/>
        </w:rPr>
      </w:r>
    </w:p>
    <w:p w:rsidR="00000000" w:rsidDel="00000000" w:rsidP="00000000" w:rsidRDefault="00000000" w:rsidRPr="00000000" w14:paraId="0000041C">
      <w:pPr>
        <w:rPr>
          <w:b w:val="1"/>
          <w:sz w:val="20"/>
          <w:szCs w:val="20"/>
        </w:rPr>
      </w:pPr>
      <w:r w:rsidDel="00000000" w:rsidR="00000000" w:rsidRPr="00000000">
        <w:rPr>
          <w:b w:val="1"/>
          <w:sz w:val="20"/>
          <w:szCs w:val="20"/>
          <w:rtl w:val="0"/>
        </w:rPr>
        <w:t xml:space="preserve">Q. Hi @Palak.Udacity and @Brenda.Udacity! What makes one a good student leader?</w:t>
      </w:r>
    </w:p>
    <w:p w:rsidR="00000000" w:rsidDel="00000000" w:rsidP="00000000" w:rsidRDefault="00000000" w:rsidRPr="00000000" w14:paraId="0000041D">
      <w:pPr>
        <w:rPr>
          <w:sz w:val="20"/>
          <w:szCs w:val="20"/>
        </w:rPr>
      </w:pPr>
      <w:r w:rsidDel="00000000" w:rsidR="00000000" w:rsidRPr="00000000">
        <w:rPr>
          <w:sz w:val="20"/>
          <w:szCs w:val="20"/>
          <w:rtl w:val="0"/>
        </w:rPr>
        <w:t xml:space="preserve">A. Hi @Ying, we’re looking for leaders with big hearts and a passion to lead the community! We also want our Student Leaders to come with fresh ideas for potential initiatives!</w:t>
      </w:r>
    </w:p>
    <w:p w:rsidR="00000000" w:rsidDel="00000000" w:rsidP="00000000" w:rsidRDefault="00000000" w:rsidRPr="00000000" w14:paraId="0000041E">
      <w:pPr>
        <w:rPr>
          <w:sz w:val="20"/>
          <w:szCs w:val="20"/>
        </w:rPr>
      </w:pPr>
      <w:r w:rsidDel="00000000" w:rsidR="00000000" w:rsidRPr="00000000">
        <w:rPr>
          <w:rtl w:val="0"/>
        </w:rPr>
      </w:r>
    </w:p>
    <w:p w:rsidR="00000000" w:rsidDel="00000000" w:rsidP="00000000" w:rsidRDefault="00000000" w:rsidRPr="00000000" w14:paraId="0000041F">
      <w:pPr>
        <w:rPr>
          <w:b w:val="1"/>
          <w:sz w:val="20"/>
          <w:szCs w:val="20"/>
        </w:rPr>
      </w:pPr>
      <w:r w:rsidDel="00000000" w:rsidR="00000000" w:rsidRPr="00000000">
        <w:rPr>
          <w:b w:val="1"/>
          <w:sz w:val="20"/>
          <w:szCs w:val="20"/>
          <w:rtl w:val="0"/>
        </w:rPr>
        <w:t xml:space="preserve">Q. By default I am added to so many channels.How to track posts on topics I am interested in? So that I do not miss anything .Any suggestions?</w:t>
      </w:r>
    </w:p>
    <w:p w:rsidR="00000000" w:rsidDel="00000000" w:rsidP="00000000" w:rsidRDefault="00000000" w:rsidRPr="00000000" w14:paraId="00000420">
      <w:pPr>
        <w:rPr>
          <w:sz w:val="20"/>
          <w:szCs w:val="20"/>
        </w:rPr>
      </w:pPr>
      <w:r w:rsidDel="00000000" w:rsidR="00000000" w:rsidRPr="00000000">
        <w:rPr>
          <w:sz w:val="20"/>
          <w:szCs w:val="20"/>
          <w:rtl w:val="0"/>
        </w:rPr>
        <w:t xml:space="preserve">A. Hi @Ankit Chadha, just like everyone said, only stick to a few channels! If you try to track every channel, it will be overwhelming and difficult to  participate meaningfully! Start with a channel that is interesting to you and #announcements so you don’t miss any big events!</w:t>
      </w:r>
    </w:p>
    <w:p w:rsidR="00000000" w:rsidDel="00000000" w:rsidP="00000000" w:rsidRDefault="00000000" w:rsidRPr="00000000" w14:paraId="00000421">
      <w:pPr>
        <w:rPr>
          <w:sz w:val="20"/>
          <w:szCs w:val="20"/>
        </w:rPr>
      </w:pPr>
      <w:r w:rsidDel="00000000" w:rsidR="00000000" w:rsidRPr="00000000">
        <w:rPr>
          <w:rtl w:val="0"/>
        </w:rPr>
      </w:r>
    </w:p>
    <w:p w:rsidR="00000000" w:rsidDel="00000000" w:rsidP="00000000" w:rsidRDefault="00000000" w:rsidRPr="00000000" w14:paraId="00000422">
      <w:pPr>
        <w:rPr>
          <w:b w:val="1"/>
          <w:sz w:val="20"/>
          <w:szCs w:val="20"/>
        </w:rPr>
      </w:pPr>
      <w:r w:rsidDel="00000000" w:rsidR="00000000" w:rsidRPr="00000000">
        <w:rPr>
          <w:b w:val="1"/>
          <w:sz w:val="20"/>
          <w:szCs w:val="20"/>
          <w:rtl w:val="0"/>
        </w:rPr>
        <w:t xml:space="preserve">Q. Is it like Student leader will selected directly to phase 2?  Or being given more priority for phase 2? @Palak.Udacity  @Brenda.Udacity</w:t>
      </w:r>
    </w:p>
    <w:p w:rsidR="00000000" w:rsidDel="00000000" w:rsidP="00000000" w:rsidRDefault="00000000" w:rsidRPr="00000000" w14:paraId="00000423">
      <w:pPr>
        <w:rPr>
          <w:sz w:val="20"/>
          <w:szCs w:val="20"/>
        </w:rPr>
      </w:pPr>
      <w:r w:rsidDel="00000000" w:rsidR="00000000" w:rsidRPr="00000000">
        <w:rPr>
          <w:sz w:val="20"/>
          <w:szCs w:val="20"/>
          <w:rtl w:val="0"/>
        </w:rPr>
        <w:t xml:space="preserve">A. @Riya Hey Riya! No that’s not the case. Being a student leader is ‘one’ of the opportunities to contribute more to the community! :slightly_smiling_face:</w:t>
      </w:r>
    </w:p>
    <w:p w:rsidR="00000000" w:rsidDel="00000000" w:rsidP="00000000" w:rsidRDefault="00000000" w:rsidRPr="00000000" w14:paraId="00000424">
      <w:pPr>
        <w:rPr>
          <w:sz w:val="20"/>
          <w:szCs w:val="20"/>
        </w:rPr>
      </w:pPr>
      <w:r w:rsidDel="00000000" w:rsidR="00000000" w:rsidRPr="00000000">
        <w:rPr>
          <w:rtl w:val="0"/>
        </w:rPr>
      </w:r>
    </w:p>
    <w:p w:rsidR="00000000" w:rsidDel="00000000" w:rsidP="00000000" w:rsidRDefault="00000000" w:rsidRPr="00000000" w14:paraId="00000425">
      <w:pPr>
        <w:rPr>
          <w:b w:val="1"/>
          <w:sz w:val="20"/>
          <w:szCs w:val="20"/>
        </w:rPr>
      </w:pPr>
      <w:r w:rsidDel="00000000" w:rsidR="00000000" w:rsidRPr="00000000">
        <w:rPr>
          <w:b w:val="1"/>
          <w:sz w:val="20"/>
          <w:szCs w:val="20"/>
          <w:rtl w:val="0"/>
        </w:rPr>
        <w:t xml:space="preserve">Q. How to be part of student groups. Do we need to know all the people in the group to be associated to the group?</w:t>
      </w:r>
    </w:p>
    <w:p w:rsidR="00000000" w:rsidDel="00000000" w:rsidP="00000000" w:rsidRDefault="00000000" w:rsidRPr="00000000" w14:paraId="00000426">
      <w:pPr>
        <w:rPr>
          <w:sz w:val="20"/>
          <w:szCs w:val="20"/>
        </w:rPr>
      </w:pPr>
      <w:r w:rsidDel="00000000" w:rsidR="00000000" w:rsidRPr="00000000">
        <w:rPr>
          <w:sz w:val="20"/>
          <w:szCs w:val="20"/>
          <w:rtl w:val="0"/>
        </w:rPr>
        <w:t xml:space="preserve">A. Hi @Priyansh Gupta, Palak will post all the details about this program today!</w:t>
      </w:r>
    </w:p>
    <w:p w:rsidR="00000000" w:rsidDel="00000000" w:rsidP="00000000" w:rsidRDefault="00000000" w:rsidRPr="00000000" w14:paraId="00000427">
      <w:pPr>
        <w:rPr>
          <w:sz w:val="20"/>
          <w:szCs w:val="20"/>
        </w:rPr>
      </w:pPr>
      <w:r w:rsidDel="00000000" w:rsidR="00000000" w:rsidRPr="00000000">
        <w:rPr>
          <w:rtl w:val="0"/>
        </w:rPr>
      </w:r>
    </w:p>
    <w:p w:rsidR="00000000" w:rsidDel="00000000" w:rsidP="00000000" w:rsidRDefault="00000000" w:rsidRPr="00000000" w14:paraId="00000428">
      <w:pPr>
        <w:rPr>
          <w:b w:val="1"/>
          <w:sz w:val="20"/>
          <w:szCs w:val="20"/>
        </w:rPr>
      </w:pPr>
      <w:r w:rsidDel="00000000" w:rsidR="00000000" w:rsidRPr="00000000">
        <w:rPr>
          <w:b w:val="1"/>
          <w:sz w:val="20"/>
          <w:szCs w:val="20"/>
          <w:rtl w:val="0"/>
        </w:rPr>
        <w:t xml:space="preserve">Q. Do you still need volunteers to transcribe AMA Sessions? If so, how does that process work? Thank you!</w:t>
      </w:r>
    </w:p>
    <w:p w:rsidR="00000000" w:rsidDel="00000000" w:rsidP="00000000" w:rsidRDefault="00000000" w:rsidRPr="00000000" w14:paraId="00000429">
      <w:pPr>
        <w:rPr>
          <w:sz w:val="20"/>
          <w:szCs w:val="20"/>
        </w:rPr>
      </w:pPr>
      <w:r w:rsidDel="00000000" w:rsidR="00000000" w:rsidRPr="00000000">
        <w:rPr>
          <w:sz w:val="20"/>
          <w:szCs w:val="20"/>
          <w:rtl w:val="0"/>
        </w:rPr>
        <w:t xml:space="preserve">A. @Rachel Ann Drury Hey Rachel! We had some of the students who volunteered for transcribing the sessions. Like this session is being transcribed by a group of 3 scholars.</w:t>
      </w:r>
    </w:p>
    <w:p w:rsidR="00000000" w:rsidDel="00000000" w:rsidP="00000000" w:rsidRDefault="00000000" w:rsidRPr="00000000" w14:paraId="0000042A">
      <w:pPr>
        <w:rPr>
          <w:sz w:val="20"/>
          <w:szCs w:val="20"/>
        </w:rPr>
      </w:pPr>
      <w:r w:rsidDel="00000000" w:rsidR="00000000" w:rsidRPr="00000000">
        <w:rPr>
          <w:sz w:val="20"/>
          <w:szCs w:val="20"/>
          <w:rtl w:val="0"/>
        </w:rPr>
        <w:t xml:space="preserve">I add the volunteers to a group and then they mutually decide how they will cover the sessions!</w:t>
      </w:r>
    </w:p>
    <w:p w:rsidR="00000000" w:rsidDel="00000000" w:rsidP="00000000" w:rsidRDefault="00000000" w:rsidRPr="00000000" w14:paraId="0000042B">
      <w:pPr>
        <w:rPr>
          <w:sz w:val="20"/>
          <w:szCs w:val="20"/>
        </w:rPr>
      </w:pPr>
      <w:r w:rsidDel="00000000" w:rsidR="00000000" w:rsidRPr="00000000">
        <w:rPr>
          <w:sz w:val="20"/>
          <w:szCs w:val="20"/>
          <w:rtl w:val="0"/>
        </w:rPr>
        <w:t xml:space="preserve">Will add you as a volunteer for our upcoming AMA Sessions! :slightly_smiling_face:</w:t>
      </w:r>
    </w:p>
    <w:p w:rsidR="00000000" w:rsidDel="00000000" w:rsidP="00000000" w:rsidRDefault="00000000" w:rsidRPr="00000000" w14:paraId="0000042C">
      <w:pPr>
        <w:rPr>
          <w:sz w:val="20"/>
          <w:szCs w:val="20"/>
        </w:rPr>
      </w:pPr>
      <w:r w:rsidDel="00000000" w:rsidR="00000000" w:rsidRPr="00000000">
        <w:rPr>
          <w:rtl w:val="0"/>
        </w:rPr>
      </w:r>
    </w:p>
    <w:p w:rsidR="00000000" w:rsidDel="00000000" w:rsidP="00000000" w:rsidRDefault="00000000" w:rsidRPr="00000000" w14:paraId="0000042D">
      <w:pPr>
        <w:rPr>
          <w:b w:val="1"/>
          <w:sz w:val="20"/>
          <w:szCs w:val="20"/>
        </w:rPr>
      </w:pPr>
      <w:r w:rsidDel="00000000" w:rsidR="00000000" w:rsidRPr="00000000">
        <w:rPr>
          <w:b w:val="1"/>
          <w:sz w:val="20"/>
          <w:szCs w:val="20"/>
          <w:rtl w:val="0"/>
        </w:rPr>
        <w:t xml:space="preserve">Q. What are the qualities of good student leader,I mean if selected what in your experience makes them help and engage more other students?</w:t>
      </w:r>
    </w:p>
    <w:p w:rsidR="00000000" w:rsidDel="00000000" w:rsidP="00000000" w:rsidRDefault="00000000" w:rsidRPr="00000000" w14:paraId="0000042E">
      <w:pPr>
        <w:rPr>
          <w:sz w:val="20"/>
          <w:szCs w:val="20"/>
        </w:rPr>
      </w:pPr>
      <w:r w:rsidDel="00000000" w:rsidR="00000000" w:rsidRPr="00000000">
        <w:rPr>
          <w:sz w:val="20"/>
          <w:szCs w:val="20"/>
          <w:rtl w:val="0"/>
        </w:rPr>
        <w:t xml:space="preserve">A. Hi @Marco Cavalcanti! @Anel Nurkayeva listed some great traits! I also wanted to add on to that and say, in my opinion, the best Student Leaders not only wanted to be helpful but had a genuine desire to get to know their peers. I think it really boosted morale for the community to have someone who was a true friend and advocate for them :heart:</w:t>
      </w:r>
    </w:p>
    <w:p w:rsidR="00000000" w:rsidDel="00000000" w:rsidP="00000000" w:rsidRDefault="00000000" w:rsidRPr="00000000" w14:paraId="0000042F">
      <w:pPr>
        <w:rPr>
          <w:sz w:val="20"/>
          <w:szCs w:val="20"/>
        </w:rPr>
      </w:pPr>
      <w:r w:rsidDel="00000000" w:rsidR="00000000" w:rsidRPr="00000000">
        <w:rPr>
          <w:rtl w:val="0"/>
        </w:rPr>
      </w:r>
    </w:p>
    <w:p w:rsidR="00000000" w:rsidDel="00000000" w:rsidP="00000000" w:rsidRDefault="00000000" w:rsidRPr="00000000" w14:paraId="00000430">
      <w:pPr>
        <w:rPr>
          <w:b w:val="1"/>
          <w:sz w:val="20"/>
          <w:szCs w:val="20"/>
        </w:rPr>
      </w:pPr>
      <w:r w:rsidDel="00000000" w:rsidR="00000000" w:rsidRPr="00000000">
        <w:rPr>
          <w:b w:val="1"/>
          <w:sz w:val="20"/>
          <w:szCs w:val="20"/>
          <w:rtl w:val="0"/>
        </w:rPr>
        <w:t xml:space="preserve">Q. Would Udacity ever considering creating a podcast?</w:t>
      </w:r>
    </w:p>
    <w:p w:rsidR="00000000" w:rsidDel="00000000" w:rsidP="00000000" w:rsidRDefault="00000000" w:rsidRPr="00000000" w14:paraId="00000431">
      <w:pPr>
        <w:rPr>
          <w:sz w:val="20"/>
          <w:szCs w:val="20"/>
        </w:rPr>
      </w:pPr>
      <w:r w:rsidDel="00000000" w:rsidR="00000000" w:rsidRPr="00000000">
        <w:rPr>
          <w:sz w:val="20"/>
          <w:szCs w:val="20"/>
          <w:rtl w:val="0"/>
        </w:rPr>
        <w:t xml:space="preserve">A. @Daniel Garcia I am not sure of whether we will be coming up with a podcast in near future! That said, if you would like to please go ahead and create one for this community! </w:t>
      </w:r>
    </w:p>
    <w:p w:rsidR="00000000" w:rsidDel="00000000" w:rsidP="00000000" w:rsidRDefault="00000000" w:rsidRPr="00000000" w14:paraId="00000432">
      <w:pPr>
        <w:rPr>
          <w:sz w:val="20"/>
          <w:szCs w:val="20"/>
        </w:rPr>
      </w:pPr>
      <w:r w:rsidDel="00000000" w:rsidR="00000000" w:rsidRPr="00000000">
        <w:rPr>
          <w:rtl w:val="0"/>
        </w:rPr>
      </w:r>
    </w:p>
    <w:p w:rsidR="00000000" w:rsidDel="00000000" w:rsidP="00000000" w:rsidRDefault="00000000" w:rsidRPr="00000000" w14:paraId="00000433">
      <w:pPr>
        <w:rPr>
          <w:b w:val="1"/>
          <w:sz w:val="20"/>
          <w:szCs w:val="20"/>
        </w:rPr>
      </w:pPr>
      <w:r w:rsidDel="00000000" w:rsidR="00000000" w:rsidRPr="00000000">
        <w:rPr>
          <w:b w:val="1"/>
          <w:sz w:val="20"/>
          <w:szCs w:val="20"/>
          <w:rtl w:val="0"/>
        </w:rPr>
        <w:t xml:space="preserve">Q. How about if student failed to encourege its member to attend video confetence?</w:t>
      </w:r>
    </w:p>
    <w:p w:rsidR="00000000" w:rsidDel="00000000" w:rsidP="00000000" w:rsidRDefault="00000000" w:rsidRPr="00000000" w14:paraId="00000434">
      <w:pPr>
        <w:rPr>
          <w:sz w:val="20"/>
          <w:szCs w:val="20"/>
        </w:rPr>
      </w:pPr>
      <w:r w:rsidDel="00000000" w:rsidR="00000000" w:rsidRPr="00000000">
        <w:rPr>
          <w:sz w:val="20"/>
          <w:szCs w:val="20"/>
          <w:rtl w:val="0"/>
        </w:rPr>
        <w:t xml:space="preserve">A. @Syahril RS Taking and implementing on feedback works best! Making it more relevant, accessible and letting know others of the schedule well ahead in time would also help! :slightly_smiling_face:</w:t>
      </w:r>
    </w:p>
    <w:p w:rsidR="00000000" w:rsidDel="00000000" w:rsidP="00000000" w:rsidRDefault="00000000" w:rsidRPr="00000000" w14:paraId="00000435">
      <w:pPr>
        <w:rPr>
          <w:sz w:val="20"/>
          <w:szCs w:val="20"/>
        </w:rPr>
      </w:pPr>
      <w:r w:rsidDel="00000000" w:rsidR="00000000" w:rsidRPr="00000000">
        <w:rPr>
          <w:sz w:val="20"/>
          <w:szCs w:val="20"/>
          <w:rtl w:val="0"/>
        </w:rPr>
        <w:t xml:space="preserve">A. Hi @Syahril RS, the great thing about being a Student Leader is that you’ll have access to a whole micro-community of leaders that you can collaborate and bounce ideas off of! If you’re having trouble engaging students, I’m sure your co-leaders can help and brainstorm :slightly_smiling_face:</w:t>
      </w:r>
    </w:p>
    <w:p w:rsidR="00000000" w:rsidDel="00000000" w:rsidP="00000000" w:rsidRDefault="00000000" w:rsidRPr="00000000" w14:paraId="00000436">
      <w:pPr>
        <w:rPr>
          <w:sz w:val="20"/>
          <w:szCs w:val="20"/>
        </w:rPr>
      </w:pPr>
      <w:r w:rsidDel="00000000" w:rsidR="00000000" w:rsidRPr="00000000">
        <w:rPr>
          <w:rtl w:val="0"/>
        </w:rPr>
      </w:r>
    </w:p>
    <w:p w:rsidR="00000000" w:rsidDel="00000000" w:rsidP="00000000" w:rsidRDefault="00000000" w:rsidRPr="00000000" w14:paraId="00000437">
      <w:pPr>
        <w:rPr>
          <w:b w:val="1"/>
          <w:sz w:val="20"/>
          <w:szCs w:val="20"/>
        </w:rPr>
      </w:pPr>
      <w:r w:rsidDel="00000000" w:rsidR="00000000" w:rsidRPr="00000000">
        <w:rPr>
          <w:b w:val="1"/>
          <w:sz w:val="20"/>
          <w:szCs w:val="20"/>
          <w:rtl w:val="0"/>
        </w:rPr>
        <w:t xml:space="preserve">Q. Will the students groups be formed on the basis of time zones/countries.</w:t>
      </w:r>
    </w:p>
    <w:p w:rsidR="00000000" w:rsidDel="00000000" w:rsidP="00000000" w:rsidRDefault="00000000" w:rsidRPr="00000000" w14:paraId="00000438">
      <w:pPr>
        <w:rPr>
          <w:sz w:val="20"/>
          <w:szCs w:val="20"/>
        </w:rPr>
      </w:pPr>
      <w:r w:rsidDel="00000000" w:rsidR="00000000" w:rsidRPr="00000000">
        <w:rPr>
          <w:sz w:val="20"/>
          <w:szCs w:val="20"/>
          <w:rtl w:val="0"/>
        </w:rPr>
        <w:t xml:space="preserve">A. @Varsha.Gore The Study Groups can be based on different things: locations and timezone ofocurse , academic or professional interests say a study group for students interested in exploring ML in Healthcare or any other common denominator! :slightly_smiling_face:</w:t>
      </w:r>
    </w:p>
    <w:p w:rsidR="00000000" w:rsidDel="00000000" w:rsidP="00000000" w:rsidRDefault="00000000" w:rsidRPr="00000000" w14:paraId="00000439">
      <w:pPr>
        <w:rPr>
          <w:sz w:val="20"/>
          <w:szCs w:val="20"/>
        </w:rPr>
      </w:pPr>
      <w:r w:rsidDel="00000000" w:rsidR="00000000" w:rsidRPr="00000000">
        <w:rPr>
          <w:rtl w:val="0"/>
        </w:rPr>
      </w:r>
    </w:p>
    <w:p w:rsidR="00000000" w:rsidDel="00000000" w:rsidP="00000000" w:rsidRDefault="00000000" w:rsidRPr="00000000" w14:paraId="0000043A">
      <w:pPr>
        <w:rPr>
          <w:b w:val="1"/>
          <w:sz w:val="20"/>
          <w:szCs w:val="20"/>
        </w:rPr>
      </w:pPr>
      <w:r w:rsidDel="00000000" w:rsidR="00000000" w:rsidRPr="00000000">
        <w:rPr>
          <w:b w:val="1"/>
          <w:sz w:val="20"/>
          <w:szCs w:val="20"/>
          <w:rtl w:val="0"/>
        </w:rPr>
        <w:t xml:space="preserve">Q. Hi @Palak.Udacity i feel there is more social engagement over slack or  social networks than sharing the right information or working together on learning more, better to streamline the channels here for the learning purpose only.</w:t>
      </w:r>
    </w:p>
    <w:p w:rsidR="00000000" w:rsidDel="00000000" w:rsidP="00000000" w:rsidRDefault="00000000" w:rsidRPr="00000000" w14:paraId="0000043B">
      <w:pPr>
        <w:rPr>
          <w:sz w:val="20"/>
          <w:szCs w:val="20"/>
        </w:rPr>
      </w:pPr>
      <w:r w:rsidDel="00000000" w:rsidR="00000000" w:rsidRPr="00000000">
        <w:rPr>
          <w:sz w:val="20"/>
          <w:szCs w:val="20"/>
          <w:rtl w:val="0"/>
        </w:rPr>
        <w:t xml:space="preserve">A. @Abhishek Kumar Jha</w:t>
      </w:r>
    </w:p>
    <w:p w:rsidR="00000000" w:rsidDel="00000000" w:rsidP="00000000" w:rsidRDefault="00000000" w:rsidRPr="00000000" w14:paraId="0000043C">
      <w:pPr>
        <w:rPr>
          <w:sz w:val="20"/>
          <w:szCs w:val="20"/>
        </w:rPr>
      </w:pPr>
      <w:r w:rsidDel="00000000" w:rsidR="00000000" w:rsidRPr="00000000">
        <w:rPr>
          <w:sz w:val="20"/>
          <w:szCs w:val="20"/>
          <w:rtl w:val="0"/>
        </w:rPr>
        <w:t xml:space="preserve">Hey Abhishek! The scholars have not been in the community for long now and it does take sometime to get to know each other.</w:t>
      </w:r>
    </w:p>
    <w:p w:rsidR="00000000" w:rsidDel="00000000" w:rsidP="00000000" w:rsidRDefault="00000000" w:rsidRPr="00000000" w14:paraId="0000043D">
      <w:pPr>
        <w:rPr>
          <w:sz w:val="20"/>
          <w:szCs w:val="20"/>
        </w:rPr>
      </w:pPr>
      <w:r w:rsidDel="00000000" w:rsidR="00000000" w:rsidRPr="00000000">
        <w:rPr>
          <w:sz w:val="20"/>
          <w:szCs w:val="20"/>
          <w:rtl w:val="0"/>
        </w:rPr>
        <w:t xml:space="preserve">Also for course specific discussions you can always jump to #tech_help or any of the lesson channels! :slightly_smiling_face:</w:t>
      </w:r>
    </w:p>
    <w:p w:rsidR="00000000" w:rsidDel="00000000" w:rsidP="00000000" w:rsidRDefault="00000000" w:rsidRPr="00000000" w14:paraId="0000043E">
      <w:pPr>
        <w:rPr>
          <w:sz w:val="20"/>
          <w:szCs w:val="20"/>
        </w:rPr>
      </w:pPr>
      <w:r w:rsidDel="00000000" w:rsidR="00000000" w:rsidRPr="00000000">
        <w:rPr>
          <w:rtl w:val="0"/>
        </w:rPr>
      </w:r>
    </w:p>
    <w:p w:rsidR="00000000" w:rsidDel="00000000" w:rsidP="00000000" w:rsidRDefault="00000000" w:rsidRPr="00000000" w14:paraId="0000043F">
      <w:pPr>
        <w:rPr>
          <w:b w:val="1"/>
          <w:sz w:val="20"/>
          <w:szCs w:val="20"/>
        </w:rPr>
      </w:pPr>
      <w:r w:rsidDel="00000000" w:rsidR="00000000" w:rsidRPr="00000000">
        <w:rPr>
          <w:b w:val="1"/>
          <w:sz w:val="20"/>
          <w:szCs w:val="20"/>
          <w:rtl w:val="0"/>
        </w:rPr>
        <w:t xml:space="preserve">Q. How many student leaders will be accepted? Thank you in advance :blush:</w:t>
      </w:r>
    </w:p>
    <w:p w:rsidR="00000000" w:rsidDel="00000000" w:rsidP="00000000" w:rsidRDefault="00000000" w:rsidRPr="00000000" w14:paraId="00000440">
      <w:pPr>
        <w:rPr>
          <w:sz w:val="20"/>
          <w:szCs w:val="20"/>
        </w:rPr>
      </w:pPr>
      <w:r w:rsidDel="00000000" w:rsidR="00000000" w:rsidRPr="00000000">
        <w:rPr>
          <w:sz w:val="20"/>
          <w:szCs w:val="20"/>
          <w:rtl w:val="0"/>
        </w:rPr>
        <w:t xml:space="preserve">A. Hi @Nattanan Nicole Warintarawet, in depends per channel, but 6 would be the max number of leaders we would have per channel!</w:t>
      </w:r>
    </w:p>
    <w:p w:rsidR="00000000" w:rsidDel="00000000" w:rsidP="00000000" w:rsidRDefault="00000000" w:rsidRPr="00000000" w14:paraId="00000441">
      <w:pPr>
        <w:rPr>
          <w:sz w:val="20"/>
          <w:szCs w:val="20"/>
        </w:rPr>
      </w:pPr>
      <w:r w:rsidDel="00000000" w:rsidR="00000000" w:rsidRPr="00000000">
        <w:rPr>
          <w:rtl w:val="0"/>
        </w:rPr>
      </w:r>
    </w:p>
    <w:p w:rsidR="00000000" w:rsidDel="00000000" w:rsidP="00000000" w:rsidRDefault="00000000" w:rsidRPr="00000000" w14:paraId="00000442">
      <w:pPr>
        <w:rPr>
          <w:b w:val="1"/>
          <w:sz w:val="20"/>
          <w:szCs w:val="20"/>
        </w:rPr>
      </w:pPr>
      <w:r w:rsidDel="00000000" w:rsidR="00000000" w:rsidRPr="00000000">
        <w:rPr>
          <w:b w:val="1"/>
          <w:sz w:val="20"/>
          <w:szCs w:val="20"/>
          <w:rtl w:val="0"/>
        </w:rPr>
        <w:t xml:space="preserve">Q. When we can come to know whether we have selected for phase 2 or not? Any specific timeline, after completion of the course.</w:t>
      </w:r>
    </w:p>
    <w:p w:rsidR="00000000" w:rsidDel="00000000" w:rsidP="00000000" w:rsidRDefault="00000000" w:rsidRPr="00000000" w14:paraId="00000443">
      <w:pPr>
        <w:rPr>
          <w:sz w:val="20"/>
          <w:szCs w:val="20"/>
        </w:rPr>
      </w:pPr>
      <w:r w:rsidDel="00000000" w:rsidR="00000000" w:rsidRPr="00000000">
        <w:rPr>
          <w:sz w:val="20"/>
          <w:szCs w:val="20"/>
          <w:rtl w:val="0"/>
        </w:rPr>
        <w:t xml:space="preserve">A. @Sandeep Kumar Palit Hey! You will get to know about the results for Phase 2, nearly 10 -15 days after the Phase 1 deadline that is Sept 10th!</w:t>
      </w:r>
    </w:p>
    <w:p w:rsidR="00000000" w:rsidDel="00000000" w:rsidP="00000000" w:rsidRDefault="00000000" w:rsidRPr="00000000" w14:paraId="00000444">
      <w:pPr>
        <w:rPr>
          <w:sz w:val="20"/>
          <w:szCs w:val="20"/>
        </w:rPr>
      </w:pPr>
      <w:r w:rsidDel="00000000" w:rsidR="00000000" w:rsidRPr="00000000">
        <w:rPr>
          <w:rtl w:val="0"/>
        </w:rPr>
      </w:r>
    </w:p>
    <w:p w:rsidR="00000000" w:rsidDel="00000000" w:rsidP="00000000" w:rsidRDefault="00000000" w:rsidRPr="00000000" w14:paraId="00000445">
      <w:pPr>
        <w:rPr>
          <w:b w:val="1"/>
          <w:sz w:val="20"/>
          <w:szCs w:val="20"/>
        </w:rPr>
      </w:pPr>
      <w:r w:rsidDel="00000000" w:rsidR="00000000" w:rsidRPr="00000000">
        <w:rPr>
          <w:b w:val="1"/>
          <w:sz w:val="20"/>
          <w:szCs w:val="20"/>
          <w:rtl w:val="0"/>
        </w:rPr>
        <w:t xml:space="preserve">Q. Do I have any benefits being as a student group leader in future? Like for ML nano degree</w:t>
      </w:r>
    </w:p>
    <w:p w:rsidR="00000000" w:rsidDel="00000000" w:rsidP="00000000" w:rsidRDefault="00000000" w:rsidRPr="00000000" w14:paraId="00000446">
      <w:pPr>
        <w:rPr>
          <w:sz w:val="20"/>
          <w:szCs w:val="20"/>
        </w:rPr>
      </w:pPr>
      <w:r w:rsidDel="00000000" w:rsidR="00000000" w:rsidRPr="00000000">
        <w:rPr>
          <w:sz w:val="20"/>
          <w:szCs w:val="20"/>
          <w:rtl w:val="0"/>
        </w:rPr>
        <w:t xml:space="preserve">A. Hi @Polamarasetty Lavanya, the Student Leader program only exists in this Slack workspace, I don’t think it will hold weight outside of this community. But you’ll learn lots of soft skills that you can take everywhere!</w:t>
      </w:r>
    </w:p>
    <w:p w:rsidR="00000000" w:rsidDel="00000000" w:rsidP="00000000" w:rsidRDefault="00000000" w:rsidRPr="00000000" w14:paraId="00000447">
      <w:pPr>
        <w:rPr>
          <w:sz w:val="20"/>
          <w:szCs w:val="20"/>
        </w:rPr>
      </w:pPr>
      <w:r w:rsidDel="00000000" w:rsidR="00000000" w:rsidRPr="00000000">
        <w:rPr>
          <w:rtl w:val="0"/>
        </w:rPr>
      </w:r>
    </w:p>
    <w:p w:rsidR="00000000" w:rsidDel="00000000" w:rsidP="00000000" w:rsidRDefault="00000000" w:rsidRPr="00000000" w14:paraId="00000448">
      <w:pPr>
        <w:rPr>
          <w:b w:val="1"/>
          <w:sz w:val="20"/>
          <w:szCs w:val="20"/>
        </w:rPr>
      </w:pPr>
      <w:r w:rsidDel="00000000" w:rsidR="00000000" w:rsidRPr="00000000">
        <w:rPr>
          <w:b w:val="1"/>
          <w:sz w:val="20"/>
          <w:szCs w:val="20"/>
          <w:rtl w:val="0"/>
        </w:rPr>
        <w:t xml:space="preserve">Q. How often should student groups come up with group activities or online meetups to remain an active group?</w:t>
      </w:r>
    </w:p>
    <w:p w:rsidR="00000000" w:rsidDel="00000000" w:rsidP="00000000" w:rsidRDefault="00000000" w:rsidRPr="00000000" w14:paraId="00000449">
      <w:pPr>
        <w:rPr>
          <w:sz w:val="20"/>
          <w:szCs w:val="20"/>
        </w:rPr>
      </w:pPr>
      <w:r w:rsidDel="00000000" w:rsidR="00000000" w:rsidRPr="00000000">
        <w:rPr>
          <w:sz w:val="20"/>
          <w:szCs w:val="20"/>
          <w:rtl w:val="0"/>
        </w:rPr>
        <w:t xml:space="preserve">A. @Taimur Zahid To start with, we would suggest all the study groups to define a purpose and a timeline for realising that purpose. Then depending on that, they can organise activities and meetups and decide the frequency of such things.</w:t>
      </w:r>
    </w:p>
    <w:p w:rsidR="00000000" w:rsidDel="00000000" w:rsidP="00000000" w:rsidRDefault="00000000" w:rsidRPr="00000000" w14:paraId="0000044A">
      <w:pPr>
        <w:rPr>
          <w:sz w:val="20"/>
          <w:szCs w:val="20"/>
        </w:rPr>
      </w:pPr>
      <w:r w:rsidDel="00000000" w:rsidR="00000000" w:rsidRPr="00000000">
        <w:rPr>
          <w:sz w:val="20"/>
          <w:szCs w:val="20"/>
          <w:rtl w:val="0"/>
        </w:rPr>
        <w:t xml:space="preserve">There is no definite no. of events that lets a group qualify as an active group. Rather an active group would be where through such activities and other discussions, all the members of the group are kept engaged! :slightly_smiling_face:</w:t>
      </w:r>
    </w:p>
    <w:p w:rsidR="00000000" w:rsidDel="00000000" w:rsidP="00000000" w:rsidRDefault="00000000" w:rsidRPr="00000000" w14:paraId="0000044B">
      <w:pPr>
        <w:rPr>
          <w:b w:val="1"/>
          <w:sz w:val="20"/>
          <w:szCs w:val="20"/>
        </w:rPr>
      </w:pPr>
      <w:r w:rsidDel="00000000" w:rsidR="00000000" w:rsidRPr="00000000">
        <w:rPr>
          <w:rtl w:val="0"/>
        </w:rPr>
      </w:r>
    </w:p>
    <w:p w:rsidR="00000000" w:rsidDel="00000000" w:rsidP="00000000" w:rsidRDefault="00000000" w:rsidRPr="00000000" w14:paraId="0000044C">
      <w:pPr>
        <w:rPr>
          <w:b w:val="1"/>
          <w:sz w:val="20"/>
          <w:szCs w:val="20"/>
        </w:rPr>
      </w:pPr>
      <w:r w:rsidDel="00000000" w:rsidR="00000000" w:rsidRPr="00000000">
        <w:rPr>
          <w:b w:val="1"/>
          <w:sz w:val="20"/>
          <w:szCs w:val="20"/>
          <w:rtl w:val="0"/>
        </w:rPr>
        <w:t xml:space="preserve">Q. @Palak.Udacity  You mentioned checking the ama schedule to find out a friendly time for amal sessions,  if we're to go by that its possible to miss ama sessions.</w:t>
      </w:r>
    </w:p>
    <w:p w:rsidR="00000000" w:rsidDel="00000000" w:rsidP="00000000" w:rsidRDefault="00000000" w:rsidRPr="00000000" w14:paraId="0000044D">
      <w:pPr>
        <w:rPr>
          <w:b w:val="1"/>
          <w:sz w:val="20"/>
          <w:szCs w:val="20"/>
        </w:rPr>
      </w:pPr>
      <w:r w:rsidDel="00000000" w:rsidR="00000000" w:rsidRPr="00000000">
        <w:rPr>
          <w:b w:val="1"/>
          <w:sz w:val="20"/>
          <w:szCs w:val="20"/>
          <w:rtl w:val="0"/>
        </w:rPr>
        <w:t xml:space="preserve">Does absence not matter?</w:t>
      </w:r>
    </w:p>
    <w:p w:rsidR="00000000" w:rsidDel="00000000" w:rsidP="00000000" w:rsidRDefault="00000000" w:rsidRPr="00000000" w14:paraId="0000044E">
      <w:pPr>
        <w:rPr>
          <w:sz w:val="20"/>
          <w:szCs w:val="20"/>
        </w:rPr>
      </w:pPr>
      <w:r w:rsidDel="00000000" w:rsidR="00000000" w:rsidRPr="00000000">
        <w:rPr>
          <w:sz w:val="20"/>
          <w:szCs w:val="20"/>
          <w:rtl w:val="0"/>
        </w:rPr>
        <w:t xml:space="preserve">A. @AYENI OREJAH Hey! So it is not mandatory to attend the AMA Sessions but it is a good way to ask questions and answer questions from your peers.</w:t>
      </w:r>
    </w:p>
    <w:p w:rsidR="00000000" w:rsidDel="00000000" w:rsidP="00000000" w:rsidRDefault="00000000" w:rsidRPr="00000000" w14:paraId="0000044F">
      <w:pPr>
        <w:rPr>
          <w:sz w:val="20"/>
          <w:szCs w:val="20"/>
        </w:rPr>
      </w:pPr>
      <w:r w:rsidDel="00000000" w:rsidR="00000000" w:rsidRPr="00000000">
        <w:rPr>
          <w:sz w:val="20"/>
          <w:szCs w:val="20"/>
          <w:rtl w:val="0"/>
        </w:rPr>
        <w:t xml:space="preserve">But,  if none of the timings seem convenient to you please feel free to drop any questions that you have in this channel and request your peers to ask them on your behalf during the session! :slightly_smiling_face:</w:t>
      </w:r>
    </w:p>
    <w:p w:rsidR="00000000" w:rsidDel="00000000" w:rsidP="00000000" w:rsidRDefault="00000000" w:rsidRPr="00000000" w14:paraId="00000450">
      <w:pPr>
        <w:rPr>
          <w:sz w:val="20"/>
          <w:szCs w:val="20"/>
        </w:rPr>
      </w:pPr>
      <w:r w:rsidDel="00000000" w:rsidR="00000000" w:rsidRPr="00000000">
        <w:rPr>
          <w:rtl w:val="0"/>
        </w:rPr>
      </w:r>
    </w:p>
    <w:p w:rsidR="00000000" w:rsidDel="00000000" w:rsidP="00000000" w:rsidRDefault="00000000" w:rsidRPr="00000000" w14:paraId="00000451">
      <w:pPr>
        <w:rPr>
          <w:b w:val="1"/>
          <w:sz w:val="20"/>
          <w:szCs w:val="20"/>
        </w:rPr>
      </w:pPr>
      <w:r w:rsidDel="00000000" w:rsidR="00000000" w:rsidRPr="00000000">
        <w:rPr>
          <w:b w:val="1"/>
          <w:sz w:val="20"/>
          <w:szCs w:val="20"/>
          <w:rtl w:val="0"/>
        </w:rPr>
        <w:t xml:space="preserve">Q. is there any suggested way of keeping the posts that we do in #50daysofudacity as the messages will disappear after 10k limit?!</w:t>
      </w:r>
    </w:p>
    <w:p w:rsidR="00000000" w:rsidDel="00000000" w:rsidP="00000000" w:rsidRDefault="00000000" w:rsidRPr="00000000" w14:paraId="00000452">
      <w:pPr>
        <w:rPr>
          <w:sz w:val="20"/>
          <w:szCs w:val="20"/>
        </w:rPr>
      </w:pPr>
      <w:r w:rsidDel="00000000" w:rsidR="00000000" w:rsidRPr="00000000">
        <w:rPr>
          <w:sz w:val="20"/>
          <w:szCs w:val="20"/>
          <w:rtl w:val="0"/>
        </w:rPr>
        <w:t xml:space="preserve">A. Hi @Pavan B J! I’ve heard posts you bookmark and save bypass the 10k message limit, but I’m not totally sure. Give it a try!</w:t>
      </w:r>
    </w:p>
    <w:p w:rsidR="00000000" w:rsidDel="00000000" w:rsidP="00000000" w:rsidRDefault="00000000" w:rsidRPr="00000000" w14:paraId="00000453">
      <w:pPr>
        <w:rPr>
          <w:sz w:val="20"/>
          <w:szCs w:val="20"/>
        </w:rPr>
      </w:pPr>
      <w:r w:rsidDel="00000000" w:rsidR="00000000" w:rsidRPr="00000000">
        <w:rPr>
          <w:rtl w:val="0"/>
        </w:rPr>
      </w:r>
    </w:p>
    <w:p w:rsidR="00000000" w:rsidDel="00000000" w:rsidP="00000000" w:rsidRDefault="00000000" w:rsidRPr="00000000" w14:paraId="00000454">
      <w:pPr>
        <w:rPr>
          <w:b w:val="1"/>
          <w:sz w:val="20"/>
          <w:szCs w:val="20"/>
        </w:rPr>
      </w:pPr>
      <w:r w:rsidDel="00000000" w:rsidR="00000000" w:rsidRPr="00000000">
        <w:rPr>
          <w:b w:val="1"/>
          <w:sz w:val="20"/>
          <w:szCs w:val="20"/>
          <w:rtl w:val="0"/>
        </w:rPr>
        <w:t xml:space="preserve">Q. A question says are you leader earlier in student leader application. Is it mandatory to be a leader earlier. I am thinking to start off my leadership journey through this program .kindly advise me. @Palak.Udacity</w:t>
      </w:r>
    </w:p>
    <w:p w:rsidR="00000000" w:rsidDel="00000000" w:rsidP="00000000" w:rsidRDefault="00000000" w:rsidRPr="00000000" w14:paraId="00000455">
      <w:pPr>
        <w:rPr>
          <w:sz w:val="20"/>
          <w:szCs w:val="20"/>
        </w:rPr>
      </w:pPr>
      <w:r w:rsidDel="00000000" w:rsidR="00000000" w:rsidRPr="00000000">
        <w:rPr>
          <w:sz w:val="20"/>
          <w:szCs w:val="20"/>
          <w:rtl w:val="0"/>
        </w:rPr>
        <w:t xml:space="preserve">A. @Mahesh Cheetirala It is absolutely not required for you to have had the leadership roles before. We are always looking for new leaders!</w:t>
      </w:r>
    </w:p>
    <w:p w:rsidR="00000000" w:rsidDel="00000000" w:rsidP="00000000" w:rsidRDefault="00000000" w:rsidRPr="00000000" w14:paraId="00000456">
      <w:pPr>
        <w:rPr>
          <w:sz w:val="20"/>
          <w:szCs w:val="20"/>
        </w:rPr>
      </w:pPr>
      <w:r w:rsidDel="00000000" w:rsidR="00000000" w:rsidRPr="00000000">
        <w:rPr>
          <w:sz w:val="20"/>
          <w:szCs w:val="20"/>
          <w:rtl w:val="0"/>
        </w:rPr>
        <w:t xml:space="preserve">The questions just helps is knowing more about you and incase you have had the experience before! :slightly_smiling_face:</w:t>
      </w:r>
    </w:p>
    <w:p w:rsidR="00000000" w:rsidDel="00000000" w:rsidP="00000000" w:rsidRDefault="00000000" w:rsidRPr="00000000" w14:paraId="00000457">
      <w:pPr>
        <w:rPr>
          <w:sz w:val="20"/>
          <w:szCs w:val="20"/>
        </w:rPr>
      </w:pPr>
      <w:r w:rsidDel="00000000" w:rsidR="00000000" w:rsidRPr="00000000">
        <w:rPr>
          <w:rtl w:val="0"/>
        </w:rPr>
      </w:r>
    </w:p>
    <w:p w:rsidR="00000000" w:rsidDel="00000000" w:rsidP="00000000" w:rsidRDefault="00000000" w:rsidRPr="00000000" w14:paraId="00000458">
      <w:pPr>
        <w:rPr>
          <w:b w:val="1"/>
          <w:sz w:val="20"/>
          <w:szCs w:val="20"/>
        </w:rPr>
      </w:pPr>
      <w:r w:rsidDel="00000000" w:rsidR="00000000" w:rsidRPr="00000000">
        <w:rPr>
          <w:b w:val="1"/>
          <w:sz w:val="20"/>
          <w:szCs w:val="20"/>
          <w:rtl w:val="0"/>
        </w:rPr>
        <w:t xml:space="preserve">Q. @Palak.Udacity @Brenda.Udacity @Grace.Udacity thanks for hosting another AMA so soon. Appreciate it. So this might be a bit of a weird question - can we be a part of more than one study group? Idea behind</w:t>
      </w:r>
    </w:p>
    <w:p w:rsidR="00000000" w:rsidDel="00000000" w:rsidP="00000000" w:rsidRDefault="00000000" w:rsidRPr="00000000" w14:paraId="00000459">
      <w:pPr>
        <w:rPr>
          <w:b w:val="1"/>
          <w:sz w:val="20"/>
          <w:szCs w:val="20"/>
        </w:rPr>
      </w:pPr>
      <w:r w:rsidDel="00000000" w:rsidR="00000000" w:rsidRPr="00000000">
        <w:rPr>
          <w:b w:val="1"/>
          <w:sz w:val="20"/>
          <w:szCs w:val="20"/>
          <w:rtl w:val="0"/>
        </w:rPr>
        <w:t xml:space="preserve"> this is since there is a limitation of 9 persons (I think) in a group and being part of more than one group might give diverse opinion. Thanks in advance.</w:t>
      </w:r>
    </w:p>
    <w:p w:rsidR="00000000" w:rsidDel="00000000" w:rsidP="00000000" w:rsidRDefault="00000000" w:rsidRPr="00000000" w14:paraId="0000045A">
      <w:pPr>
        <w:rPr>
          <w:sz w:val="20"/>
          <w:szCs w:val="20"/>
        </w:rPr>
      </w:pPr>
      <w:r w:rsidDel="00000000" w:rsidR="00000000" w:rsidRPr="00000000">
        <w:rPr>
          <w:sz w:val="20"/>
          <w:szCs w:val="20"/>
          <w:rtl w:val="0"/>
        </w:rPr>
        <w:t xml:space="preserve">A. @Varun Valeti Hey! So first of all there is no limitation of the study groups to be limited to 9 people. The group DMs were just a suggested way to take your group discussions ahead till the time the Study Groups are launched!</w:t>
      </w:r>
    </w:p>
    <w:p w:rsidR="00000000" w:rsidDel="00000000" w:rsidP="00000000" w:rsidRDefault="00000000" w:rsidRPr="00000000" w14:paraId="0000045B">
      <w:pPr>
        <w:rPr>
          <w:sz w:val="20"/>
          <w:szCs w:val="20"/>
        </w:rPr>
      </w:pPr>
      <w:r w:rsidDel="00000000" w:rsidR="00000000" w:rsidRPr="00000000">
        <w:rPr>
          <w:sz w:val="20"/>
          <w:szCs w:val="20"/>
          <w:rtl w:val="0"/>
        </w:rPr>
        <w:t xml:space="preserve">And yes, you can definitely be part of more than one study groups! :slightly_smiling_face:</w:t>
      </w:r>
    </w:p>
    <w:p w:rsidR="00000000" w:rsidDel="00000000" w:rsidP="00000000" w:rsidRDefault="00000000" w:rsidRPr="00000000" w14:paraId="0000045C">
      <w:pPr>
        <w:rPr>
          <w:b w:val="1"/>
          <w:sz w:val="20"/>
          <w:szCs w:val="20"/>
        </w:rPr>
      </w:pPr>
      <w:r w:rsidDel="00000000" w:rsidR="00000000" w:rsidRPr="00000000">
        <w:rPr>
          <w:rtl w:val="0"/>
        </w:rPr>
      </w:r>
    </w:p>
    <w:p w:rsidR="00000000" w:rsidDel="00000000" w:rsidP="00000000" w:rsidRDefault="00000000" w:rsidRPr="00000000" w14:paraId="0000045D">
      <w:pPr>
        <w:rPr>
          <w:b w:val="1"/>
          <w:sz w:val="20"/>
          <w:szCs w:val="20"/>
        </w:rPr>
      </w:pPr>
      <w:r w:rsidDel="00000000" w:rsidR="00000000" w:rsidRPr="00000000">
        <w:rPr>
          <w:b w:val="1"/>
          <w:sz w:val="20"/>
          <w:szCs w:val="20"/>
          <w:rtl w:val="0"/>
        </w:rPr>
        <w:t xml:space="preserve">Q. How can we manage to follow all the channels you guys are provided and study group as well</w:t>
      </w:r>
    </w:p>
    <w:p w:rsidR="00000000" w:rsidDel="00000000" w:rsidP="00000000" w:rsidRDefault="00000000" w:rsidRPr="00000000" w14:paraId="0000045E">
      <w:pPr>
        <w:rPr>
          <w:sz w:val="20"/>
          <w:szCs w:val="20"/>
        </w:rPr>
      </w:pPr>
      <w:r w:rsidDel="00000000" w:rsidR="00000000" w:rsidRPr="00000000">
        <w:rPr>
          <w:sz w:val="20"/>
          <w:szCs w:val="20"/>
          <w:rtl w:val="0"/>
        </w:rPr>
        <w:t xml:space="preserve">A. Hi @Ankita Maurya, just like your peers suggest just stick to a few channels that are interesting to you and #announcements so you don’t miss anything! We don’t expect you to track every channel!!</w:t>
      </w:r>
    </w:p>
    <w:p w:rsidR="00000000" w:rsidDel="00000000" w:rsidP="00000000" w:rsidRDefault="00000000" w:rsidRPr="00000000" w14:paraId="0000045F">
      <w:pPr>
        <w:rPr>
          <w:sz w:val="20"/>
          <w:szCs w:val="20"/>
        </w:rPr>
      </w:pPr>
      <w:r w:rsidDel="00000000" w:rsidR="00000000" w:rsidRPr="00000000">
        <w:rPr>
          <w:rtl w:val="0"/>
        </w:rPr>
      </w:r>
    </w:p>
    <w:p w:rsidR="00000000" w:rsidDel="00000000" w:rsidP="00000000" w:rsidRDefault="00000000" w:rsidRPr="00000000" w14:paraId="00000460">
      <w:pPr>
        <w:rPr>
          <w:b w:val="1"/>
          <w:sz w:val="20"/>
          <w:szCs w:val="20"/>
        </w:rPr>
      </w:pPr>
      <w:r w:rsidDel="00000000" w:rsidR="00000000" w:rsidRPr="00000000">
        <w:rPr>
          <w:b w:val="1"/>
          <w:sz w:val="20"/>
          <w:szCs w:val="20"/>
          <w:rtl w:val="0"/>
        </w:rPr>
        <w:t xml:space="preserve">Q. What is the best way to save our imp points from the course . Apart from maintaining the notes . Is there any method which anyone is following??</w:t>
      </w:r>
    </w:p>
    <w:p w:rsidR="00000000" w:rsidDel="00000000" w:rsidP="00000000" w:rsidRDefault="00000000" w:rsidRPr="00000000" w14:paraId="00000461">
      <w:pPr>
        <w:rPr>
          <w:sz w:val="20"/>
          <w:szCs w:val="20"/>
        </w:rPr>
      </w:pPr>
      <w:r w:rsidDel="00000000" w:rsidR="00000000" w:rsidRPr="00000000">
        <w:rPr>
          <w:sz w:val="20"/>
          <w:szCs w:val="20"/>
          <w:rtl w:val="0"/>
        </w:rPr>
        <w:t xml:space="preserve">A. Hi @Purvaja Durga Barnala! This might also be a great question to ask your peers in the #tech_help channels as well!</w:t>
      </w:r>
    </w:p>
    <w:p w:rsidR="00000000" w:rsidDel="00000000" w:rsidP="00000000" w:rsidRDefault="00000000" w:rsidRPr="00000000" w14:paraId="00000462">
      <w:pPr>
        <w:rPr>
          <w:sz w:val="20"/>
          <w:szCs w:val="20"/>
        </w:rPr>
      </w:pPr>
      <w:r w:rsidDel="00000000" w:rsidR="00000000" w:rsidRPr="00000000">
        <w:rPr>
          <w:rtl w:val="0"/>
        </w:rPr>
      </w:r>
    </w:p>
    <w:p w:rsidR="00000000" w:rsidDel="00000000" w:rsidP="00000000" w:rsidRDefault="00000000" w:rsidRPr="00000000" w14:paraId="00000463">
      <w:pPr>
        <w:rPr>
          <w:b w:val="1"/>
          <w:sz w:val="20"/>
          <w:szCs w:val="20"/>
        </w:rPr>
      </w:pPr>
      <w:r w:rsidDel="00000000" w:rsidR="00000000" w:rsidRPr="00000000">
        <w:rPr>
          <w:b w:val="1"/>
          <w:sz w:val="20"/>
          <w:szCs w:val="20"/>
          <w:rtl w:val="0"/>
        </w:rPr>
        <w:t xml:space="preserve">Q. Just asking out of curiosity, why the previous AMAs are named 'Introductory AMAs' and the ones gonna happen from now are named 'Weekly AMAs', basically both are going to be same right ? Or is there any difference? (edited) </w:t>
      </w:r>
    </w:p>
    <w:p w:rsidR="00000000" w:rsidDel="00000000" w:rsidP="00000000" w:rsidRDefault="00000000" w:rsidRPr="00000000" w14:paraId="00000464">
      <w:pPr>
        <w:rPr>
          <w:sz w:val="20"/>
          <w:szCs w:val="20"/>
        </w:rPr>
      </w:pPr>
      <w:r w:rsidDel="00000000" w:rsidR="00000000" w:rsidRPr="00000000">
        <w:rPr>
          <w:sz w:val="20"/>
          <w:szCs w:val="20"/>
          <w:rtl w:val="0"/>
        </w:rPr>
        <w:t xml:space="preserve">A. @Parvati Hey! The format more or less will remain same. Just that we schedule more frequent AMAs in the starting week and rope in more of our team to help with the questions coming in as the volume of questions you might have noticed is huge at the beginning! :slightly_smiling_face:</w:t>
      </w:r>
    </w:p>
    <w:p w:rsidR="00000000" w:rsidDel="00000000" w:rsidP="00000000" w:rsidRDefault="00000000" w:rsidRPr="00000000" w14:paraId="00000465">
      <w:pPr>
        <w:rPr>
          <w:sz w:val="20"/>
          <w:szCs w:val="20"/>
        </w:rPr>
      </w:pPr>
      <w:r w:rsidDel="00000000" w:rsidR="00000000" w:rsidRPr="00000000">
        <w:rPr>
          <w:rtl w:val="0"/>
        </w:rPr>
      </w:r>
    </w:p>
    <w:p w:rsidR="00000000" w:rsidDel="00000000" w:rsidP="00000000" w:rsidRDefault="00000000" w:rsidRPr="00000000" w14:paraId="00000466">
      <w:pPr>
        <w:rPr>
          <w:b w:val="1"/>
          <w:sz w:val="20"/>
          <w:szCs w:val="20"/>
        </w:rPr>
      </w:pPr>
      <w:r w:rsidDel="00000000" w:rsidR="00000000" w:rsidRPr="00000000">
        <w:rPr>
          <w:b w:val="1"/>
          <w:sz w:val="20"/>
          <w:szCs w:val="20"/>
          <w:rtl w:val="0"/>
        </w:rPr>
        <w:t xml:space="preserve">Q. Will there be technical AMAs?</w:t>
      </w:r>
    </w:p>
    <w:p w:rsidR="00000000" w:rsidDel="00000000" w:rsidP="00000000" w:rsidRDefault="00000000" w:rsidRPr="00000000" w14:paraId="00000467">
      <w:pPr>
        <w:rPr>
          <w:sz w:val="20"/>
          <w:szCs w:val="20"/>
        </w:rPr>
      </w:pPr>
      <w:r w:rsidDel="00000000" w:rsidR="00000000" w:rsidRPr="00000000">
        <w:rPr>
          <w:sz w:val="20"/>
          <w:szCs w:val="20"/>
          <w:rtl w:val="0"/>
        </w:rPr>
        <w:t xml:space="preserve">A. Hi @Joe! In past scholarships, we’ve had students host their own Technical AMAs! Technical Leaders may also host their own AMAs/office hours within the #tech_help channel </w:t>
      </w:r>
    </w:p>
    <w:p w:rsidR="00000000" w:rsidDel="00000000" w:rsidP="00000000" w:rsidRDefault="00000000" w:rsidRPr="00000000" w14:paraId="00000468">
      <w:pPr>
        <w:rPr>
          <w:sz w:val="20"/>
          <w:szCs w:val="20"/>
        </w:rPr>
      </w:pPr>
      <w:r w:rsidDel="00000000" w:rsidR="00000000" w:rsidRPr="00000000">
        <w:rPr>
          <w:rtl w:val="0"/>
        </w:rPr>
      </w:r>
    </w:p>
    <w:p w:rsidR="00000000" w:rsidDel="00000000" w:rsidP="00000000" w:rsidRDefault="00000000" w:rsidRPr="00000000" w14:paraId="00000469">
      <w:pPr>
        <w:rPr>
          <w:b w:val="1"/>
          <w:sz w:val="20"/>
          <w:szCs w:val="20"/>
        </w:rPr>
      </w:pPr>
      <w:r w:rsidDel="00000000" w:rsidR="00000000" w:rsidRPr="00000000">
        <w:rPr>
          <w:b w:val="1"/>
          <w:sz w:val="20"/>
          <w:szCs w:val="20"/>
          <w:rtl w:val="0"/>
        </w:rPr>
        <w:t xml:space="preserve">Q. I am really thankful for this opportunity to take this course and it is nice to see all. A bit off question-  what was the acceptance rate of this program?</w:t>
      </w:r>
    </w:p>
    <w:p w:rsidR="00000000" w:rsidDel="00000000" w:rsidP="00000000" w:rsidRDefault="00000000" w:rsidRPr="00000000" w14:paraId="0000046A">
      <w:pPr>
        <w:rPr>
          <w:sz w:val="20"/>
          <w:szCs w:val="20"/>
        </w:rPr>
      </w:pPr>
      <w:r w:rsidDel="00000000" w:rsidR="00000000" w:rsidRPr="00000000">
        <w:rPr>
          <w:sz w:val="20"/>
          <w:szCs w:val="20"/>
          <w:rtl w:val="0"/>
        </w:rPr>
        <w:t xml:space="preserve">A. @Shrey Hey! We actually won’t be able to tell you  the exact numbers but rest assured that this pool of scholars got through a very competitive and LARGE pool of applicants!</w:t>
      </w:r>
    </w:p>
    <w:p w:rsidR="00000000" w:rsidDel="00000000" w:rsidP="00000000" w:rsidRDefault="00000000" w:rsidRPr="00000000" w14:paraId="0000046B">
      <w:pPr>
        <w:rPr>
          <w:sz w:val="20"/>
          <w:szCs w:val="20"/>
        </w:rPr>
      </w:pPr>
      <w:r w:rsidDel="00000000" w:rsidR="00000000" w:rsidRPr="00000000">
        <w:rPr>
          <w:rtl w:val="0"/>
        </w:rPr>
      </w:r>
    </w:p>
    <w:p w:rsidR="00000000" w:rsidDel="00000000" w:rsidP="00000000" w:rsidRDefault="00000000" w:rsidRPr="00000000" w14:paraId="0000046C">
      <w:pPr>
        <w:rPr>
          <w:b w:val="1"/>
          <w:sz w:val="20"/>
          <w:szCs w:val="20"/>
        </w:rPr>
      </w:pPr>
      <w:r w:rsidDel="00000000" w:rsidR="00000000" w:rsidRPr="00000000">
        <w:rPr>
          <w:b w:val="1"/>
          <w:sz w:val="20"/>
          <w:szCs w:val="20"/>
          <w:rtl w:val="0"/>
        </w:rPr>
        <w:t xml:space="preserve">Q. Is this 10000 limit for each channel or for the complete workspace @Palak.Udacity @Brenda.Udacity?</w:t>
      </w:r>
    </w:p>
    <w:p w:rsidR="00000000" w:rsidDel="00000000" w:rsidP="00000000" w:rsidRDefault="00000000" w:rsidRPr="00000000" w14:paraId="0000046D">
      <w:pPr>
        <w:rPr>
          <w:sz w:val="20"/>
          <w:szCs w:val="20"/>
        </w:rPr>
      </w:pPr>
      <w:r w:rsidDel="00000000" w:rsidR="00000000" w:rsidRPr="00000000">
        <w:rPr>
          <w:sz w:val="20"/>
          <w:szCs w:val="20"/>
          <w:rtl w:val="0"/>
        </w:rPr>
        <w:t xml:space="preserve">A.  Yes, it's for the complete workspace</w:t>
      </w:r>
    </w:p>
    <w:p w:rsidR="00000000" w:rsidDel="00000000" w:rsidP="00000000" w:rsidRDefault="00000000" w:rsidRPr="00000000" w14:paraId="0000046E">
      <w:pPr>
        <w:rPr>
          <w:sz w:val="20"/>
          <w:szCs w:val="20"/>
        </w:rPr>
      </w:pPr>
      <w:r w:rsidDel="00000000" w:rsidR="00000000" w:rsidRPr="00000000">
        <w:rPr>
          <w:rtl w:val="0"/>
        </w:rPr>
      </w:r>
    </w:p>
    <w:p w:rsidR="00000000" w:rsidDel="00000000" w:rsidP="00000000" w:rsidRDefault="00000000" w:rsidRPr="00000000" w14:paraId="0000046F">
      <w:pPr>
        <w:rPr>
          <w:b w:val="1"/>
          <w:sz w:val="20"/>
          <w:szCs w:val="20"/>
        </w:rPr>
      </w:pPr>
      <w:r w:rsidDel="00000000" w:rsidR="00000000" w:rsidRPr="00000000">
        <w:rPr>
          <w:b w:val="1"/>
          <w:sz w:val="20"/>
          <w:szCs w:val="20"/>
          <w:rtl w:val="0"/>
        </w:rPr>
        <w:t xml:space="preserve">Q. Hi @Palak.Udacity,  I started Day 1 and Day 2 of #50daysofudacity challenge before taking the pledge. However, I have taken the pledge now. Will it be a problem?</w:t>
      </w:r>
    </w:p>
    <w:p w:rsidR="00000000" w:rsidDel="00000000" w:rsidP="00000000" w:rsidRDefault="00000000" w:rsidRPr="00000000" w14:paraId="00000470">
      <w:pPr>
        <w:rPr>
          <w:sz w:val="20"/>
          <w:szCs w:val="20"/>
        </w:rPr>
      </w:pPr>
      <w:r w:rsidDel="00000000" w:rsidR="00000000" w:rsidRPr="00000000">
        <w:rPr>
          <w:sz w:val="20"/>
          <w:szCs w:val="20"/>
          <w:rtl w:val="0"/>
        </w:rPr>
        <w:t xml:space="preserve">A. Hi @Divyanshu Malik! We’ll add your name to the  Honors wall once you’ve completed the challenge:raised_hands:</w:t>
      </w:r>
    </w:p>
    <w:p w:rsidR="00000000" w:rsidDel="00000000" w:rsidP="00000000" w:rsidRDefault="00000000" w:rsidRPr="00000000" w14:paraId="00000471">
      <w:pPr>
        <w:rPr>
          <w:sz w:val="20"/>
          <w:szCs w:val="20"/>
        </w:rPr>
      </w:pPr>
      <w:r w:rsidDel="00000000" w:rsidR="00000000" w:rsidRPr="00000000">
        <w:rPr>
          <w:rtl w:val="0"/>
        </w:rPr>
      </w:r>
    </w:p>
    <w:p w:rsidR="00000000" w:rsidDel="00000000" w:rsidP="00000000" w:rsidRDefault="00000000" w:rsidRPr="00000000" w14:paraId="00000472">
      <w:pPr>
        <w:rPr>
          <w:b w:val="1"/>
          <w:sz w:val="20"/>
          <w:szCs w:val="20"/>
        </w:rPr>
      </w:pPr>
      <w:r w:rsidDel="00000000" w:rsidR="00000000" w:rsidRPr="00000000">
        <w:rPr>
          <w:b w:val="1"/>
          <w:sz w:val="20"/>
          <w:szCs w:val="20"/>
          <w:rtl w:val="0"/>
        </w:rPr>
        <w:t xml:space="preserve">Q. I'm really interested in student leader post. I will put my dedicated hours in the slack. After filling the form what is the process to follow?</w:t>
      </w:r>
    </w:p>
    <w:p w:rsidR="00000000" w:rsidDel="00000000" w:rsidP="00000000" w:rsidRDefault="00000000" w:rsidRPr="00000000" w14:paraId="00000473">
      <w:pPr>
        <w:rPr>
          <w:sz w:val="20"/>
          <w:szCs w:val="20"/>
        </w:rPr>
      </w:pPr>
      <w:r w:rsidDel="00000000" w:rsidR="00000000" w:rsidRPr="00000000">
        <w:rPr>
          <w:sz w:val="20"/>
          <w:szCs w:val="20"/>
          <w:rtl w:val="0"/>
        </w:rPr>
        <w:t xml:space="preserve">A. Hi @Purvaja Durga Barnala! Once the application period closes this Friday, we’ll select Student Leaders and then announce the selections. The Students Leaders will be given their channel assignments and officially onboarded!</w:t>
      </w:r>
    </w:p>
    <w:p w:rsidR="00000000" w:rsidDel="00000000" w:rsidP="00000000" w:rsidRDefault="00000000" w:rsidRPr="00000000" w14:paraId="00000474">
      <w:pPr>
        <w:rPr>
          <w:sz w:val="20"/>
          <w:szCs w:val="20"/>
        </w:rPr>
      </w:pPr>
      <w:r w:rsidDel="00000000" w:rsidR="00000000" w:rsidRPr="00000000">
        <w:rPr>
          <w:rtl w:val="0"/>
        </w:rPr>
      </w:r>
    </w:p>
    <w:p w:rsidR="00000000" w:rsidDel="00000000" w:rsidP="00000000" w:rsidRDefault="00000000" w:rsidRPr="00000000" w14:paraId="00000475">
      <w:pPr>
        <w:rPr>
          <w:b w:val="1"/>
          <w:sz w:val="20"/>
          <w:szCs w:val="20"/>
        </w:rPr>
      </w:pPr>
      <w:r w:rsidDel="00000000" w:rsidR="00000000" w:rsidRPr="00000000">
        <w:rPr>
          <w:b w:val="1"/>
          <w:sz w:val="20"/>
          <w:szCs w:val="20"/>
          <w:rtl w:val="0"/>
        </w:rPr>
        <w:t xml:space="preserve">Q. Hi @Palak.Udacity Even after successfully registering for the pledge, I could not locate my name on Honors wall. (edited)</w:t>
      </w:r>
    </w:p>
    <w:p w:rsidR="00000000" w:rsidDel="00000000" w:rsidP="00000000" w:rsidRDefault="00000000" w:rsidRPr="00000000" w14:paraId="00000476">
      <w:pPr>
        <w:rPr>
          <w:sz w:val="20"/>
          <w:szCs w:val="20"/>
        </w:rPr>
      </w:pPr>
      <w:r w:rsidDel="00000000" w:rsidR="00000000" w:rsidRPr="00000000">
        <w:rPr>
          <w:sz w:val="20"/>
          <w:szCs w:val="20"/>
          <w:rtl w:val="0"/>
        </w:rPr>
        <w:t xml:space="preserve">A. Hi @Minty! i’m afraid your name will not appear on the Honors wall until you’ve completed the Challenge.  Hope that helps!</w:t>
      </w:r>
    </w:p>
    <w:p w:rsidR="00000000" w:rsidDel="00000000" w:rsidP="00000000" w:rsidRDefault="00000000" w:rsidRPr="00000000" w14:paraId="00000477">
      <w:pPr>
        <w:rPr>
          <w:sz w:val="20"/>
          <w:szCs w:val="20"/>
        </w:rPr>
      </w:pPr>
      <w:r w:rsidDel="00000000" w:rsidR="00000000" w:rsidRPr="00000000">
        <w:rPr>
          <w:sz w:val="20"/>
          <w:szCs w:val="20"/>
          <w:rtl w:val="0"/>
        </w:rPr>
        <w:t xml:space="preserve">A. @Minty Hey! @Brenda.Udacity I guess she was referring to the names of all the students who have taken the challenge!</w:t>
      </w:r>
    </w:p>
    <w:p w:rsidR="00000000" w:rsidDel="00000000" w:rsidP="00000000" w:rsidRDefault="00000000" w:rsidRPr="00000000" w14:paraId="00000478">
      <w:pPr>
        <w:rPr>
          <w:sz w:val="20"/>
          <w:szCs w:val="20"/>
        </w:rPr>
      </w:pPr>
      <w:r w:rsidDel="00000000" w:rsidR="00000000" w:rsidRPr="00000000">
        <w:rPr>
          <w:sz w:val="20"/>
          <w:szCs w:val="20"/>
          <w:rtl w:val="0"/>
        </w:rPr>
        <w:t xml:space="preserve">Minty I guess your name: Ayushi Kapil is already on the wall! Do have a look again! :slightly_smiling_face:</w:t>
      </w:r>
    </w:p>
    <w:p w:rsidR="00000000" w:rsidDel="00000000" w:rsidP="00000000" w:rsidRDefault="00000000" w:rsidRPr="00000000" w14:paraId="00000479">
      <w:pPr>
        <w:rPr>
          <w:sz w:val="20"/>
          <w:szCs w:val="20"/>
        </w:rPr>
      </w:pPr>
      <w:hyperlink r:id="rId72">
        <w:r w:rsidDel="00000000" w:rsidR="00000000" w:rsidRPr="00000000">
          <w:rPr>
            <w:color w:val="1155cc"/>
            <w:sz w:val="20"/>
            <w:szCs w:val="20"/>
            <w:u w:val="single"/>
            <w:rtl w:val="0"/>
          </w:rPr>
          <w:t xml:space="preserve">https://sites.google.com/udacity.com/microsoftazurechallenge/community/50-days-of-udacity/honorable-mentions-wall</w:t>
        </w:r>
      </w:hyperlink>
      <w:r w:rsidDel="00000000" w:rsidR="00000000" w:rsidRPr="00000000">
        <w:rPr>
          <w:rtl w:val="0"/>
        </w:rPr>
      </w:r>
    </w:p>
    <w:p w:rsidR="00000000" w:rsidDel="00000000" w:rsidP="00000000" w:rsidRDefault="00000000" w:rsidRPr="00000000" w14:paraId="0000047A">
      <w:pPr>
        <w:rPr>
          <w:sz w:val="20"/>
          <w:szCs w:val="20"/>
        </w:rPr>
      </w:pPr>
      <w:r w:rsidDel="00000000" w:rsidR="00000000" w:rsidRPr="00000000">
        <w:rPr>
          <w:rtl w:val="0"/>
        </w:rPr>
      </w:r>
    </w:p>
    <w:p w:rsidR="00000000" w:rsidDel="00000000" w:rsidP="00000000" w:rsidRDefault="00000000" w:rsidRPr="00000000" w14:paraId="0000047B">
      <w:pPr>
        <w:rPr>
          <w:sz w:val="20"/>
          <w:szCs w:val="20"/>
        </w:rPr>
      </w:pPr>
      <w:r w:rsidDel="00000000" w:rsidR="00000000" w:rsidRPr="00000000">
        <w:rPr>
          <w:rtl w:val="0"/>
        </w:rPr>
      </w:r>
    </w:p>
    <w:p w:rsidR="00000000" w:rsidDel="00000000" w:rsidP="00000000" w:rsidRDefault="00000000" w:rsidRPr="00000000" w14:paraId="0000047C">
      <w:pPr>
        <w:rPr>
          <w:sz w:val="20"/>
          <w:szCs w:val="20"/>
        </w:rPr>
      </w:pPr>
      <w:r w:rsidDel="00000000" w:rsidR="00000000" w:rsidRPr="00000000">
        <w:rPr>
          <w:rtl w:val="0"/>
        </w:rPr>
      </w:r>
    </w:p>
    <w:p w:rsidR="00000000" w:rsidDel="00000000" w:rsidP="00000000" w:rsidRDefault="00000000" w:rsidRPr="00000000" w14:paraId="0000047D">
      <w:pPr>
        <w:rPr>
          <w:sz w:val="20"/>
          <w:szCs w:val="20"/>
        </w:rPr>
      </w:pPr>
      <w:r w:rsidDel="00000000" w:rsidR="00000000" w:rsidRPr="00000000">
        <w:rPr>
          <w:rtl w:val="0"/>
        </w:rPr>
      </w:r>
    </w:p>
    <w:bookmarkStart w:colFirst="0" w:colLast="0" w:name="wfpqvavonac4" w:id="4"/>
    <w:bookmarkEnd w:id="4"/>
    <w:p w:rsidR="00000000" w:rsidDel="00000000" w:rsidP="00000000" w:rsidRDefault="00000000" w:rsidRPr="00000000" w14:paraId="0000047E">
      <w:pPr>
        <w:rPr>
          <w:b w:val="1"/>
          <w:sz w:val="20"/>
          <w:szCs w:val="20"/>
        </w:rPr>
      </w:pPr>
      <w:r w:rsidDel="00000000" w:rsidR="00000000" w:rsidRPr="00000000">
        <w:rPr>
          <w:b w:val="1"/>
          <w:sz w:val="20"/>
          <w:szCs w:val="20"/>
          <w:rtl w:val="0"/>
        </w:rPr>
        <w:t xml:space="preserve">Wednesday, July 15th, 2020 10:00 AM PDT | 10:30 PM IST </w:t>
      </w:r>
    </w:p>
    <w:p w:rsidR="00000000" w:rsidDel="00000000" w:rsidP="00000000" w:rsidRDefault="00000000" w:rsidRPr="00000000" w14:paraId="0000047F">
      <w:pPr>
        <w:rPr>
          <w:b w:val="1"/>
          <w:sz w:val="20"/>
          <w:szCs w:val="20"/>
        </w:rPr>
      </w:pPr>
      <w:r w:rsidDel="00000000" w:rsidR="00000000" w:rsidRPr="00000000">
        <w:rPr>
          <w:b w:val="1"/>
          <w:sz w:val="20"/>
          <w:szCs w:val="20"/>
          <w:rtl w:val="0"/>
        </w:rPr>
        <w:t xml:space="preserve">Q. is it possible to write up your own algorithm for use on the Azure ML portal?</w:t>
      </w:r>
    </w:p>
    <w:p w:rsidR="00000000" w:rsidDel="00000000" w:rsidP="00000000" w:rsidRDefault="00000000" w:rsidRPr="00000000" w14:paraId="00000480">
      <w:pPr>
        <w:rPr>
          <w:sz w:val="20"/>
          <w:szCs w:val="20"/>
        </w:rPr>
      </w:pPr>
      <w:r w:rsidDel="00000000" w:rsidR="00000000" w:rsidRPr="00000000">
        <w:rPr>
          <w:sz w:val="20"/>
          <w:szCs w:val="20"/>
          <w:rtl w:val="0"/>
        </w:rPr>
        <w:t xml:space="preserve">A. @Lethabo Can you may be gather more insights on this using the #tech_help channel?</w:t>
      </w:r>
    </w:p>
    <w:p w:rsidR="00000000" w:rsidDel="00000000" w:rsidP="00000000" w:rsidRDefault="00000000" w:rsidRPr="00000000" w14:paraId="00000481">
      <w:pPr>
        <w:rPr>
          <w:sz w:val="20"/>
          <w:szCs w:val="20"/>
        </w:rPr>
      </w:pPr>
      <w:r w:rsidDel="00000000" w:rsidR="00000000" w:rsidRPr="00000000">
        <w:rPr>
          <w:rtl w:val="0"/>
        </w:rPr>
      </w:r>
    </w:p>
    <w:p w:rsidR="00000000" w:rsidDel="00000000" w:rsidP="00000000" w:rsidRDefault="00000000" w:rsidRPr="00000000" w14:paraId="00000482">
      <w:pPr>
        <w:rPr>
          <w:b w:val="1"/>
          <w:sz w:val="20"/>
          <w:szCs w:val="20"/>
        </w:rPr>
      </w:pPr>
      <w:r w:rsidDel="00000000" w:rsidR="00000000" w:rsidRPr="00000000">
        <w:rPr>
          <w:b w:val="1"/>
          <w:sz w:val="20"/>
          <w:szCs w:val="20"/>
          <w:rtl w:val="0"/>
        </w:rPr>
        <w:t xml:space="preserve">Q. Hello @Palak.Udacity , are we supposed to update our daily progress in #50daysofudacity  channel</w:t>
      </w:r>
    </w:p>
    <w:p w:rsidR="00000000" w:rsidDel="00000000" w:rsidP="00000000" w:rsidRDefault="00000000" w:rsidRPr="00000000" w14:paraId="00000483">
      <w:pPr>
        <w:rPr>
          <w:color w:val="1155cc"/>
          <w:sz w:val="20"/>
          <w:szCs w:val="20"/>
          <w:u w:val="single"/>
        </w:rPr>
      </w:pPr>
      <w:r w:rsidDel="00000000" w:rsidR="00000000" w:rsidRPr="00000000">
        <w:rPr>
          <w:sz w:val="20"/>
          <w:szCs w:val="20"/>
          <w:rtl w:val="0"/>
        </w:rPr>
        <w:t xml:space="preserve">A. Hi @Abhishek Kumar Jha! You can find more details here :slightly_smiling_face:</w:t>
      </w:r>
      <w:hyperlink r:id="rId73">
        <w:r w:rsidDel="00000000" w:rsidR="00000000" w:rsidRPr="00000000">
          <w:rPr>
            <w:sz w:val="20"/>
            <w:szCs w:val="20"/>
            <w:rtl w:val="0"/>
          </w:rPr>
          <w:t xml:space="preserve"> </w:t>
        </w:r>
      </w:hyperlink>
      <w:hyperlink r:id="rId74">
        <w:r w:rsidDel="00000000" w:rsidR="00000000" w:rsidRPr="00000000">
          <w:rPr>
            <w:color w:val="1155cc"/>
            <w:sz w:val="20"/>
            <w:szCs w:val="20"/>
            <w:u w:val="single"/>
            <w:rtl w:val="0"/>
          </w:rPr>
          <w:t xml:space="preserve">https://sites.google.com/udacity.com/microsoftazurechallenge/community/50-days-of-udacity</w:t>
        </w:r>
      </w:hyperlink>
      <w:r w:rsidDel="00000000" w:rsidR="00000000" w:rsidRPr="00000000">
        <w:rPr>
          <w:rtl w:val="0"/>
        </w:rPr>
      </w:r>
    </w:p>
    <w:p w:rsidR="00000000" w:rsidDel="00000000" w:rsidP="00000000" w:rsidRDefault="00000000" w:rsidRPr="00000000" w14:paraId="00000484">
      <w:pPr>
        <w:rPr>
          <w:sz w:val="20"/>
          <w:szCs w:val="20"/>
        </w:rPr>
      </w:pPr>
      <w:r w:rsidDel="00000000" w:rsidR="00000000" w:rsidRPr="00000000">
        <w:rPr>
          <w:rtl w:val="0"/>
        </w:rPr>
      </w:r>
    </w:p>
    <w:p w:rsidR="00000000" w:rsidDel="00000000" w:rsidP="00000000" w:rsidRDefault="00000000" w:rsidRPr="00000000" w14:paraId="00000485">
      <w:pPr>
        <w:rPr>
          <w:b w:val="1"/>
          <w:sz w:val="20"/>
          <w:szCs w:val="20"/>
        </w:rPr>
      </w:pPr>
      <w:r w:rsidDel="00000000" w:rsidR="00000000" w:rsidRPr="00000000">
        <w:rPr>
          <w:b w:val="1"/>
          <w:sz w:val="20"/>
          <w:szCs w:val="20"/>
          <w:rtl w:val="0"/>
        </w:rPr>
        <w:t xml:space="preserve">Q. I know that the leaders will be give instructions of what their duties are, but can you give a brief explanation of that it is expected from a leader? Is it like a forum moderator? thanks</w:t>
      </w:r>
    </w:p>
    <w:p w:rsidR="00000000" w:rsidDel="00000000" w:rsidP="00000000" w:rsidRDefault="00000000" w:rsidRPr="00000000" w14:paraId="00000486">
      <w:pPr>
        <w:rPr>
          <w:sz w:val="20"/>
          <w:szCs w:val="20"/>
        </w:rPr>
      </w:pPr>
      <w:r w:rsidDel="00000000" w:rsidR="00000000" w:rsidRPr="00000000">
        <w:rPr>
          <w:sz w:val="20"/>
          <w:szCs w:val="20"/>
          <w:rtl w:val="0"/>
        </w:rPr>
        <w:t xml:space="preserve">A. @Annalisa Hey! They are yes, kind of moderators for the channels. They will help the channel and in general the community to grow by creating engaging activities for the channel, facilitating discussions there and also helping other community members with their initiatives!</w:t>
      </w:r>
    </w:p>
    <w:p w:rsidR="00000000" w:rsidDel="00000000" w:rsidP="00000000" w:rsidRDefault="00000000" w:rsidRPr="00000000" w14:paraId="00000487">
      <w:pPr>
        <w:rPr>
          <w:sz w:val="20"/>
          <w:szCs w:val="20"/>
        </w:rPr>
      </w:pPr>
      <w:r w:rsidDel="00000000" w:rsidR="00000000" w:rsidRPr="00000000">
        <w:rPr>
          <w:rtl w:val="0"/>
        </w:rPr>
      </w:r>
    </w:p>
    <w:p w:rsidR="00000000" w:rsidDel="00000000" w:rsidP="00000000" w:rsidRDefault="00000000" w:rsidRPr="00000000" w14:paraId="00000488">
      <w:pPr>
        <w:rPr>
          <w:b w:val="1"/>
          <w:color w:val="1155cc"/>
          <w:sz w:val="20"/>
          <w:szCs w:val="20"/>
          <w:u w:val="single"/>
        </w:rPr>
      </w:pPr>
      <w:r w:rsidDel="00000000" w:rsidR="00000000" w:rsidRPr="00000000">
        <w:rPr>
          <w:b w:val="1"/>
          <w:sz w:val="20"/>
          <w:szCs w:val="20"/>
          <w:rtl w:val="0"/>
        </w:rPr>
        <w:t xml:space="preserve">Q.</w:t>
      </w:r>
      <w:r w:rsidDel="00000000" w:rsidR="00000000" w:rsidRPr="00000000">
        <w:rPr>
          <w:sz w:val="20"/>
          <w:szCs w:val="20"/>
          <w:rtl w:val="0"/>
        </w:rPr>
        <w:t xml:space="preserve"> </w:t>
      </w:r>
      <w:r w:rsidDel="00000000" w:rsidR="00000000" w:rsidRPr="00000000">
        <w:rPr>
          <w:b w:val="1"/>
          <w:sz w:val="20"/>
          <w:szCs w:val="20"/>
          <w:rtl w:val="0"/>
        </w:rPr>
        <w:t xml:space="preserve">Hi</w:t>
      </w:r>
      <w:hyperlink r:id="rId75">
        <w:r w:rsidDel="00000000" w:rsidR="00000000" w:rsidRPr="00000000">
          <w:rPr>
            <w:sz w:val="20"/>
            <w:szCs w:val="20"/>
            <w:rtl w:val="0"/>
          </w:rPr>
          <w:t xml:space="preserve"> </w:t>
        </w:r>
      </w:hyperlink>
      <w:hyperlink r:id="rId76">
        <w:r w:rsidDel="00000000" w:rsidR="00000000" w:rsidRPr="00000000">
          <w:rPr>
            <w:b w:val="1"/>
            <w:color w:val="1155cc"/>
            <w:sz w:val="20"/>
            <w:szCs w:val="20"/>
            <w:u w:val="single"/>
            <w:rtl w:val="0"/>
          </w:rPr>
          <w:t xml:space="preserve">@Palak.Udacity</w:t>
        </w:r>
      </w:hyperlink>
      <w:r w:rsidDel="00000000" w:rsidR="00000000" w:rsidRPr="00000000">
        <w:rPr>
          <w:rtl w:val="0"/>
        </w:rPr>
      </w:r>
    </w:p>
    <w:p w:rsidR="00000000" w:rsidDel="00000000" w:rsidP="00000000" w:rsidRDefault="00000000" w:rsidRPr="00000000" w14:paraId="00000489">
      <w:pPr>
        <w:rPr>
          <w:b w:val="1"/>
          <w:sz w:val="20"/>
          <w:szCs w:val="20"/>
        </w:rPr>
      </w:pPr>
      <w:r w:rsidDel="00000000" w:rsidR="00000000" w:rsidRPr="00000000">
        <w:rPr>
          <w:b w:val="1"/>
          <w:sz w:val="20"/>
          <w:szCs w:val="20"/>
          <w:rtl w:val="0"/>
        </w:rPr>
        <w:t xml:space="preserve">What is the criteria for the group leader selection?</w:t>
      </w:r>
    </w:p>
    <w:p w:rsidR="00000000" w:rsidDel="00000000" w:rsidP="00000000" w:rsidRDefault="00000000" w:rsidRPr="00000000" w14:paraId="0000048A">
      <w:pPr>
        <w:rPr>
          <w:b w:val="1"/>
          <w:sz w:val="20"/>
          <w:szCs w:val="20"/>
        </w:rPr>
      </w:pPr>
      <w:r w:rsidDel="00000000" w:rsidR="00000000" w:rsidRPr="00000000">
        <w:rPr>
          <w:b w:val="1"/>
          <w:sz w:val="20"/>
          <w:szCs w:val="20"/>
          <w:rtl w:val="0"/>
        </w:rPr>
        <w:t xml:space="preserve">Are the previous scholars of Udacity get more benefits for the leader selection?</w:t>
      </w:r>
    </w:p>
    <w:p w:rsidR="00000000" w:rsidDel="00000000" w:rsidP="00000000" w:rsidRDefault="00000000" w:rsidRPr="00000000" w14:paraId="0000048B">
      <w:pPr>
        <w:rPr>
          <w:sz w:val="20"/>
          <w:szCs w:val="20"/>
        </w:rPr>
      </w:pPr>
      <w:r w:rsidDel="00000000" w:rsidR="00000000" w:rsidRPr="00000000">
        <w:rPr>
          <w:sz w:val="20"/>
          <w:szCs w:val="20"/>
          <w:rtl w:val="0"/>
        </w:rPr>
        <w:t xml:space="preserve">A.</w:t>
      </w:r>
      <w:hyperlink r:id="rId77">
        <w:r w:rsidDel="00000000" w:rsidR="00000000" w:rsidRPr="00000000">
          <w:rPr>
            <w:sz w:val="20"/>
            <w:szCs w:val="20"/>
            <w:rtl w:val="0"/>
          </w:rPr>
          <w:t xml:space="preserve"> </w:t>
        </w:r>
      </w:hyperlink>
      <w:hyperlink r:id="rId78">
        <w:r w:rsidDel="00000000" w:rsidR="00000000" w:rsidRPr="00000000">
          <w:rPr>
            <w:color w:val="1155cc"/>
            <w:sz w:val="20"/>
            <w:szCs w:val="20"/>
            <w:u w:val="single"/>
            <w:rtl w:val="0"/>
          </w:rPr>
          <w:t xml:space="preserve">@Sandhya Singh</w:t>
        </w:r>
      </w:hyperlink>
      <w:r w:rsidDel="00000000" w:rsidR="00000000" w:rsidRPr="00000000">
        <w:rPr>
          <w:sz w:val="20"/>
          <w:szCs w:val="20"/>
          <w:rtl w:val="0"/>
        </w:rPr>
        <w:t xml:space="preserve"> Scroll to see the question being answered by Brenda! To add no there is no added benefit for having lead such an experience in previous scholarship!</w:t>
      </w:r>
    </w:p>
    <w:p w:rsidR="00000000" w:rsidDel="00000000" w:rsidP="00000000" w:rsidRDefault="00000000" w:rsidRPr="00000000" w14:paraId="0000048C">
      <w:pPr>
        <w:rPr>
          <w:sz w:val="20"/>
          <w:szCs w:val="20"/>
        </w:rPr>
      </w:pPr>
      <w:r w:rsidDel="00000000" w:rsidR="00000000" w:rsidRPr="00000000">
        <w:rPr>
          <w:rtl w:val="0"/>
        </w:rPr>
      </w:r>
    </w:p>
    <w:p w:rsidR="00000000" w:rsidDel="00000000" w:rsidP="00000000" w:rsidRDefault="00000000" w:rsidRPr="00000000" w14:paraId="0000048D">
      <w:pPr>
        <w:rPr>
          <w:b w:val="1"/>
          <w:sz w:val="20"/>
          <w:szCs w:val="20"/>
        </w:rPr>
      </w:pPr>
      <w:r w:rsidDel="00000000" w:rsidR="00000000" w:rsidRPr="00000000">
        <w:rPr>
          <w:b w:val="1"/>
          <w:sz w:val="20"/>
          <w:szCs w:val="20"/>
          <w:rtl w:val="0"/>
        </w:rPr>
        <w:t xml:space="preserve">Q.</w:t>
      </w:r>
      <w:r w:rsidDel="00000000" w:rsidR="00000000" w:rsidRPr="00000000">
        <w:rPr>
          <w:sz w:val="20"/>
          <w:szCs w:val="20"/>
          <w:rtl w:val="0"/>
        </w:rPr>
        <w:t xml:space="preserve"> </w:t>
      </w:r>
      <w:r w:rsidDel="00000000" w:rsidR="00000000" w:rsidRPr="00000000">
        <w:rPr>
          <w:b w:val="1"/>
          <w:sz w:val="20"/>
          <w:szCs w:val="20"/>
          <w:rtl w:val="0"/>
        </w:rPr>
        <w:t xml:space="preserve">Will we get any certificate for this foundation course?</w:t>
      </w:r>
    </w:p>
    <w:p w:rsidR="00000000" w:rsidDel="00000000" w:rsidP="00000000" w:rsidRDefault="00000000" w:rsidRPr="00000000" w14:paraId="0000048E">
      <w:pPr>
        <w:rPr>
          <w:sz w:val="20"/>
          <w:szCs w:val="20"/>
        </w:rPr>
      </w:pPr>
      <w:r w:rsidDel="00000000" w:rsidR="00000000" w:rsidRPr="00000000">
        <w:rPr>
          <w:sz w:val="20"/>
          <w:szCs w:val="20"/>
          <w:rtl w:val="0"/>
        </w:rPr>
        <w:t xml:space="preserve">A. Hi</w:t>
      </w:r>
      <w:hyperlink r:id="rId79">
        <w:r w:rsidDel="00000000" w:rsidR="00000000" w:rsidRPr="00000000">
          <w:rPr>
            <w:sz w:val="20"/>
            <w:szCs w:val="20"/>
            <w:rtl w:val="0"/>
          </w:rPr>
          <w:t xml:space="preserve"> </w:t>
        </w:r>
      </w:hyperlink>
      <w:hyperlink r:id="rId80">
        <w:r w:rsidDel="00000000" w:rsidR="00000000" w:rsidRPr="00000000">
          <w:rPr>
            <w:color w:val="1155cc"/>
            <w:sz w:val="20"/>
            <w:szCs w:val="20"/>
            <w:u w:val="single"/>
            <w:rtl w:val="0"/>
          </w:rPr>
          <w:t xml:space="preserve">@Pragna Das</w:t>
        </w:r>
      </w:hyperlink>
      <w:r w:rsidDel="00000000" w:rsidR="00000000" w:rsidRPr="00000000">
        <w:rPr>
          <w:sz w:val="20"/>
          <w:szCs w:val="20"/>
          <w:rtl w:val="0"/>
        </w:rPr>
        <w:t xml:space="preserve">! While there won’t be a certificate (we reserve those for our ND program) or a digital badge, we will share language you can use to update your Linkedin account!</w:t>
      </w:r>
    </w:p>
    <w:p w:rsidR="00000000" w:rsidDel="00000000" w:rsidP="00000000" w:rsidRDefault="00000000" w:rsidRPr="00000000" w14:paraId="0000048F">
      <w:pPr>
        <w:rPr>
          <w:sz w:val="20"/>
          <w:szCs w:val="20"/>
        </w:rPr>
      </w:pPr>
      <w:r w:rsidDel="00000000" w:rsidR="00000000" w:rsidRPr="00000000">
        <w:rPr>
          <w:rtl w:val="0"/>
        </w:rPr>
      </w:r>
    </w:p>
    <w:p w:rsidR="00000000" w:rsidDel="00000000" w:rsidP="00000000" w:rsidRDefault="00000000" w:rsidRPr="00000000" w14:paraId="00000490">
      <w:pPr>
        <w:rPr>
          <w:b w:val="1"/>
          <w:sz w:val="20"/>
          <w:szCs w:val="20"/>
        </w:rPr>
      </w:pPr>
      <w:r w:rsidDel="00000000" w:rsidR="00000000" w:rsidRPr="00000000">
        <w:rPr>
          <w:b w:val="1"/>
          <w:sz w:val="20"/>
          <w:szCs w:val="20"/>
          <w:rtl w:val="0"/>
        </w:rPr>
        <w:t xml:space="preserve">Q.</w:t>
      </w:r>
      <w:r w:rsidDel="00000000" w:rsidR="00000000" w:rsidRPr="00000000">
        <w:rPr>
          <w:sz w:val="20"/>
          <w:szCs w:val="20"/>
          <w:rtl w:val="0"/>
        </w:rPr>
        <w:t xml:space="preserve"> </w:t>
      </w:r>
      <w:r w:rsidDel="00000000" w:rsidR="00000000" w:rsidRPr="00000000">
        <w:rPr>
          <w:b w:val="1"/>
          <w:sz w:val="20"/>
          <w:szCs w:val="20"/>
          <w:rtl w:val="0"/>
        </w:rPr>
        <w:t xml:space="preserve">At what basis do you select student leaders from the applications?</w:t>
      </w:r>
    </w:p>
    <w:p w:rsidR="00000000" w:rsidDel="00000000" w:rsidP="00000000" w:rsidRDefault="00000000" w:rsidRPr="00000000" w14:paraId="00000491">
      <w:pPr>
        <w:rPr>
          <w:sz w:val="20"/>
          <w:szCs w:val="20"/>
        </w:rPr>
      </w:pPr>
      <w:r w:rsidDel="00000000" w:rsidR="00000000" w:rsidRPr="00000000">
        <w:rPr>
          <w:sz w:val="20"/>
          <w:szCs w:val="20"/>
          <w:rtl w:val="0"/>
        </w:rPr>
        <w:t xml:space="preserve">A.</w:t>
      </w:r>
      <w:hyperlink r:id="rId81">
        <w:r w:rsidDel="00000000" w:rsidR="00000000" w:rsidRPr="00000000">
          <w:rPr>
            <w:sz w:val="20"/>
            <w:szCs w:val="20"/>
            <w:rtl w:val="0"/>
          </w:rPr>
          <w:t xml:space="preserve"> </w:t>
        </w:r>
      </w:hyperlink>
      <w:hyperlink r:id="rId82">
        <w:r w:rsidDel="00000000" w:rsidR="00000000" w:rsidRPr="00000000">
          <w:rPr>
            <w:color w:val="1155cc"/>
            <w:sz w:val="20"/>
            <w:szCs w:val="20"/>
            <w:u w:val="single"/>
            <w:rtl w:val="0"/>
          </w:rPr>
          <w:t xml:space="preserve">@Hari Prasanth SM</w:t>
        </w:r>
      </w:hyperlink>
      <w:r w:rsidDel="00000000" w:rsidR="00000000" w:rsidRPr="00000000">
        <w:rPr>
          <w:sz w:val="20"/>
          <w:szCs w:val="20"/>
          <w:rtl w:val="0"/>
        </w:rPr>
        <w:t xml:space="preserve"> Hey! The question has been covered! Scroll a bit up and you will find your answer! </w:t>
      </w:r>
      <w:r w:rsidDel="00000000" w:rsidR="00000000" w:rsidRPr="00000000">
        <w:rPr>
          <w:sz w:val="20"/>
          <w:szCs w:val="20"/>
        </w:rPr>
        <w:drawing>
          <wp:inline distB="114300" distT="114300" distL="114300" distR="114300">
            <wp:extent cx="215900" cy="215900"/>
            <wp:effectExtent b="0" l="0" r="0" t="0"/>
            <wp:docPr id="56" name="image52.png"/>
            <a:graphic>
              <a:graphicData uri="http://schemas.openxmlformats.org/drawingml/2006/picture">
                <pic:pic>
                  <pic:nvPicPr>
                    <pic:cNvPr id="0" name="image52.png"/>
                    <pic:cNvPicPr preferRelativeResize="0"/>
                  </pic:nvPicPr>
                  <pic:blipFill>
                    <a:blip r:embed="rId83"/>
                    <a:srcRect b="0" l="0" r="0" t="0"/>
                    <a:stretch>
                      <a:fillRect/>
                    </a:stretch>
                  </pic:blipFill>
                  <pic:spPr>
                    <a:xfrm>
                      <a:off x="0" y="0"/>
                      <a:ext cx="215900" cy="215900"/>
                    </a:xfrm>
                    <a:prstGeom prst="rect"/>
                    <a:ln/>
                  </pic:spPr>
                </pic:pic>
              </a:graphicData>
            </a:graphic>
          </wp:inline>
        </w:drawing>
      </w:r>
      <w:r w:rsidDel="00000000" w:rsidR="00000000" w:rsidRPr="00000000">
        <w:rPr>
          <w:sz w:val="20"/>
          <w:szCs w:val="20"/>
          <w:rtl w:val="0"/>
        </w:rPr>
        <w:t xml:space="preserve"> (edited)</w:t>
      </w:r>
    </w:p>
    <w:p w:rsidR="00000000" w:rsidDel="00000000" w:rsidP="00000000" w:rsidRDefault="00000000" w:rsidRPr="00000000" w14:paraId="00000492">
      <w:pPr>
        <w:rPr>
          <w:sz w:val="20"/>
          <w:szCs w:val="20"/>
        </w:rPr>
      </w:pPr>
      <w:r w:rsidDel="00000000" w:rsidR="00000000" w:rsidRPr="00000000">
        <w:rPr>
          <w:rtl w:val="0"/>
        </w:rPr>
      </w:r>
    </w:p>
    <w:p w:rsidR="00000000" w:rsidDel="00000000" w:rsidP="00000000" w:rsidRDefault="00000000" w:rsidRPr="00000000" w14:paraId="00000493">
      <w:pPr>
        <w:rPr>
          <w:b w:val="1"/>
          <w:sz w:val="20"/>
          <w:szCs w:val="20"/>
        </w:rPr>
      </w:pPr>
      <w:r w:rsidDel="00000000" w:rsidR="00000000" w:rsidRPr="00000000">
        <w:rPr>
          <w:b w:val="1"/>
          <w:sz w:val="20"/>
          <w:szCs w:val="20"/>
          <w:rtl w:val="0"/>
        </w:rPr>
        <w:t xml:space="preserve">Q.</w:t>
      </w:r>
      <w:r w:rsidDel="00000000" w:rsidR="00000000" w:rsidRPr="00000000">
        <w:rPr>
          <w:sz w:val="20"/>
          <w:szCs w:val="20"/>
          <w:rtl w:val="0"/>
        </w:rPr>
        <w:t xml:space="preserve"> </w:t>
      </w:r>
      <w:r w:rsidDel="00000000" w:rsidR="00000000" w:rsidRPr="00000000">
        <w:rPr>
          <w:b w:val="1"/>
          <w:sz w:val="20"/>
          <w:szCs w:val="20"/>
          <w:rtl w:val="0"/>
        </w:rPr>
        <w:t xml:space="preserve">In in phase2 ND also the labs integrated into Udacity?</w:t>
      </w:r>
    </w:p>
    <w:p w:rsidR="00000000" w:rsidDel="00000000" w:rsidP="00000000" w:rsidRDefault="00000000" w:rsidRPr="00000000" w14:paraId="00000494">
      <w:pPr>
        <w:rPr>
          <w:sz w:val="20"/>
          <w:szCs w:val="20"/>
        </w:rPr>
      </w:pPr>
      <w:r w:rsidDel="00000000" w:rsidR="00000000" w:rsidRPr="00000000">
        <w:rPr>
          <w:sz w:val="20"/>
          <w:szCs w:val="20"/>
          <w:rtl w:val="0"/>
        </w:rPr>
        <w:t xml:space="preserve">A.</w:t>
      </w:r>
    </w:p>
    <w:p w:rsidR="00000000" w:rsidDel="00000000" w:rsidP="00000000" w:rsidRDefault="00000000" w:rsidRPr="00000000" w14:paraId="00000495">
      <w:pPr>
        <w:rPr>
          <w:sz w:val="20"/>
          <w:szCs w:val="20"/>
        </w:rPr>
      </w:pPr>
      <w:hyperlink r:id="rId84">
        <w:r w:rsidDel="00000000" w:rsidR="00000000" w:rsidRPr="00000000">
          <w:rPr>
            <w:color w:val="1155cc"/>
            <w:sz w:val="20"/>
            <w:szCs w:val="20"/>
            <w:u w:val="single"/>
            <w:rtl w:val="0"/>
          </w:rPr>
          <w:t xml:space="preserve">@Suresh Kumar</w:t>
        </w:r>
      </w:hyperlink>
      <w:r w:rsidDel="00000000" w:rsidR="00000000" w:rsidRPr="00000000">
        <w:rPr>
          <w:sz w:val="20"/>
          <w:szCs w:val="20"/>
          <w:rtl w:val="0"/>
        </w:rPr>
        <w:t xml:space="preserve"> Most likely they will be but with the course in development stage now, we do not have a confirmation on this!</w:t>
      </w:r>
    </w:p>
    <w:p w:rsidR="00000000" w:rsidDel="00000000" w:rsidP="00000000" w:rsidRDefault="00000000" w:rsidRPr="00000000" w14:paraId="00000496">
      <w:pPr>
        <w:rPr>
          <w:sz w:val="20"/>
          <w:szCs w:val="20"/>
        </w:rPr>
      </w:pPr>
      <w:r w:rsidDel="00000000" w:rsidR="00000000" w:rsidRPr="00000000">
        <w:rPr>
          <w:rtl w:val="0"/>
        </w:rPr>
      </w:r>
    </w:p>
    <w:p w:rsidR="00000000" w:rsidDel="00000000" w:rsidP="00000000" w:rsidRDefault="00000000" w:rsidRPr="00000000" w14:paraId="00000497">
      <w:pPr>
        <w:rPr>
          <w:sz w:val="20"/>
          <w:szCs w:val="20"/>
        </w:rPr>
      </w:pPr>
      <w:r w:rsidDel="00000000" w:rsidR="00000000" w:rsidRPr="00000000">
        <w:rPr>
          <w:rtl w:val="0"/>
        </w:rPr>
      </w:r>
    </w:p>
    <w:p w:rsidR="00000000" w:rsidDel="00000000" w:rsidP="00000000" w:rsidRDefault="00000000" w:rsidRPr="00000000" w14:paraId="00000498">
      <w:pPr>
        <w:rPr>
          <w:b w:val="1"/>
          <w:sz w:val="20"/>
          <w:szCs w:val="20"/>
        </w:rPr>
      </w:pPr>
      <w:r w:rsidDel="00000000" w:rsidR="00000000" w:rsidRPr="00000000">
        <w:rPr>
          <w:b w:val="1"/>
          <w:sz w:val="20"/>
          <w:szCs w:val="20"/>
          <w:rtl w:val="0"/>
        </w:rPr>
        <w:t xml:space="preserve">Q.</w:t>
      </w:r>
      <w:hyperlink r:id="rId85">
        <w:r w:rsidDel="00000000" w:rsidR="00000000" w:rsidRPr="00000000">
          <w:rPr>
            <w:sz w:val="20"/>
            <w:szCs w:val="20"/>
            <w:rtl w:val="0"/>
          </w:rPr>
          <w:t xml:space="preserve"> </w:t>
        </w:r>
      </w:hyperlink>
      <w:hyperlink r:id="rId86">
        <w:r w:rsidDel="00000000" w:rsidR="00000000" w:rsidRPr="00000000">
          <w:rPr>
            <w:b w:val="1"/>
            <w:color w:val="1155cc"/>
            <w:sz w:val="20"/>
            <w:szCs w:val="20"/>
            <w:u w:val="single"/>
            <w:rtl w:val="0"/>
          </w:rPr>
          <w:t xml:space="preserve">@Palak.Udacity</w:t>
        </w:r>
      </w:hyperlink>
      <w:r w:rsidDel="00000000" w:rsidR="00000000" w:rsidRPr="00000000">
        <w:rPr>
          <w:sz w:val="20"/>
          <w:szCs w:val="20"/>
          <w:rtl w:val="0"/>
        </w:rPr>
        <w:t xml:space="preserve"> </w:t>
      </w:r>
      <w:r w:rsidDel="00000000" w:rsidR="00000000" w:rsidRPr="00000000">
        <w:rPr>
          <w:b w:val="1"/>
          <w:sz w:val="20"/>
          <w:szCs w:val="20"/>
          <w:rtl w:val="0"/>
        </w:rPr>
        <w:t xml:space="preserve">how many channel moderator are required per channel</w:t>
      </w:r>
    </w:p>
    <w:p w:rsidR="00000000" w:rsidDel="00000000" w:rsidP="00000000" w:rsidRDefault="00000000" w:rsidRPr="00000000" w14:paraId="00000499">
      <w:pPr>
        <w:rPr>
          <w:sz w:val="20"/>
          <w:szCs w:val="20"/>
        </w:rPr>
      </w:pPr>
      <w:r w:rsidDel="00000000" w:rsidR="00000000" w:rsidRPr="00000000">
        <w:rPr>
          <w:sz w:val="20"/>
          <w:szCs w:val="20"/>
          <w:rtl w:val="0"/>
        </w:rPr>
        <w:t xml:space="preserve">A. Hi</w:t>
      </w:r>
      <w:hyperlink r:id="rId87">
        <w:r w:rsidDel="00000000" w:rsidR="00000000" w:rsidRPr="00000000">
          <w:rPr>
            <w:sz w:val="20"/>
            <w:szCs w:val="20"/>
            <w:rtl w:val="0"/>
          </w:rPr>
          <w:t xml:space="preserve"> </w:t>
        </w:r>
      </w:hyperlink>
      <w:hyperlink r:id="rId88">
        <w:r w:rsidDel="00000000" w:rsidR="00000000" w:rsidRPr="00000000">
          <w:rPr>
            <w:color w:val="1155cc"/>
            <w:sz w:val="20"/>
            <w:szCs w:val="20"/>
            <w:u w:val="single"/>
            <w:rtl w:val="0"/>
          </w:rPr>
          <w:t xml:space="preserve">@Peace Peters</w:t>
        </w:r>
      </w:hyperlink>
      <w:r w:rsidDel="00000000" w:rsidR="00000000" w:rsidRPr="00000000">
        <w:rPr>
          <w:sz w:val="20"/>
          <w:szCs w:val="20"/>
          <w:rtl w:val="0"/>
        </w:rPr>
        <w:t xml:space="preserve">! We normally pick 2-3 Student Leaders for our non-technical channels and sometimes double that for our tech channels like</w:t>
      </w:r>
      <w:hyperlink r:id="rId89">
        <w:r w:rsidDel="00000000" w:rsidR="00000000" w:rsidRPr="00000000">
          <w:rPr>
            <w:sz w:val="20"/>
            <w:szCs w:val="20"/>
            <w:rtl w:val="0"/>
          </w:rPr>
          <w:t xml:space="preserve"> </w:t>
        </w:r>
      </w:hyperlink>
      <w:hyperlink r:id="rId90">
        <w:r w:rsidDel="00000000" w:rsidR="00000000" w:rsidRPr="00000000">
          <w:rPr>
            <w:color w:val="1155cc"/>
            <w:sz w:val="20"/>
            <w:szCs w:val="20"/>
            <w:u w:val="single"/>
            <w:rtl w:val="0"/>
          </w:rPr>
          <w:t xml:space="preserve">#tech_help</w:t>
        </w:r>
      </w:hyperlink>
      <w:r w:rsidDel="00000000" w:rsidR="00000000" w:rsidRPr="00000000">
        <w:rPr>
          <w:sz w:val="20"/>
          <w:szCs w:val="20"/>
          <w:rtl w:val="0"/>
        </w:rPr>
        <w:t xml:space="preserve"> and the lesson channels. Hope that helps!</w:t>
      </w:r>
    </w:p>
    <w:p w:rsidR="00000000" w:rsidDel="00000000" w:rsidP="00000000" w:rsidRDefault="00000000" w:rsidRPr="00000000" w14:paraId="0000049A">
      <w:pPr>
        <w:rPr>
          <w:sz w:val="20"/>
          <w:szCs w:val="20"/>
        </w:rPr>
      </w:pPr>
      <w:r w:rsidDel="00000000" w:rsidR="00000000" w:rsidRPr="00000000">
        <w:rPr>
          <w:rtl w:val="0"/>
        </w:rPr>
      </w:r>
    </w:p>
    <w:p w:rsidR="00000000" w:rsidDel="00000000" w:rsidP="00000000" w:rsidRDefault="00000000" w:rsidRPr="00000000" w14:paraId="0000049B">
      <w:pPr>
        <w:rPr>
          <w:b w:val="1"/>
          <w:sz w:val="20"/>
          <w:szCs w:val="20"/>
        </w:rPr>
      </w:pPr>
      <w:r w:rsidDel="00000000" w:rsidR="00000000" w:rsidRPr="00000000">
        <w:rPr>
          <w:b w:val="1"/>
          <w:sz w:val="20"/>
          <w:szCs w:val="20"/>
          <w:rtl w:val="0"/>
        </w:rPr>
        <w:t xml:space="preserve">Q.</w:t>
      </w:r>
      <w:hyperlink r:id="rId91">
        <w:r w:rsidDel="00000000" w:rsidR="00000000" w:rsidRPr="00000000">
          <w:rPr>
            <w:sz w:val="20"/>
            <w:szCs w:val="20"/>
            <w:rtl w:val="0"/>
          </w:rPr>
          <w:t xml:space="preserve"> </w:t>
        </w:r>
      </w:hyperlink>
      <w:hyperlink r:id="rId92">
        <w:r w:rsidDel="00000000" w:rsidR="00000000" w:rsidRPr="00000000">
          <w:rPr>
            <w:b w:val="1"/>
            <w:color w:val="1155cc"/>
            <w:sz w:val="20"/>
            <w:szCs w:val="20"/>
            <w:u w:val="single"/>
            <w:rtl w:val="0"/>
          </w:rPr>
          <w:t xml:space="preserve">@Palak.Udacity</w:t>
        </w:r>
      </w:hyperlink>
      <w:r w:rsidDel="00000000" w:rsidR="00000000" w:rsidRPr="00000000">
        <w:rPr>
          <w:sz w:val="20"/>
          <w:szCs w:val="20"/>
          <w:rtl w:val="0"/>
        </w:rPr>
        <w:t xml:space="preserve"> </w:t>
      </w:r>
      <w:r w:rsidDel="00000000" w:rsidR="00000000" w:rsidRPr="00000000">
        <w:rPr>
          <w:b w:val="1"/>
          <w:sz w:val="20"/>
          <w:szCs w:val="20"/>
          <w:rtl w:val="0"/>
        </w:rPr>
        <w:t xml:space="preserve">there is a mention of form after completion of</w:t>
      </w:r>
      <w:hyperlink r:id="rId93">
        <w:r w:rsidDel="00000000" w:rsidR="00000000" w:rsidRPr="00000000">
          <w:rPr>
            <w:sz w:val="20"/>
            <w:szCs w:val="20"/>
            <w:rtl w:val="0"/>
          </w:rPr>
          <w:t xml:space="preserve"> </w:t>
        </w:r>
      </w:hyperlink>
      <w:hyperlink r:id="rId94">
        <w:r w:rsidDel="00000000" w:rsidR="00000000" w:rsidRPr="00000000">
          <w:rPr>
            <w:b w:val="1"/>
            <w:color w:val="1155cc"/>
            <w:sz w:val="20"/>
            <w:szCs w:val="20"/>
            <w:u w:val="single"/>
            <w:rtl w:val="0"/>
          </w:rPr>
          <w:t xml:space="preserve">#50daysofudacity</w:t>
        </w:r>
      </w:hyperlink>
      <w:r w:rsidDel="00000000" w:rsidR="00000000" w:rsidRPr="00000000">
        <w:rPr>
          <w:sz w:val="20"/>
          <w:szCs w:val="20"/>
          <w:rtl w:val="0"/>
        </w:rPr>
        <w:t xml:space="preserve"> </w:t>
      </w:r>
      <w:r w:rsidDel="00000000" w:rsidR="00000000" w:rsidRPr="00000000">
        <w:rPr>
          <w:b w:val="1"/>
          <w:sz w:val="20"/>
          <w:szCs w:val="20"/>
          <w:rtl w:val="0"/>
        </w:rPr>
        <w:t xml:space="preserve">challenge. Do we need to keep some tab on our daily progress out of the channel as well? Are we required to update it in the form Or something?</w:t>
      </w:r>
    </w:p>
    <w:p w:rsidR="00000000" w:rsidDel="00000000" w:rsidP="00000000" w:rsidRDefault="00000000" w:rsidRPr="00000000" w14:paraId="0000049C">
      <w:pPr>
        <w:rPr>
          <w:sz w:val="20"/>
          <w:szCs w:val="20"/>
        </w:rPr>
      </w:pPr>
      <w:r w:rsidDel="00000000" w:rsidR="00000000" w:rsidRPr="00000000">
        <w:rPr>
          <w:sz w:val="20"/>
          <w:szCs w:val="20"/>
          <w:rtl w:val="0"/>
        </w:rPr>
        <w:t xml:space="preserve">A.</w:t>
      </w:r>
      <w:hyperlink r:id="rId95">
        <w:r w:rsidDel="00000000" w:rsidR="00000000" w:rsidRPr="00000000">
          <w:rPr>
            <w:sz w:val="20"/>
            <w:szCs w:val="20"/>
            <w:rtl w:val="0"/>
          </w:rPr>
          <w:t xml:space="preserve"> </w:t>
        </w:r>
      </w:hyperlink>
      <w:hyperlink r:id="rId96">
        <w:r w:rsidDel="00000000" w:rsidR="00000000" w:rsidRPr="00000000">
          <w:rPr>
            <w:color w:val="1155cc"/>
            <w:sz w:val="20"/>
            <w:szCs w:val="20"/>
            <w:u w:val="single"/>
            <w:rtl w:val="0"/>
          </w:rPr>
          <w:t xml:space="preserve">@Gauri</w:t>
        </w:r>
      </w:hyperlink>
      <w:r w:rsidDel="00000000" w:rsidR="00000000" w:rsidRPr="00000000">
        <w:rPr>
          <w:sz w:val="20"/>
          <w:szCs w:val="20"/>
          <w:rtl w:val="0"/>
        </w:rPr>
        <w:t xml:space="preserve"> Hey! No you are not required to keep a tab of your daily progress outside the channel but if you would like to do so (for your reference) you can do that!</w:t>
      </w:r>
    </w:p>
    <w:p w:rsidR="00000000" w:rsidDel="00000000" w:rsidP="00000000" w:rsidRDefault="00000000" w:rsidRPr="00000000" w14:paraId="0000049D">
      <w:pPr>
        <w:rPr>
          <w:sz w:val="20"/>
          <w:szCs w:val="20"/>
        </w:rPr>
      </w:pPr>
      <w:r w:rsidDel="00000000" w:rsidR="00000000" w:rsidRPr="00000000">
        <w:rPr>
          <w:sz w:val="20"/>
          <w:szCs w:val="20"/>
          <w:rtl w:val="0"/>
        </w:rPr>
        <w:t xml:space="preserve">You won’t be required to update that in the form!</w:t>
      </w:r>
    </w:p>
    <w:p w:rsidR="00000000" w:rsidDel="00000000" w:rsidP="00000000" w:rsidRDefault="00000000" w:rsidRPr="00000000" w14:paraId="0000049E">
      <w:pPr>
        <w:rPr>
          <w:sz w:val="20"/>
          <w:szCs w:val="20"/>
        </w:rPr>
      </w:pPr>
      <w:r w:rsidDel="00000000" w:rsidR="00000000" w:rsidRPr="00000000">
        <w:rPr>
          <w:rtl w:val="0"/>
        </w:rPr>
      </w:r>
    </w:p>
    <w:p w:rsidR="00000000" w:rsidDel="00000000" w:rsidP="00000000" w:rsidRDefault="00000000" w:rsidRPr="00000000" w14:paraId="0000049F">
      <w:pPr>
        <w:rPr>
          <w:b w:val="1"/>
          <w:sz w:val="20"/>
          <w:szCs w:val="20"/>
        </w:rPr>
      </w:pPr>
      <w:r w:rsidDel="00000000" w:rsidR="00000000" w:rsidRPr="00000000">
        <w:rPr>
          <w:b w:val="1"/>
          <w:sz w:val="20"/>
          <w:szCs w:val="20"/>
          <w:rtl w:val="0"/>
        </w:rPr>
        <w:t xml:space="preserve">Q.</w:t>
      </w:r>
      <w:hyperlink r:id="rId97">
        <w:r w:rsidDel="00000000" w:rsidR="00000000" w:rsidRPr="00000000">
          <w:rPr>
            <w:sz w:val="20"/>
            <w:szCs w:val="20"/>
            <w:rtl w:val="0"/>
          </w:rPr>
          <w:t xml:space="preserve"> </w:t>
        </w:r>
      </w:hyperlink>
      <w:hyperlink r:id="rId98">
        <w:r w:rsidDel="00000000" w:rsidR="00000000" w:rsidRPr="00000000">
          <w:rPr>
            <w:b w:val="1"/>
            <w:color w:val="1155cc"/>
            <w:sz w:val="20"/>
            <w:szCs w:val="20"/>
            <w:u w:val="single"/>
            <w:rtl w:val="0"/>
          </w:rPr>
          <w:t xml:space="preserve">@Palak.Udacity</w:t>
        </w:r>
      </w:hyperlink>
      <w:r w:rsidDel="00000000" w:rsidR="00000000" w:rsidRPr="00000000">
        <w:rPr>
          <w:sz w:val="20"/>
          <w:szCs w:val="20"/>
          <w:rtl w:val="0"/>
        </w:rPr>
        <w:t xml:space="preserve"> </w:t>
      </w:r>
      <w:r w:rsidDel="00000000" w:rsidR="00000000" w:rsidRPr="00000000">
        <w:rPr>
          <w:b w:val="1"/>
          <w:sz w:val="20"/>
          <w:szCs w:val="20"/>
          <w:rtl w:val="0"/>
        </w:rPr>
        <w:t xml:space="preserve">I saw somewhere that there are 10000 students in phase 1 and only 300 will move to phase 2. What is the selection criteria for this?</w:t>
      </w:r>
    </w:p>
    <w:p w:rsidR="00000000" w:rsidDel="00000000" w:rsidP="00000000" w:rsidRDefault="00000000" w:rsidRPr="00000000" w14:paraId="000004A0">
      <w:pPr>
        <w:rPr>
          <w:sz w:val="20"/>
          <w:szCs w:val="20"/>
        </w:rPr>
      </w:pPr>
      <w:r w:rsidDel="00000000" w:rsidR="00000000" w:rsidRPr="00000000">
        <w:rPr>
          <w:sz w:val="20"/>
          <w:szCs w:val="20"/>
          <w:rtl w:val="0"/>
        </w:rPr>
        <w:t xml:space="preserve">A.</w:t>
      </w:r>
      <w:hyperlink r:id="rId99">
        <w:r w:rsidDel="00000000" w:rsidR="00000000" w:rsidRPr="00000000">
          <w:rPr>
            <w:sz w:val="20"/>
            <w:szCs w:val="20"/>
            <w:rtl w:val="0"/>
          </w:rPr>
          <w:t xml:space="preserve"> </w:t>
        </w:r>
      </w:hyperlink>
      <w:hyperlink r:id="rId100">
        <w:r w:rsidDel="00000000" w:rsidR="00000000" w:rsidRPr="00000000">
          <w:rPr>
            <w:color w:val="1155cc"/>
            <w:sz w:val="20"/>
            <w:szCs w:val="20"/>
            <w:u w:val="single"/>
            <w:rtl w:val="0"/>
          </w:rPr>
          <w:t xml:space="preserve">@Manish Kumar Gupta</w:t>
        </w:r>
      </w:hyperlink>
      <w:r w:rsidDel="00000000" w:rsidR="00000000" w:rsidRPr="00000000">
        <w:rPr>
          <w:sz w:val="20"/>
          <w:szCs w:val="20"/>
          <w:rtl w:val="0"/>
        </w:rPr>
        <w:t xml:space="preserve"> Have a look at the</w:t>
      </w:r>
      <w:hyperlink r:id="rId101">
        <w:r w:rsidDel="00000000" w:rsidR="00000000" w:rsidRPr="00000000">
          <w:rPr>
            <w:sz w:val="20"/>
            <w:szCs w:val="20"/>
            <w:rtl w:val="0"/>
          </w:rPr>
          <w:t xml:space="preserve"> </w:t>
        </w:r>
      </w:hyperlink>
      <w:hyperlink r:id="rId102">
        <w:r w:rsidDel="00000000" w:rsidR="00000000" w:rsidRPr="00000000">
          <w:rPr>
            <w:color w:val="1155cc"/>
            <w:sz w:val="20"/>
            <w:szCs w:val="20"/>
            <w:u w:val="single"/>
            <w:rtl w:val="0"/>
          </w:rPr>
          <w:t xml:space="preserve">FAQs</w:t>
        </w:r>
      </w:hyperlink>
      <w:r w:rsidDel="00000000" w:rsidR="00000000" w:rsidRPr="00000000">
        <w:rPr>
          <w:sz w:val="20"/>
          <w:szCs w:val="20"/>
          <w:rtl w:val="0"/>
        </w:rPr>
        <w:t xml:space="preserve"> and you will find your detailed answer there! </w:t>
      </w:r>
      <w:r w:rsidDel="00000000" w:rsidR="00000000" w:rsidRPr="00000000">
        <w:rPr>
          <w:sz w:val="20"/>
          <w:szCs w:val="20"/>
        </w:rPr>
        <w:drawing>
          <wp:inline distB="114300" distT="114300" distL="114300" distR="114300">
            <wp:extent cx="215900" cy="215900"/>
            <wp:effectExtent b="0" l="0" r="0" t="0"/>
            <wp:docPr id="22" name="image17.png"/>
            <a:graphic>
              <a:graphicData uri="http://schemas.openxmlformats.org/drawingml/2006/picture">
                <pic:pic>
                  <pic:nvPicPr>
                    <pic:cNvPr id="0" name="image17.png"/>
                    <pic:cNvPicPr preferRelativeResize="0"/>
                  </pic:nvPicPr>
                  <pic:blipFill>
                    <a:blip r:embed="rId103"/>
                    <a:srcRect b="0" l="0" r="0" t="0"/>
                    <a:stretch>
                      <a:fillRect/>
                    </a:stretch>
                  </pic:blipFill>
                  <pic:spPr>
                    <a:xfrm>
                      <a:off x="0" y="0"/>
                      <a:ext cx="2159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4A1">
      <w:pPr>
        <w:rPr>
          <w:sz w:val="20"/>
          <w:szCs w:val="20"/>
        </w:rPr>
      </w:pPr>
      <w:r w:rsidDel="00000000" w:rsidR="00000000" w:rsidRPr="00000000">
        <w:rPr>
          <w:rtl w:val="0"/>
        </w:rPr>
      </w:r>
    </w:p>
    <w:p w:rsidR="00000000" w:rsidDel="00000000" w:rsidP="00000000" w:rsidRDefault="00000000" w:rsidRPr="00000000" w14:paraId="000004A2">
      <w:pPr>
        <w:rPr>
          <w:b w:val="1"/>
          <w:sz w:val="20"/>
          <w:szCs w:val="20"/>
        </w:rPr>
      </w:pPr>
      <w:r w:rsidDel="00000000" w:rsidR="00000000" w:rsidRPr="00000000">
        <w:rPr>
          <w:b w:val="1"/>
          <w:sz w:val="20"/>
          <w:szCs w:val="20"/>
          <w:rtl w:val="0"/>
        </w:rPr>
        <w:t xml:space="preserve">Q.</w:t>
      </w:r>
      <w:r w:rsidDel="00000000" w:rsidR="00000000" w:rsidRPr="00000000">
        <w:rPr>
          <w:sz w:val="20"/>
          <w:szCs w:val="20"/>
          <w:rtl w:val="0"/>
        </w:rPr>
        <w:t xml:space="preserve"> </w:t>
      </w:r>
      <w:r w:rsidDel="00000000" w:rsidR="00000000" w:rsidRPr="00000000">
        <w:rPr>
          <w:b w:val="1"/>
          <w:sz w:val="20"/>
          <w:szCs w:val="20"/>
          <w:rtl w:val="0"/>
        </w:rPr>
        <w:t xml:space="preserve">If I do 30 minutes of other course in Udacity it is valid for 50 days for Udacity?</w:t>
      </w:r>
    </w:p>
    <w:p w:rsidR="00000000" w:rsidDel="00000000" w:rsidP="00000000" w:rsidRDefault="00000000" w:rsidRPr="00000000" w14:paraId="000004A3">
      <w:pPr>
        <w:rPr>
          <w:sz w:val="20"/>
          <w:szCs w:val="20"/>
        </w:rPr>
      </w:pPr>
      <w:r w:rsidDel="00000000" w:rsidR="00000000" w:rsidRPr="00000000">
        <w:rPr>
          <w:sz w:val="20"/>
          <w:szCs w:val="20"/>
          <w:rtl w:val="0"/>
        </w:rPr>
        <w:t xml:space="preserve">A. Hi</w:t>
      </w:r>
      <w:hyperlink r:id="rId104">
        <w:r w:rsidDel="00000000" w:rsidR="00000000" w:rsidRPr="00000000">
          <w:rPr>
            <w:sz w:val="20"/>
            <w:szCs w:val="20"/>
            <w:rtl w:val="0"/>
          </w:rPr>
          <w:t xml:space="preserve"> </w:t>
        </w:r>
      </w:hyperlink>
      <w:hyperlink r:id="rId105">
        <w:r w:rsidDel="00000000" w:rsidR="00000000" w:rsidRPr="00000000">
          <w:rPr>
            <w:color w:val="1155cc"/>
            <w:sz w:val="20"/>
            <w:szCs w:val="20"/>
            <w:u w:val="single"/>
            <w:rtl w:val="0"/>
          </w:rPr>
          <w:t xml:space="preserve">@Carlos Rojas V</w:t>
        </w:r>
      </w:hyperlink>
      <w:r w:rsidDel="00000000" w:rsidR="00000000" w:rsidRPr="00000000">
        <w:rPr>
          <w:sz w:val="20"/>
          <w:szCs w:val="20"/>
          <w:rtl w:val="0"/>
        </w:rPr>
        <w:t xml:space="preserve">! We do wish that students spend their 30 minutes on their Foundations Coursework as completing your coursework is indeed a requirement to be eligible for Phase 2! That said, if you have completed </w:t>
      </w:r>
      <w:r w:rsidDel="00000000" w:rsidR="00000000" w:rsidRPr="00000000">
        <w:rPr>
          <w:sz w:val="20"/>
          <w:szCs w:val="20"/>
        </w:rPr>
        <w:drawing>
          <wp:inline distB="114300" distT="114300" distL="114300" distR="114300">
            <wp:extent cx="215900" cy="215900"/>
            <wp:effectExtent b="0" l="0" r="0" t="0"/>
            <wp:docPr id="51" name="image47.png"/>
            <a:graphic>
              <a:graphicData uri="http://schemas.openxmlformats.org/drawingml/2006/picture">
                <pic:pic>
                  <pic:nvPicPr>
                    <pic:cNvPr id="0" name="image47.png"/>
                    <pic:cNvPicPr preferRelativeResize="0"/>
                  </pic:nvPicPr>
                  <pic:blipFill>
                    <a:blip r:embed="rId106"/>
                    <a:srcRect b="0" l="0" r="0" t="0"/>
                    <a:stretch>
                      <a:fillRect/>
                    </a:stretch>
                  </pic:blipFill>
                  <pic:spPr>
                    <a:xfrm>
                      <a:off x="0" y="0"/>
                      <a:ext cx="215900" cy="215900"/>
                    </a:xfrm>
                    <a:prstGeom prst="rect"/>
                    <a:ln/>
                  </pic:spPr>
                </pic:pic>
              </a:graphicData>
            </a:graphic>
          </wp:inline>
        </w:drawing>
      </w:r>
      <w:r w:rsidDel="00000000" w:rsidR="00000000" w:rsidRPr="00000000">
        <w:rPr>
          <w:sz w:val="20"/>
          <w:szCs w:val="20"/>
          <w:rtl w:val="0"/>
        </w:rPr>
        <w:t xml:space="preserve"> of your coursework you may you the 30 minutes on something related to this program. Thanks!</w:t>
      </w:r>
    </w:p>
    <w:p w:rsidR="00000000" w:rsidDel="00000000" w:rsidP="00000000" w:rsidRDefault="00000000" w:rsidRPr="00000000" w14:paraId="000004A4">
      <w:pPr>
        <w:rPr>
          <w:sz w:val="20"/>
          <w:szCs w:val="20"/>
        </w:rPr>
      </w:pPr>
      <w:r w:rsidDel="00000000" w:rsidR="00000000" w:rsidRPr="00000000">
        <w:rPr>
          <w:rtl w:val="0"/>
        </w:rPr>
      </w:r>
    </w:p>
    <w:p w:rsidR="00000000" w:rsidDel="00000000" w:rsidP="00000000" w:rsidRDefault="00000000" w:rsidRPr="00000000" w14:paraId="000004A5">
      <w:pPr>
        <w:rPr>
          <w:b w:val="1"/>
          <w:sz w:val="20"/>
          <w:szCs w:val="20"/>
        </w:rPr>
      </w:pPr>
      <w:r w:rsidDel="00000000" w:rsidR="00000000" w:rsidRPr="00000000">
        <w:rPr>
          <w:b w:val="1"/>
          <w:sz w:val="20"/>
          <w:szCs w:val="20"/>
          <w:rtl w:val="0"/>
        </w:rPr>
        <w:t xml:space="preserve">Q.</w:t>
      </w:r>
      <w:r w:rsidDel="00000000" w:rsidR="00000000" w:rsidRPr="00000000">
        <w:rPr>
          <w:sz w:val="20"/>
          <w:szCs w:val="20"/>
          <w:rtl w:val="0"/>
        </w:rPr>
        <w:t xml:space="preserve"> </w:t>
      </w:r>
      <w:r w:rsidDel="00000000" w:rsidR="00000000" w:rsidRPr="00000000">
        <w:rPr>
          <w:b w:val="1"/>
          <w:sz w:val="20"/>
          <w:szCs w:val="20"/>
          <w:rtl w:val="0"/>
        </w:rPr>
        <w:t xml:space="preserve">Can anyone explain me what to do with #50 days challenge</w:t>
      </w:r>
    </w:p>
    <w:p w:rsidR="00000000" w:rsidDel="00000000" w:rsidP="00000000" w:rsidRDefault="00000000" w:rsidRPr="00000000" w14:paraId="000004A6">
      <w:pPr>
        <w:rPr>
          <w:color w:val="1155cc"/>
          <w:sz w:val="20"/>
          <w:szCs w:val="20"/>
          <w:u w:val="single"/>
        </w:rPr>
      </w:pPr>
      <w:r w:rsidDel="00000000" w:rsidR="00000000" w:rsidRPr="00000000">
        <w:rPr>
          <w:sz w:val="20"/>
          <w:szCs w:val="20"/>
          <w:rtl w:val="0"/>
        </w:rPr>
        <w:t xml:space="preserve">Q. Hi</w:t>
      </w:r>
      <w:hyperlink r:id="rId107">
        <w:r w:rsidDel="00000000" w:rsidR="00000000" w:rsidRPr="00000000">
          <w:rPr>
            <w:sz w:val="20"/>
            <w:szCs w:val="20"/>
            <w:rtl w:val="0"/>
          </w:rPr>
          <w:t xml:space="preserve"> </w:t>
        </w:r>
      </w:hyperlink>
      <w:hyperlink r:id="rId108">
        <w:r w:rsidDel="00000000" w:rsidR="00000000" w:rsidRPr="00000000">
          <w:rPr>
            <w:color w:val="1155cc"/>
            <w:sz w:val="20"/>
            <w:szCs w:val="20"/>
            <w:u w:val="single"/>
            <w:rtl w:val="0"/>
          </w:rPr>
          <w:t xml:space="preserve">@Farzin</w:t>
        </w:r>
      </w:hyperlink>
      <w:r w:rsidDel="00000000" w:rsidR="00000000" w:rsidRPr="00000000">
        <w:rPr>
          <w:sz w:val="20"/>
          <w:szCs w:val="20"/>
          <w:rtl w:val="0"/>
        </w:rPr>
        <w:t xml:space="preserve">! There’s almost always a dedicated page on our Google site for every initiative. Here’s the one for 50 Days </w:t>
      </w:r>
      <w:r w:rsidDel="00000000" w:rsidR="00000000" w:rsidRPr="00000000">
        <w:rPr>
          <w:sz w:val="20"/>
          <w:szCs w:val="20"/>
        </w:rPr>
        <w:drawing>
          <wp:inline distB="114300" distT="114300" distL="114300" distR="114300">
            <wp:extent cx="215900" cy="215900"/>
            <wp:effectExtent b="0" l="0" r="0" t="0"/>
            <wp:docPr id="40" name="image60.png"/>
            <a:graphic>
              <a:graphicData uri="http://schemas.openxmlformats.org/drawingml/2006/picture">
                <pic:pic>
                  <pic:nvPicPr>
                    <pic:cNvPr id="0" name="image60.png"/>
                    <pic:cNvPicPr preferRelativeResize="0"/>
                  </pic:nvPicPr>
                  <pic:blipFill>
                    <a:blip r:embed="rId109"/>
                    <a:srcRect b="0" l="0" r="0" t="0"/>
                    <a:stretch>
                      <a:fillRect/>
                    </a:stretch>
                  </pic:blipFill>
                  <pic:spPr>
                    <a:xfrm>
                      <a:off x="0" y="0"/>
                      <a:ext cx="215900" cy="215900"/>
                    </a:xfrm>
                    <a:prstGeom prst="rect"/>
                    <a:ln/>
                  </pic:spPr>
                </pic:pic>
              </a:graphicData>
            </a:graphic>
          </wp:inline>
        </w:drawing>
      </w:r>
      <w:hyperlink r:id="rId110">
        <w:r w:rsidDel="00000000" w:rsidR="00000000" w:rsidRPr="00000000">
          <w:rPr>
            <w:sz w:val="20"/>
            <w:szCs w:val="20"/>
            <w:rtl w:val="0"/>
          </w:rPr>
          <w:t xml:space="preserve"> </w:t>
        </w:r>
      </w:hyperlink>
      <w:hyperlink r:id="rId111">
        <w:r w:rsidDel="00000000" w:rsidR="00000000" w:rsidRPr="00000000">
          <w:rPr>
            <w:color w:val="1155cc"/>
            <w:sz w:val="20"/>
            <w:szCs w:val="20"/>
            <w:u w:val="single"/>
            <w:rtl w:val="0"/>
          </w:rPr>
          <w:t xml:space="preserve">https://sites.google.com/udacity.com/microsoftazurechallenge/community/50-days-of-udacity</w:t>
        </w:r>
      </w:hyperlink>
      <w:r w:rsidDel="00000000" w:rsidR="00000000" w:rsidRPr="00000000">
        <w:rPr>
          <w:rtl w:val="0"/>
        </w:rPr>
      </w:r>
    </w:p>
    <w:p w:rsidR="00000000" w:rsidDel="00000000" w:rsidP="00000000" w:rsidRDefault="00000000" w:rsidRPr="00000000" w14:paraId="000004A7">
      <w:pPr>
        <w:rPr>
          <w:sz w:val="20"/>
          <w:szCs w:val="20"/>
        </w:rPr>
      </w:pPr>
      <w:r w:rsidDel="00000000" w:rsidR="00000000" w:rsidRPr="00000000">
        <w:rPr>
          <w:rtl w:val="0"/>
        </w:rPr>
      </w:r>
    </w:p>
    <w:p w:rsidR="00000000" w:rsidDel="00000000" w:rsidP="00000000" w:rsidRDefault="00000000" w:rsidRPr="00000000" w14:paraId="000004A8">
      <w:pPr>
        <w:rPr>
          <w:b w:val="1"/>
          <w:sz w:val="20"/>
          <w:szCs w:val="20"/>
        </w:rPr>
      </w:pPr>
      <w:r w:rsidDel="00000000" w:rsidR="00000000" w:rsidRPr="00000000">
        <w:rPr>
          <w:b w:val="1"/>
          <w:sz w:val="20"/>
          <w:szCs w:val="20"/>
          <w:rtl w:val="0"/>
        </w:rPr>
        <w:t xml:space="preserve">Q.</w:t>
      </w:r>
      <w:r w:rsidDel="00000000" w:rsidR="00000000" w:rsidRPr="00000000">
        <w:rPr>
          <w:sz w:val="20"/>
          <w:szCs w:val="20"/>
          <w:rtl w:val="0"/>
        </w:rPr>
        <w:t xml:space="preserve"> </w:t>
      </w:r>
      <w:r w:rsidDel="00000000" w:rsidR="00000000" w:rsidRPr="00000000">
        <w:rPr>
          <w:b w:val="1"/>
          <w:sz w:val="20"/>
          <w:szCs w:val="20"/>
          <w:rtl w:val="0"/>
        </w:rPr>
        <w:t xml:space="preserve">How are study groups created?on what basis?</w:t>
      </w:r>
    </w:p>
    <w:p w:rsidR="00000000" w:rsidDel="00000000" w:rsidP="00000000" w:rsidRDefault="00000000" w:rsidRPr="00000000" w14:paraId="000004A9">
      <w:pPr>
        <w:rPr>
          <w:sz w:val="20"/>
          <w:szCs w:val="20"/>
        </w:rPr>
      </w:pPr>
      <w:r w:rsidDel="00000000" w:rsidR="00000000" w:rsidRPr="00000000">
        <w:rPr>
          <w:sz w:val="20"/>
          <w:szCs w:val="20"/>
          <w:rtl w:val="0"/>
        </w:rPr>
        <w:t xml:space="preserve">A.</w:t>
      </w:r>
      <w:hyperlink r:id="rId112">
        <w:r w:rsidDel="00000000" w:rsidR="00000000" w:rsidRPr="00000000">
          <w:rPr>
            <w:sz w:val="20"/>
            <w:szCs w:val="20"/>
            <w:rtl w:val="0"/>
          </w:rPr>
          <w:t xml:space="preserve"> </w:t>
        </w:r>
      </w:hyperlink>
      <w:hyperlink r:id="rId113">
        <w:r w:rsidDel="00000000" w:rsidR="00000000" w:rsidRPr="00000000">
          <w:rPr>
            <w:color w:val="1155cc"/>
            <w:sz w:val="20"/>
            <w:szCs w:val="20"/>
            <w:u w:val="single"/>
            <w:rtl w:val="0"/>
          </w:rPr>
          <w:t xml:space="preserve">@Pragna Das</w:t>
        </w:r>
      </w:hyperlink>
      <w:r w:rsidDel="00000000" w:rsidR="00000000" w:rsidRPr="00000000">
        <w:rPr>
          <w:sz w:val="20"/>
          <w:szCs w:val="20"/>
          <w:rtl w:val="0"/>
        </w:rPr>
        <w:t xml:space="preserve"> The study groups can be based on any denominators say location, timezone, academic or project based interest eg. a study group for students interested in exploring ML applications in healthcare!</w:t>
      </w:r>
    </w:p>
    <w:p w:rsidR="00000000" w:rsidDel="00000000" w:rsidP="00000000" w:rsidRDefault="00000000" w:rsidRPr="00000000" w14:paraId="000004AA">
      <w:pPr>
        <w:rPr>
          <w:sz w:val="20"/>
          <w:szCs w:val="20"/>
        </w:rPr>
      </w:pPr>
      <w:r w:rsidDel="00000000" w:rsidR="00000000" w:rsidRPr="00000000">
        <w:rPr>
          <w:rtl w:val="0"/>
        </w:rPr>
      </w:r>
    </w:p>
    <w:p w:rsidR="00000000" w:rsidDel="00000000" w:rsidP="00000000" w:rsidRDefault="00000000" w:rsidRPr="00000000" w14:paraId="000004AB">
      <w:pPr>
        <w:rPr>
          <w:b w:val="1"/>
          <w:sz w:val="20"/>
          <w:szCs w:val="20"/>
        </w:rPr>
      </w:pPr>
      <w:r w:rsidDel="00000000" w:rsidR="00000000" w:rsidRPr="00000000">
        <w:rPr>
          <w:b w:val="1"/>
          <w:sz w:val="20"/>
          <w:szCs w:val="20"/>
          <w:rtl w:val="0"/>
        </w:rPr>
        <w:t xml:space="preserve">Q.</w:t>
      </w:r>
      <w:hyperlink r:id="rId114">
        <w:r w:rsidDel="00000000" w:rsidR="00000000" w:rsidRPr="00000000">
          <w:rPr>
            <w:sz w:val="20"/>
            <w:szCs w:val="20"/>
            <w:rtl w:val="0"/>
          </w:rPr>
          <w:t xml:space="preserve"> </w:t>
        </w:r>
      </w:hyperlink>
      <w:hyperlink r:id="rId115">
        <w:r w:rsidDel="00000000" w:rsidR="00000000" w:rsidRPr="00000000">
          <w:rPr>
            <w:b w:val="1"/>
            <w:color w:val="1155cc"/>
            <w:sz w:val="20"/>
            <w:szCs w:val="20"/>
            <w:u w:val="single"/>
            <w:rtl w:val="0"/>
          </w:rPr>
          <w:t xml:space="preserve">@Brenda.Udacity</w:t>
        </w:r>
      </w:hyperlink>
      <w:hyperlink r:id="rId116">
        <w:r w:rsidDel="00000000" w:rsidR="00000000" w:rsidRPr="00000000">
          <w:rPr>
            <w:sz w:val="20"/>
            <w:szCs w:val="20"/>
            <w:rtl w:val="0"/>
          </w:rPr>
          <w:t xml:space="preserve"> </w:t>
        </w:r>
      </w:hyperlink>
      <w:hyperlink r:id="rId117">
        <w:r w:rsidDel="00000000" w:rsidR="00000000" w:rsidRPr="00000000">
          <w:rPr>
            <w:b w:val="1"/>
            <w:color w:val="1155cc"/>
            <w:sz w:val="20"/>
            <w:szCs w:val="20"/>
            <w:u w:val="single"/>
            <w:rtl w:val="0"/>
          </w:rPr>
          <w:t xml:space="preserve">@Palak.Udacity</w:t>
        </w:r>
      </w:hyperlink>
      <w:r w:rsidDel="00000000" w:rsidR="00000000" w:rsidRPr="00000000">
        <w:rPr>
          <w:sz w:val="20"/>
          <w:szCs w:val="20"/>
          <w:rtl w:val="0"/>
        </w:rPr>
        <w:t xml:space="preserve"> </w:t>
      </w:r>
      <w:r w:rsidDel="00000000" w:rsidR="00000000" w:rsidRPr="00000000">
        <w:rPr>
          <w:b w:val="1"/>
          <w:sz w:val="20"/>
          <w:szCs w:val="20"/>
          <w:rtl w:val="0"/>
        </w:rPr>
        <w:t xml:space="preserve">hi! As we can select at most 3 channels to be student leader, what will happen if some are oversubscribed and some under (eg no one chooses a particular channel to lead)</w:t>
      </w:r>
    </w:p>
    <w:p w:rsidR="00000000" w:rsidDel="00000000" w:rsidP="00000000" w:rsidRDefault="00000000" w:rsidRPr="00000000" w14:paraId="000004AC">
      <w:pPr>
        <w:rPr>
          <w:sz w:val="20"/>
          <w:szCs w:val="20"/>
        </w:rPr>
      </w:pPr>
      <w:r w:rsidDel="00000000" w:rsidR="00000000" w:rsidRPr="00000000">
        <w:rPr>
          <w:sz w:val="20"/>
          <w:szCs w:val="20"/>
          <w:rtl w:val="0"/>
        </w:rPr>
        <w:t xml:space="preserve">A. Hi</w:t>
      </w:r>
      <w:hyperlink r:id="rId118">
        <w:r w:rsidDel="00000000" w:rsidR="00000000" w:rsidRPr="00000000">
          <w:rPr>
            <w:sz w:val="20"/>
            <w:szCs w:val="20"/>
            <w:rtl w:val="0"/>
          </w:rPr>
          <w:t xml:space="preserve"> </w:t>
        </w:r>
      </w:hyperlink>
      <w:hyperlink r:id="rId119">
        <w:r w:rsidDel="00000000" w:rsidR="00000000" w:rsidRPr="00000000">
          <w:rPr>
            <w:color w:val="1155cc"/>
            <w:sz w:val="20"/>
            <w:szCs w:val="20"/>
            <w:u w:val="single"/>
            <w:rtl w:val="0"/>
          </w:rPr>
          <w:t xml:space="preserve">@Nadine AB</w:t>
        </w:r>
      </w:hyperlink>
      <w:r w:rsidDel="00000000" w:rsidR="00000000" w:rsidRPr="00000000">
        <w:rPr>
          <w:sz w:val="20"/>
          <w:szCs w:val="20"/>
          <w:rtl w:val="0"/>
        </w:rPr>
        <w:t xml:space="preserve">! We will be in constant contact with the selected student leaders to see if more assistance is needed and then we’ll definitely add more if need be! We’ve done this for years and have seen that 2-3 for non technical channels and twice that for the</w:t>
      </w:r>
      <w:hyperlink r:id="rId120">
        <w:r w:rsidDel="00000000" w:rsidR="00000000" w:rsidRPr="00000000">
          <w:rPr>
            <w:sz w:val="20"/>
            <w:szCs w:val="20"/>
            <w:rtl w:val="0"/>
          </w:rPr>
          <w:t xml:space="preserve"> </w:t>
        </w:r>
      </w:hyperlink>
      <w:hyperlink r:id="rId121">
        <w:r w:rsidDel="00000000" w:rsidR="00000000" w:rsidRPr="00000000">
          <w:rPr>
            <w:color w:val="1155cc"/>
            <w:sz w:val="20"/>
            <w:szCs w:val="20"/>
            <w:u w:val="single"/>
            <w:rtl w:val="0"/>
          </w:rPr>
          <w:t xml:space="preserve">#tech_help</w:t>
        </w:r>
      </w:hyperlink>
      <w:r w:rsidDel="00000000" w:rsidR="00000000" w:rsidRPr="00000000">
        <w:rPr>
          <w:sz w:val="20"/>
          <w:szCs w:val="20"/>
          <w:rtl w:val="0"/>
        </w:rPr>
        <w:t xml:space="preserve"> channel is about the right amount. That said, as Palak creates more channels from the channel request form, she’ll need students to help with those channels as well!</w:t>
      </w:r>
    </w:p>
    <w:p w:rsidR="00000000" w:rsidDel="00000000" w:rsidP="00000000" w:rsidRDefault="00000000" w:rsidRPr="00000000" w14:paraId="000004AD">
      <w:pPr>
        <w:rPr>
          <w:sz w:val="20"/>
          <w:szCs w:val="20"/>
        </w:rPr>
      </w:pPr>
      <w:r w:rsidDel="00000000" w:rsidR="00000000" w:rsidRPr="00000000">
        <w:rPr>
          <w:rtl w:val="0"/>
        </w:rPr>
      </w:r>
    </w:p>
    <w:p w:rsidR="00000000" w:rsidDel="00000000" w:rsidP="00000000" w:rsidRDefault="00000000" w:rsidRPr="00000000" w14:paraId="000004AE">
      <w:pPr>
        <w:rPr>
          <w:b w:val="1"/>
          <w:sz w:val="20"/>
          <w:szCs w:val="20"/>
        </w:rPr>
      </w:pPr>
      <w:r w:rsidDel="00000000" w:rsidR="00000000" w:rsidRPr="00000000">
        <w:rPr>
          <w:b w:val="1"/>
          <w:sz w:val="20"/>
          <w:szCs w:val="20"/>
          <w:rtl w:val="0"/>
        </w:rPr>
        <w:t xml:space="preserve">Q.</w:t>
      </w:r>
      <w:r w:rsidDel="00000000" w:rsidR="00000000" w:rsidRPr="00000000">
        <w:rPr>
          <w:sz w:val="20"/>
          <w:szCs w:val="20"/>
          <w:rtl w:val="0"/>
        </w:rPr>
        <w:t xml:space="preserve"> </w:t>
      </w:r>
      <w:r w:rsidDel="00000000" w:rsidR="00000000" w:rsidRPr="00000000">
        <w:rPr>
          <w:b w:val="1"/>
          <w:sz w:val="20"/>
          <w:szCs w:val="20"/>
          <w:rtl w:val="0"/>
        </w:rPr>
        <w:t xml:space="preserve">On what basis our applications for student leaders will be evaluated?</w:t>
      </w:r>
    </w:p>
    <w:p w:rsidR="00000000" w:rsidDel="00000000" w:rsidP="00000000" w:rsidRDefault="00000000" w:rsidRPr="00000000" w14:paraId="000004AF">
      <w:pPr>
        <w:rPr>
          <w:sz w:val="20"/>
          <w:szCs w:val="20"/>
        </w:rPr>
      </w:pPr>
      <w:r w:rsidDel="00000000" w:rsidR="00000000" w:rsidRPr="00000000">
        <w:rPr>
          <w:sz w:val="20"/>
          <w:szCs w:val="20"/>
          <w:rtl w:val="0"/>
        </w:rPr>
        <w:t xml:space="preserve">A. Your passion and willingness for leading your fellow peers as well as your ideas for engaging students (edited)</w:t>
      </w:r>
    </w:p>
    <w:p w:rsidR="00000000" w:rsidDel="00000000" w:rsidP="00000000" w:rsidRDefault="00000000" w:rsidRPr="00000000" w14:paraId="000004B0">
      <w:pPr>
        <w:rPr>
          <w:sz w:val="20"/>
          <w:szCs w:val="20"/>
        </w:rPr>
      </w:pPr>
      <w:r w:rsidDel="00000000" w:rsidR="00000000" w:rsidRPr="00000000">
        <w:rPr>
          <w:sz w:val="20"/>
          <w:szCs w:val="20"/>
          <w:rtl w:val="0"/>
        </w:rPr>
        <w:t xml:space="preserve">A. Also how much time you have that allows you to contribute to the community matters.</w:t>
      </w:r>
    </w:p>
    <w:p w:rsidR="00000000" w:rsidDel="00000000" w:rsidP="00000000" w:rsidRDefault="00000000" w:rsidRPr="00000000" w14:paraId="000004B1">
      <w:pPr>
        <w:rPr>
          <w:sz w:val="20"/>
          <w:szCs w:val="20"/>
        </w:rPr>
      </w:pPr>
      <w:r w:rsidDel="00000000" w:rsidR="00000000" w:rsidRPr="00000000">
        <w:rPr>
          <w:rtl w:val="0"/>
        </w:rPr>
      </w:r>
    </w:p>
    <w:p w:rsidR="00000000" w:rsidDel="00000000" w:rsidP="00000000" w:rsidRDefault="00000000" w:rsidRPr="00000000" w14:paraId="000004B2">
      <w:pPr>
        <w:rPr>
          <w:b w:val="1"/>
          <w:sz w:val="20"/>
          <w:szCs w:val="20"/>
        </w:rPr>
      </w:pPr>
      <w:r w:rsidDel="00000000" w:rsidR="00000000" w:rsidRPr="00000000">
        <w:rPr>
          <w:b w:val="1"/>
          <w:sz w:val="20"/>
          <w:szCs w:val="20"/>
          <w:rtl w:val="0"/>
        </w:rPr>
        <w:t xml:space="preserve">Q.</w:t>
      </w:r>
      <w:hyperlink r:id="rId122">
        <w:r w:rsidDel="00000000" w:rsidR="00000000" w:rsidRPr="00000000">
          <w:rPr>
            <w:sz w:val="20"/>
            <w:szCs w:val="20"/>
            <w:rtl w:val="0"/>
          </w:rPr>
          <w:t xml:space="preserve"> </w:t>
        </w:r>
      </w:hyperlink>
      <w:hyperlink r:id="rId123">
        <w:r w:rsidDel="00000000" w:rsidR="00000000" w:rsidRPr="00000000">
          <w:rPr>
            <w:b w:val="1"/>
            <w:color w:val="1155cc"/>
            <w:sz w:val="20"/>
            <w:szCs w:val="20"/>
            <w:u w:val="single"/>
            <w:rtl w:val="0"/>
          </w:rPr>
          <w:t xml:space="preserve">@Palak.Udacity</w:t>
        </w:r>
      </w:hyperlink>
      <w:hyperlink r:id="rId124">
        <w:r w:rsidDel="00000000" w:rsidR="00000000" w:rsidRPr="00000000">
          <w:rPr>
            <w:sz w:val="20"/>
            <w:szCs w:val="20"/>
            <w:rtl w:val="0"/>
          </w:rPr>
          <w:t xml:space="preserve"> </w:t>
        </w:r>
      </w:hyperlink>
      <w:hyperlink r:id="rId125">
        <w:r w:rsidDel="00000000" w:rsidR="00000000" w:rsidRPr="00000000">
          <w:rPr>
            <w:b w:val="1"/>
            <w:color w:val="1155cc"/>
            <w:sz w:val="20"/>
            <w:szCs w:val="20"/>
            <w:u w:val="single"/>
            <w:rtl w:val="0"/>
          </w:rPr>
          <w:t xml:space="preserve">@Grace.Udacity</w:t>
        </w:r>
      </w:hyperlink>
      <w:r w:rsidDel="00000000" w:rsidR="00000000" w:rsidRPr="00000000">
        <w:rPr>
          <w:sz w:val="20"/>
          <w:szCs w:val="20"/>
          <w:rtl w:val="0"/>
        </w:rPr>
        <w:t xml:space="preserve"> </w:t>
      </w:r>
      <w:r w:rsidDel="00000000" w:rsidR="00000000" w:rsidRPr="00000000">
        <w:rPr>
          <w:b w:val="1"/>
          <w:sz w:val="20"/>
          <w:szCs w:val="20"/>
          <w:rtl w:val="0"/>
        </w:rPr>
        <w:t xml:space="preserve">In all these courses you can just let the video run, and keep checking answers till you get the right one. How are you gauging if we are actually engaged in all the course material?</w:t>
      </w:r>
    </w:p>
    <w:p w:rsidR="00000000" w:rsidDel="00000000" w:rsidP="00000000" w:rsidRDefault="00000000" w:rsidRPr="00000000" w14:paraId="000004B3">
      <w:pPr>
        <w:rPr>
          <w:sz w:val="20"/>
          <w:szCs w:val="20"/>
        </w:rPr>
      </w:pPr>
      <w:r w:rsidDel="00000000" w:rsidR="00000000" w:rsidRPr="00000000">
        <w:rPr>
          <w:sz w:val="20"/>
          <w:szCs w:val="20"/>
          <w:rtl w:val="0"/>
        </w:rPr>
        <w:t xml:space="preserve">A. Hi</w:t>
      </w:r>
      <w:hyperlink r:id="rId126">
        <w:r w:rsidDel="00000000" w:rsidR="00000000" w:rsidRPr="00000000">
          <w:rPr>
            <w:sz w:val="20"/>
            <w:szCs w:val="20"/>
            <w:rtl w:val="0"/>
          </w:rPr>
          <w:t xml:space="preserve"> </w:t>
        </w:r>
      </w:hyperlink>
      <w:hyperlink r:id="rId127">
        <w:r w:rsidDel="00000000" w:rsidR="00000000" w:rsidRPr="00000000">
          <w:rPr>
            <w:color w:val="1155cc"/>
            <w:sz w:val="20"/>
            <w:szCs w:val="20"/>
            <w:u w:val="single"/>
            <w:rtl w:val="0"/>
          </w:rPr>
          <w:t xml:space="preserve">@Krash</w:t>
        </w:r>
      </w:hyperlink>
      <w:r w:rsidDel="00000000" w:rsidR="00000000" w:rsidRPr="00000000">
        <w:rPr>
          <w:sz w:val="20"/>
          <w:szCs w:val="20"/>
          <w:rtl w:val="0"/>
        </w:rPr>
        <w:t xml:space="preserve">! If any student is just letting the video run then I’m afraid they are doing themselves a huge disservice as the foundational skills you learn in Phase 1 are truly needed in order to graduate in Phase 2!!!</w:t>
      </w:r>
    </w:p>
    <w:p w:rsidR="00000000" w:rsidDel="00000000" w:rsidP="00000000" w:rsidRDefault="00000000" w:rsidRPr="00000000" w14:paraId="000004B4">
      <w:pPr>
        <w:rPr>
          <w:sz w:val="20"/>
          <w:szCs w:val="20"/>
        </w:rPr>
      </w:pPr>
      <w:r w:rsidDel="00000000" w:rsidR="00000000" w:rsidRPr="00000000">
        <w:rPr>
          <w:rtl w:val="0"/>
        </w:rPr>
      </w:r>
    </w:p>
    <w:p w:rsidR="00000000" w:rsidDel="00000000" w:rsidP="00000000" w:rsidRDefault="00000000" w:rsidRPr="00000000" w14:paraId="000004B5">
      <w:pPr>
        <w:rPr>
          <w:b w:val="1"/>
          <w:sz w:val="20"/>
          <w:szCs w:val="20"/>
        </w:rPr>
      </w:pPr>
      <w:r w:rsidDel="00000000" w:rsidR="00000000" w:rsidRPr="00000000">
        <w:rPr>
          <w:b w:val="1"/>
          <w:sz w:val="20"/>
          <w:szCs w:val="20"/>
          <w:rtl w:val="0"/>
        </w:rPr>
        <w:t xml:space="preserve">Q.</w:t>
      </w:r>
      <w:r w:rsidDel="00000000" w:rsidR="00000000" w:rsidRPr="00000000">
        <w:rPr>
          <w:sz w:val="20"/>
          <w:szCs w:val="20"/>
          <w:rtl w:val="0"/>
        </w:rPr>
        <w:t xml:space="preserve"> </w:t>
      </w:r>
      <w:r w:rsidDel="00000000" w:rsidR="00000000" w:rsidRPr="00000000">
        <w:rPr>
          <w:b w:val="1"/>
          <w:sz w:val="20"/>
          <w:szCs w:val="20"/>
          <w:rtl w:val="0"/>
        </w:rPr>
        <w:t xml:space="preserve">My name appear on honorable mentions wall (for</w:t>
      </w:r>
      <w:hyperlink r:id="rId128">
        <w:r w:rsidDel="00000000" w:rsidR="00000000" w:rsidRPr="00000000">
          <w:rPr>
            <w:sz w:val="20"/>
            <w:szCs w:val="20"/>
            <w:rtl w:val="0"/>
          </w:rPr>
          <w:t xml:space="preserve"> </w:t>
        </w:r>
      </w:hyperlink>
      <w:hyperlink r:id="rId129">
        <w:r w:rsidDel="00000000" w:rsidR="00000000" w:rsidRPr="00000000">
          <w:rPr>
            <w:b w:val="1"/>
            <w:color w:val="1155cc"/>
            <w:sz w:val="20"/>
            <w:szCs w:val="20"/>
            <w:u w:val="single"/>
            <w:rtl w:val="0"/>
          </w:rPr>
          <w:t xml:space="preserve">#50daysofudacity</w:t>
        </w:r>
      </w:hyperlink>
      <w:r w:rsidDel="00000000" w:rsidR="00000000" w:rsidRPr="00000000">
        <w:rPr>
          <w:sz w:val="20"/>
          <w:szCs w:val="20"/>
          <w:rtl w:val="0"/>
        </w:rPr>
        <w:t xml:space="preserve"> </w:t>
      </w:r>
      <w:r w:rsidDel="00000000" w:rsidR="00000000" w:rsidRPr="00000000">
        <w:rPr>
          <w:b w:val="1"/>
          <w:sz w:val="20"/>
          <w:szCs w:val="20"/>
          <w:rtl w:val="0"/>
        </w:rPr>
        <w:t xml:space="preserve">) twice, is that okay?</w:t>
      </w:r>
    </w:p>
    <w:p w:rsidR="00000000" w:rsidDel="00000000" w:rsidP="00000000" w:rsidRDefault="00000000" w:rsidRPr="00000000" w14:paraId="000004B6">
      <w:pPr>
        <w:rPr>
          <w:sz w:val="20"/>
          <w:szCs w:val="20"/>
        </w:rPr>
      </w:pPr>
      <w:r w:rsidDel="00000000" w:rsidR="00000000" w:rsidRPr="00000000">
        <w:rPr>
          <w:sz w:val="20"/>
          <w:szCs w:val="20"/>
          <w:rtl w:val="0"/>
        </w:rPr>
        <w:t xml:space="preserve">A.</w:t>
      </w:r>
      <w:hyperlink r:id="rId130">
        <w:r w:rsidDel="00000000" w:rsidR="00000000" w:rsidRPr="00000000">
          <w:rPr>
            <w:sz w:val="20"/>
            <w:szCs w:val="20"/>
            <w:rtl w:val="0"/>
          </w:rPr>
          <w:t xml:space="preserve"> </w:t>
        </w:r>
      </w:hyperlink>
      <w:hyperlink r:id="rId131">
        <w:r w:rsidDel="00000000" w:rsidR="00000000" w:rsidRPr="00000000">
          <w:rPr>
            <w:color w:val="1155cc"/>
            <w:sz w:val="20"/>
            <w:szCs w:val="20"/>
            <w:u w:val="single"/>
            <w:rtl w:val="0"/>
          </w:rPr>
          <w:t xml:space="preserve">@Krash</w:t>
        </w:r>
      </w:hyperlink>
      <w:r w:rsidDel="00000000" w:rsidR="00000000" w:rsidRPr="00000000">
        <w:rPr>
          <w:sz w:val="20"/>
          <w:szCs w:val="20"/>
          <w:rtl w:val="0"/>
        </w:rPr>
        <w:t xml:space="preserve"> If you have filled the form and agreed to displaying your name on the wall, you name is instantly added to the wall!</w:t>
      </w:r>
      <w:hyperlink r:id="rId132">
        <w:r w:rsidDel="00000000" w:rsidR="00000000" w:rsidRPr="00000000">
          <w:rPr>
            <w:color w:val="1155cc"/>
            <w:sz w:val="20"/>
            <w:szCs w:val="20"/>
            <w:u w:val="single"/>
            <w:rtl w:val="0"/>
          </w:rPr>
          <w:t xml:space="preserve">@Vivian J.</w:t>
        </w:r>
      </w:hyperlink>
      <w:r w:rsidDel="00000000" w:rsidR="00000000" w:rsidRPr="00000000">
        <w:rPr>
          <w:sz w:val="20"/>
          <w:szCs w:val="20"/>
          <w:rtl w:val="0"/>
        </w:rPr>
        <w:t xml:space="preserve"> You might have filled the form twice and therefore this! Can you reach out me in DM and we will look into the duplicate entry!</w:t>
      </w:r>
    </w:p>
    <w:p w:rsidR="00000000" w:rsidDel="00000000" w:rsidP="00000000" w:rsidRDefault="00000000" w:rsidRPr="00000000" w14:paraId="000004B7">
      <w:pPr>
        <w:rPr>
          <w:sz w:val="20"/>
          <w:szCs w:val="20"/>
        </w:rPr>
      </w:pPr>
      <w:r w:rsidDel="00000000" w:rsidR="00000000" w:rsidRPr="00000000">
        <w:rPr>
          <w:rtl w:val="0"/>
        </w:rPr>
      </w:r>
    </w:p>
    <w:p w:rsidR="00000000" w:rsidDel="00000000" w:rsidP="00000000" w:rsidRDefault="00000000" w:rsidRPr="00000000" w14:paraId="000004B8">
      <w:pPr>
        <w:rPr>
          <w:b w:val="1"/>
          <w:sz w:val="20"/>
          <w:szCs w:val="20"/>
        </w:rPr>
      </w:pPr>
      <w:r w:rsidDel="00000000" w:rsidR="00000000" w:rsidRPr="00000000">
        <w:rPr>
          <w:b w:val="1"/>
          <w:sz w:val="20"/>
          <w:szCs w:val="20"/>
          <w:rtl w:val="0"/>
        </w:rPr>
        <w:t xml:space="preserve">Q.</w:t>
      </w:r>
      <w:r w:rsidDel="00000000" w:rsidR="00000000" w:rsidRPr="00000000">
        <w:rPr>
          <w:sz w:val="20"/>
          <w:szCs w:val="20"/>
          <w:rtl w:val="0"/>
        </w:rPr>
        <w:t xml:space="preserve"> </w:t>
      </w:r>
      <w:r w:rsidDel="00000000" w:rsidR="00000000" w:rsidRPr="00000000">
        <w:rPr>
          <w:b w:val="1"/>
          <w:sz w:val="20"/>
          <w:szCs w:val="20"/>
          <w:rtl w:val="0"/>
        </w:rPr>
        <w:t xml:space="preserve">How would a typical day for the student leaders be like.</w:t>
      </w:r>
    </w:p>
    <w:p w:rsidR="00000000" w:rsidDel="00000000" w:rsidP="00000000" w:rsidRDefault="00000000" w:rsidRPr="00000000" w14:paraId="000004B9">
      <w:pPr>
        <w:rPr>
          <w:sz w:val="20"/>
          <w:szCs w:val="20"/>
        </w:rPr>
      </w:pPr>
      <w:r w:rsidDel="00000000" w:rsidR="00000000" w:rsidRPr="00000000">
        <w:rPr>
          <w:sz w:val="20"/>
          <w:szCs w:val="20"/>
          <w:rtl w:val="0"/>
        </w:rPr>
        <w:t xml:space="preserve">A. Hi</w:t>
      </w:r>
      <w:hyperlink r:id="rId133">
        <w:r w:rsidDel="00000000" w:rsidR="00000000" w:rsidRPr="00000000">
          <w:rPr>
            <w:sz w:val="20"/>
            <w:szCs w:val="20"/>
            <w:rtl w:val="0"/>
          </w:rPr>
          <w:t xml:space="preserve"> </w:t>
        </w:r>
      </w:hyperlink>
      <w:hyperlink r:id="rId134">
        <w:r w:rsidDel="00000000" w:rsidR="00000000" w:rsidRPr="00000000">
          <w:rPr>
            <w:color w:val="1155cc"/>
            <w:sz w:val="20"/>
            <w:szCs w:val="20"/>
            <w:u w:val="single"/>
            <w:rtl w:val="0"/>
          </w:rPr>
          <w:t xml:space="preserve">@Mohammed_Azeem</w:t>
        </w:r>
      </w:hyperlink>
      <w:r w:rsidDel="00000000" w:rsidR="00000000" w:rsidRPr="00000000">
        <w:rPr>
          <w:sz w:val="20"/>
          <w:szCs w:val="20"/>
          <w:rtl w:val="0"/>
        </w:rPr>
        <w:t xml:space="preserve">!</w:t>
      </w:r>
      <w:hyperlink r:id="rId135">
        <w:r w:rsidDel="00000000" w:rsidR="00000000" w:rsidRPr="00000000">
          <w:rPr>
            <w:sz w:val="20"/>
            <w:szCs w:val="20"/>
            <w:rtl w:val="0"/>
          </w:rPr>
          <w:t xml:space="preserve"> </w:t>
        </w:r>
      </w:hyperlink>
      <w:hyperlink r:id="rId136">
        <w:r w:rsidDel="00000000" w:rsidR="00000000" w:rsidRPr="00000000">
          <w:rPr>
            <w:color w:val="1155cc"/>
            <w:sz w:val="20"/>
            <w:szCs w:val="20"/>
            <w:u w:val="single"/>
            <w:rtl w:val="0"/>
          </w:rPr>
          <w:t xml:space="preserve">@LauraT</w:t>
        </w:r>
      </w:hyperlink>
      <w:r w:rsidDel="00000000" w:rsidR="00000000" w:rsidRPr="00000000">
        <w:rPr>
          <w:sz w:val="20"/>
          <w:szCs w:val="20"/>
          <w:rtl w:val="0"/>
        </w:rPr>
        <w:t xml:space="preserve"> was a previous students leader and knows what she speaks! that said, if you find you may be too busy then perhaps  instead consider other ways of contributing that might be a better fit for your schedule! we are open to all ideas! </w:t>
      </w:r>
      <w:r w:rsidDel="00000000" w:rsidR="00000000" w:rsidRPr="00000000">
        <w:rPr>
          <w:sz w:val="20"/>
          <w:szCs w:val="20"/>
        </w:rPr>
        <w:drawing>
          <wp:inline distB="114300" distT="114300" distL="114300" distR="114300">
            <wp:extent cx="215900" cy="215900"/>
            <wp:effectExtent b="0" l="0" r="0" t="0"/>
            <wp:docPr id="58" name="image54.png"/>
            <a:graphic>
              <a:graphicData uri="http://schemas.openxmlformats.org/drawingml/2006/picture">
                <pic:pic>
                  <pic:nvPicPr>
                    <pic:cNvPr id="0" name="image54.png"/>
                    <pic:cNvPicPr preferRelativeResize="0"/>
                  </pic:nvPicPr>
                  <pic:blipFill>
                    <a:blip r:embed="rId137"/>
                    <a:srcRect b="0" l="0" r="0" t="0"/>
                    <a:stretch>
                      <a:fillRect/>
                    </a:stretch>
                  </pic:blipFill>
                  <pic:spPr>
                    <a:xfrm>
                      <a:off x="0" y="0"/>
                      <a:ext cx="2159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4BA">
      <w:pPr>
        <w:rPr>
          <w:sz w:val="20"/>
          <w:szCs w:val="20"/>
        </w:rPr>
      </w:pPr>
      <w:r w:rsidDel="00000000" w:rsidR="00000000" w:rsidRPr="00000000">
        <w:rPr>
          <w:sz w:val="20"/>
          <w:szCs w:val="20"/>
          <w:rtl w:val="0"/>
        </w:rPr>
        <w:t xml:space="preserve">A. There’ll be a considerable amount of time spent in Slack. You’ll also collaborate with other student leaders to come up with initiatives to help fellow scholars to successfully complete the course. </w:t>
      </w:r>
      <w:r w:rsidDel="00000000" w:rsidR="00000000" w:rsidRPr="00000000">
        <w:rPr>
          <w:sz w:val="20"/>
          <w:szCs w:val="20"/>
        </w:rPr>
        <w:drawing>
          <wp:inline distB="114300" distT="114300" distL="114300" distR="114300">
            <wp:extent cx="215900" cy="215900"/>
            <wp:effectExtent b="0" l="0" r="0" t="0"/>
            <wp:docPr id="23" name="image31.gif"/>
            <a:graphic>
              <a:graphicData uri="http://schemas.openxmlformats.org/drawingml/2006/picture">
                <pic:pic>
                  <pic:nvPicPr>
                    <pic:cNvPr id="0" name="image31.gif"/>
                    <pic:cNvPicPr preferRelativeResize="0"/>
                  </pic:nvPicPr>
                  <pic:blipFill>
                    <a:blip r:embed="rId138"/>
                    <a:srcRect b="0" l="0" r="0" t="0"/>
                    <a:stretch>
                      <a:fillRect/>
                    </a:stretch>
                  </pic:blipFill>
                  <pic:spPr>
                    <a:xfrm>
                      <a:off x="0" y="0"/>
                      <a:ext cx="2159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4BB">
      <w:pPr>
        <w:rPr>
          <w:sz w:val="20"/>
          <w:szCs w:val="20"/>
        </w:rPr>
      </w:pPr>
      <w:r w:rsidDel="00000000" w:rsidR="00000000" w:rsidRPr="00000000">
        <w:rPr>
          <w:rtl w:val="0"/>
        </w:rPr>
      </w:r>
    </w:p>
    <w:p w:rsidR="00000000" w:rsidDel="00000000" w:rsidP="00000000" w:rsidRDefault="00000000" w:rsidRPr="00000000" w14:paraId="000004BC">
      <w:pPr>
        <w:rPr>
          <w:b w:val="1"/>
          <w:sz w:val="20"/>
          <w:szCs w:val="20"/>
        </w:rPr>
      </w:pPr>
      <w:r w:rsidDel="00000000" w:rsidR="00000000" w:rsidRPr="00000000">
        <w:rPr>
          <w:b w:val="1"/>
          <w:sz w:val="20"/>
          <w:szCs w:val="20"/>
          <w:rtl w:val="0"/>
        </w:rPr>
        <w:t xml:space="preserve">Q.  Is it mandatory to be part of study group in order to be students leader?</w:t>
      </w:r>
    </w:p>
    <w:p w:rsidR="00000000" w:rsidDel="00000000" w:rsidP="00000000" w:rsidRDefault="00000000" w:rsidRPr="00000000" w14:paraId="000004BD">
      <w:pPr>
        <w:rPr>
          <w:sz w:val="20"/>
          <w:szCs w:val="20"/>
        </w:rPr>
      </w:pPr>
      <w:r w:rsidDel="00000000" w:rsidR="00000000" w:rsidRPr="00000000">
        <w:rPr>
          <w:sz w:val="20"/>
          <w:szCs w:val="20"/>
          <w:rtl w:val="0"/>
        </w:rPr>
        <w:t xml:space="preserve">A. Hi</w:t>
      </w:r>
      <w:hyperlink r:id="rId139">
        <w:r w:rsidDel="00000000" w:rsidR="00000000" w:rsidRPr="00000000">
          <w:rPr>
            <w:sz w:val="20"/>
            <w:szCs w:val="20"/>
            <w:rtl w:val="0"/>
          </w:rPr>
          <w:t xml:space="preserve"> </w:t>
        </w:r>
      </w:hyperlink>
      <w:hyperlink r:id="rId140">
        <w:r w:rsidDel="00000000" w:rsidR="00000000" w:rsidRPr="00000000">
          <w:rPr>
            <w:color w:val="1155cc"/>
            <w:sz w:val="20"/>
            <w:szCs w:val="20"/>
            <w:u w:val="single"/>
            <w:rtl w:val="0"/>
          </w:rPr>
          <w:t xml:space="preserve">@Riya</w:t>
        </w:r>
      </w:hyperlink>
      <w:r w:rsidDel="00000000" w:rsidR="00000000" w:rsidRPr="00000000">
        <w:rPr>
          <w:sz w:val="20"/>
          <w:szCs w:val="20"/>
          <w:rtl w:val="0"/>
        </w:rPr>
        <w:t xml:space="preserve">! Study Group Organizers (those who create study groups) are different than Student Leaders (those who manage our slack channels) so no need to be part of both!</w:t>
      </w:r>
    </w:p>
    <w:p w:rsidR="00000000" w:rsidDel="00000000" w:rsidP="00000000" w:rsidRDefault="00000000" w:rsidRPr="00000000" w14:paraId="000004BE">
      <w:pPr>
        <w:rPr>
          <w:sz w:val="20"/>
          <w:szCs w:val="20"/>
        </w:rPr>
      </w:pPr>
      <w:r w:rsidDel="00000000" w:rsidR="00000000" w:rsidRPr="00000000">
        <w:rPr>
          <w:rtl w:val="0"/>
        </w:rPr>
      </w:r>
    </w:p>
    <w:p w:rsidR="00000000" w:rsidDel="00000000" w:rsidP="00000000" w:rsidRDefault="00000000" w:rsidRPr="00000000" w14:paraId="000004BF">
      <w:pPr>
        <w:rPr>
          <w:b w:val="1"/>
          <w:sz w:val="20"/>
          <w:szCs w:val="20"/>
        </w:rPr>
      </w:pPr>
      <w:r w:rsidDel="00000000" w:rsidR="00000000" w:rsidRPr="00000000">
        <w:rPr>
          <w:b w:val="1"/>
          <w:sz w:val="20"/>
          <w:szCs w:val="20"/>
          <w:rtl w:val="0"/>
        </w:rPr>
        <w:t xml:space="preserve">Q.</w:t>
      </w:r>
      <w:r w:rsidDel="00000000" w:rsidR="00000000" w:rsidRPr="00000000">
        <w:rPr>
          <w:sz w:val="20"/>
          <w:szCs w:val="20"/>
          <w:rtl w:val="0"/>
        </w:rPr>
        <w:t xml:space="preserve"> </w:t>
      </w:r>
      <w:r w:rsidDel="00000000" w:rsidR="00000000" w:rsidRPr="00000000">
        <w:rPr>
          <w:b w:val="1"/>
          <w:sz w:val="20"/>
          <w:szCs w:val="20"/>
          <w:rtl w:val="0"/>
        </w:rPr>
        <w:t xml:space="preserve">Posting my query again. As I didn’t notice the red light earlier.Hey</w:t>
      </w:r>
      <w:hyperlink r:id="rId141">
        <w:r w:rsidDel="00000000" w:rsidR="00000000" w:rsidRPr="00000000">
          <w:rPr>
            <w:sz w:val="20"/>
            <w:szCs w:val="20"/>
            <w:rtl w:val="0"/>
          </w:rPr>
          <w:t xml:space="preserve"> </w:t>
        </w:r>
      </w:hyperlink>
      <w:hyperlink r:id="rId142">
        <w:r w:rsidDel="00000000" w:rsidR="00000000" w:rsidRPr="00000000">
          <w:rPr>
            <w:b w:val="1"/>
            <w:color w:val="1155cc"/>
            <w:sz w:val="20"/>
            <w:szCs w:val="20"/>
            <w:u w:val="single"/>
            <w:rtl w:val="0"/>
          </w:rPr>
          <w:t xml:space="preserve">@Palak.Udacity</w:t>
        </w:r>
      </w:hyperlink>
      <w:r w:rsidDel="00000000" w:rsidR="00000000" w:rsidRPr="00000000">
        <w:rPr>
          <w:sz w:val="20"/>
          <w:szCs w:val="20"/>
          <w:rtl w:val="0"/>
        </w:rPr>
        <w:t xml:space="preserve"> </w:t>
      </w:r>
      <w:r w:rsidDel="00000000" w:rsidR="00000000" w:rsidRPr="00000000">
        <w:rPr>
          <w:b w:val="1"/>
          <w:sz w:val="20"/>
          <w:szCs w:val="20"/>
          <w:rtl w:val="0"/>
        </w:rPr>
        <w:t xml:space="preserve">&amp;</w:t>
      </w:r>
      <w:hyperlink r:id="rId143">
        <w:r w:rsidDel="00000000" w:rsidR="00000000" w:rsidRPr="00000000">
          <w:rPr>
            <w:sz w:val="20"/>
            <w:szCs w:val="20"/>
            <w:rtl w:val="0"/>
          </w:rPr>
          <w:t xml:space="preserve"> </w:t>
        </w:r>
      </w:hyperlink>
      <w:hyperlink r:id="rId144">
        <w:r w:rsidDel="00000000" w:rsidR="00000000" w:rsidRPr="00000000">
          <w:rPr>
            <w:b w:val="1"/>
            <w:color w:val="1155cc"/>
            <w:sz w:val="20"/>
            <w:szCs w:val="20"/>
            <w:u w:val="single"/>
            <w:rtl w:val="0"/>
          </w:rPr>
          <w:t xml:space="preserve">@Brenda.Udacity</w:t>
        </w:r>
      </w:hyperlink>
      <w:r w:rsidDel="00000000" w:rsidR="00000000" w:rsidRPr="00000000">
        <w:rPr>
          <w:b w:val="1"/>
          <w:sz w:val="20"/>
          <w:szCs w:val="20"/>
          <w:rtl w:val="0"/>
        </w:rPr>
        <w:t xml:space="preserve">This is regarding how are you guys going to assign weightage to the questions or answers posted by the students of this course and most important who will evaluate the quality vs quantity quotient, will there be any bot</w:t>
      </w: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215900" cy="215900"/>
            <wp:effectExtent b="0" l="0" r="0" t="0"/>
            <wp:docPr id="27" name="image24.png"/>
            <a:graphic>
              <a:graphicData uri="http://schemas.openxmlformats.org/drawingml/2006/picture">
                <pic:pic>
                  <pic:nvPicPr>
                    <pic:cNvPr id="0" name="image24.png"/>
                    <pic:cNvPicPr preferRelativeResize="0"/>
                  </pic:nvPicPr>
                  <pic:blipFill>
                    <a:blip r:embed="rId145"/>
                    <a:srcRect b="0" l="0" r="0" t="0"/>
                    <a:stretch>
                      <a:fillRect/>
                    </a:stretch>
                  </pic:blipFill>
                  <pic:spPr>
                    <a:xfrm>
                      <a:off x="0" y="0"/>
                      <a:ext cx="215900" cy="215900"/>
                    </a:xfrm>
                    <a:prstGeom prst="rect"/>
                    <a:ln/>
                  </pic:spPr>
                </pic:pic>
              </a:graphicData>
            </a:graphic>
          </wp:inline>
        </w:drawing>
      </w:r>
      <w:r w:rsidDel="00000000" w:rsidR="00000000" w:rsidRPr="00000000">
        <w:rPr>
          <w:sz w:val="20"/>
          <w:szCs w:val="20"/>
          <w:rtl w:val="0"/>
        </w:rPr>
        <w:t xml:space="preserve"> </w:t>
      </w:r>
      <w:r w:rsidDel="00000000" w:rsidR="00000000" w:rsidRPr="00000000">
        <w:rPr>
          <w:b w:val="1"/>
          <w:sz w:val="20"/>
          <w:szCs w:val="20"/>
          <w:rtl w:val="0"/>
        </w:rPr>
        <w:t xml:space="preserve">for analysing the comments and other activities such as emoticon posting.And how many points are given for emoticon posting as compared to a full fledged query.Just want to make sure that I don’t miss/loose any chance to be in next round.</w:t>
      </w:r>
      <w:r w:rsidDel="00000000" w:rsidR="00000000" w:rsidRPr="00000000">
        <w:rPr>
          <w:sz w:val="20"/>
          <w:szCs w:val="20"/>
          <w:rtl w:val="0"/>
        </w:rPr>
        <w:t xml:space="preserve"> </w:t>
      </w:r>
      <w:r w:rsidDel="00000000" w:rsidR="00000000" w:rsidRPr="00000000">
        <w:rPr>
          <w:b w:val="1"/>
          <w:sz w:val="20"/>
          <w:szCs w:val="20"/>
          <w:rtl w:val="0"/>
        </w:rPr>
        <w:t xml:space="preserve">(edited)</w:t>
      </w:r>
    </w:p>
    <w:p w:rsidR="00000000" w:rsidDel="00000000" w:rsidP="00000000" w:rsidRDefault="00000000" w:rsidRPr="00000000" w14:paraId="000004C0">
      <w:pPr>
        <w:rPr>
          <w:sz w:val="20"/>
          <w:szCs w:val="20"/>
        </w:rPr>
      </w:pPr>
      <w:r w:rsidDel="00000000" w:rsidR="00000000" w:rsidRPr="00000000">
        <w:rPr>
          <w:sz w:val="20"/>
          <w:szCs w:val="20"/>
          <w:rtl w:val="0"/>
        </w:rPr>
        <w:t xml:space="preserve">A.</w:t>
      </w:r>
    </w:p>
    <w:p w:rsidR="00000000" w:rsidDel="00000000" w:rsidP="00000000" w:rsidRDefault="00000000" w:rsidRPr="00000000" w14:paraId="000004C1">
      <w:pPr>
        <w:rPr>
          <w:sz w:val="20"/>
          <w:szCs w:val="20"/>
        </w:rPr>
      </w:pPr>
      <w:hyperlink r:id="rId146">
        <w:r w:rsidDel="00000000" w:rsidR="00000000" w:rsidRPr="00000000">
          <w:rPr>
            <w:color w:val="1155cc"/>
            <w:sz w:val="20"/>
            <w:szCs w:val="20"/>
            <w:u w:val="single"/>
            <w:rtl w:val="0"/>
          </w:rPr>
          <w:t xml:space="preserve">@Minty</w:t>
        </w:r>
      </w:hyperlink>
      <w:r w:rsidDel="00000000" w:rsidR="00000000" w:rsidRPr="00000000">
        <w:rPr>
          <w:sz w:val="20"/>
          <w:szCs w:val="20"/>
          <w:rtl w:val="0"/>
        </w:rPr>
        <w:t xml:space="preserve"> Hey! So we won’t be able to share the criteria with you but please be assured that the quality vs quantity of contributions are taken care of!</w:t>
      </w:r>
    </w:p>
    <w:p w:rsidR="00000000" w:rsidDel="00000000" w:rsidP="00000000" w:rsidRDefault="00000000" w:rsidRPr="00000000" w14:paraId="000004C2">
      <w:pPr>
        <w:rPr>
          <w:sz w:val="20"/>
          <w:szCs w:val="20"/>
        </w:rPr>
      </w:pPr>
      <w:r w:rsidDel="00000000" w:rsidR="00000000" w:rsidRPr="00000000">
        <w:rPr>
          <w:sz w:val="20"/>
          <w:szCs w:val="20"/>
          <w:rtl w:val="0"/>
        </w:rPr>
        <w:t xml:space="preserve">What we are looking for:Genuine, consistent, and meaningful Slack activity!</w:t>
      </w:r>
    </w:p>
    <w:p w:rsidR="00000000" w:rsidDel="00000000" w:rsidP="00000000" w:rsidRDefault="00000000" w:rsidRPr="00000000" w14:paraId="000004C3">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Think ‘</w:t>
      </w:r>
      <w:r w:rsidDel="00000000" w:rsidR="00000000" w:rsidRPr="00000000">
        <w:rPr>
          <w:b w:val="1"/>
          <w:sz w:val="20"/>
          <w:szCs w:val="20"/>
          <w:rtl w:val="0"/>
        </w:rPr>
        <w:t xml:space="preserve">QUALITY’</w:t>
      </w:r>
      <w:r w:rsidDel="00000000" w:rsidR="00000000" w:rsidRPr="00000000">
        <w:rPr>
          <w:sz w:val="20"/>
          <w:szCs w:val="20"/>
          <w:rtl w:val="0"/>
        </w:rPr>
        <w:t xml:space="preserve"> over ‘</w:t>
      </w:r>
      <w:r w:rsidDel="00000000" w:rsidR="00000000" w:rsidRPr="00000000">
        <w:rPr>
          <w:b w:val="1"/>
          <w:sz w:val="20"/>
          <w:szCs w:val="20"/>
          <w:rtl w:val="0"/>
        </w:rPr>
        <w:t xml:space="preserve">QUANTITY’</w:t>
      </w:r>
    </w:p>
    <w:p w:rsidR="00000000" w:rsidDel="00000000" w:rsidP="00000000" w:rsidRDefault="00000000" w:rsidRPr="00000000" w14:paraId="000004C4">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Hello posts won’t count</w:t>
      </w:r>
    </w:p>
    <w:p w:rsidR="00000000" w:rsidDel="00000000" w:rsidP="00000000" w:rsidRDefault="00000000" w:rsidRPr="00000000" w14:paraId="000004C5">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Make sure your posts add to the discussion at hand!</w:t>
      </w:r>
    </w:p>
    <w:p w:rsidR="00000000" w:rsidDel="00000000" w:rsidP="00000000" w:rsidRDefault="00000000" w:rsidRPr="00000000" w14:paraId="000004C6">
      <w:pPr>
        <w:numPr>
          <w:ilvl w:val="0"/>
          <w:numId w:val="6"/>
        </w:numPr>
        <w:spacing w:after="240" w:before="0" w:beforeAutospacing="0" w:lineRule="auto"/>
        <w:ind w:left="720" w:hanging="360"/>
        <w:rPr>
          <w:sz w:val="20"/>
          <w:szCs w:val="20"/>
        </w:rPr>
      </w:pPr>
      <w:r w:rsidDel="00000000" w:rsidR="00000000" w:rsidRPr="00000000">
        <w:rPr>
          <w:sz w:val="20"/>
          <w:szCs w:val="20"/>
          <w:rtl w:val="0"/>
        </w:rPr>
        <w:t xml:space="preserve">No spamming!</w:t>
      </w:r>
    </w:p>
    <w:p w:rsidR="00000000" w:rsidDel="00000000" w:rsidP="00000000" w:rsidRDefault="00000000" w:rsidRPr="00000000" w14:paraId="000004C7">
      <w:pPr>
        <w:rPr>
          <w:sz w:val="20"/>
          <w:szCs w:val="20"/>
        </w:rPr>
      </w:pPr>
      <w:r w:rsidDel="00000000" w:rsidR="00000000" w:rsidRPr="00000000">
        <w:rPr>
          <w:rtl w:val="0"/>
        </w:rPr>
      </w:r>
    </w:p>
    <w:p w:rsidR="00000000" w:rsidDel="00000000" w:rsidP="00000000" w:rsidRDefault="00000000" w:rsidRPr="00000000" w14:paraId="000004C8">
      <w:pPr>
        <w:rPr>
          <w:b w:val="1"/>
          <w:sz w:val="20"/>
          <w:szCs w:val="20"/>
        </w:rPr>
      </w:pPr>
      <w:r w:rsidDel="00000000" w:rsidR="00000000" w:rsidRPr="00000000">
        <w:rPr>
          <w:b w:val="1"/>
          <w:sz w:val="20"/>
          <w:szCs w:val="20"/>
          <w:rtl w:val="0"/>
        </w:rPr>
        <w:t xml:space="preserve">Q.</w:t>
      </w:r>
      <w:r w:rsidDel="00000000" w:rsidR="00000000" w:rsidRPr="00000000">
        <w:rPr>
          <w:sz w:val="20"/>
          <w:szCs w:val="20"/>
          <w:rtl w:val="0"/>
        </w:rPr>
        <w:t xml:space="preserve"> </w:t>
      </w:r>
      <w:r w:rsidDel="00000000" w:rsidR="00000000" w:rsidRPr="00000000">
        <w:rPr>
          <w:b w:val="1"/>
          <w:sz w:val="20"/>
          <w:szCs w:val="20"/>
          <w:rtl w:val="0"/>
        </w:rPr>
        <w:t xml:space="preserve">Are there any member number requirements or restrictions for study groups?</w:t>
      </w:r>
    </w:p>
    <w:p w:rsidR="00000000" w:rsidDel="00000000" w:rsidP="00000000" w:rsidRDefault="00000000" w:rsidRPr="00000000" w14:paraId="000004C9">
      <w:pPr>
        <w:rPr>
          <w:sz w:val="20"/>
          <w:szCs w:val="20"/>
        </w:rPr>
      </w:pPr>
      <w:r w:rsidDel="00000000" w:rsidR="00000000" w:rsidRPr="00000000">
        <w:rPr>
          <w:sz w:val="20"/>
          <w:szCs w:val="20"/>
          <w:rtl w:val="0"/>
        </w:rPr>
        <w:t xml:space="preserve">A.</w:t>
      </w:r>
      <w:hyperlink r:id="rId147">
        <w:r w:rsidDel="00000000" w:rsidR="00000000" w:rsidRPr="00000000">
          <w:rPr>
            <w:sz w:val="20"/>
            <w:szCs w:val="20"/>
            <w:rtl w:val="0"/>
          </w:rPr>
          <w:t xml:space="preserve"> </w:t>
        </w:r>
      </w:hyperlink>
      <w:hyperlink r:id="rId148">
        <w:r w:rsidDel="00000000" w:rsidR="00000000" w:rsidRPr="00000000">
          <w:rPr>
            <w:color w:val="1155cc"/>
            <w:sz w:val="20"/>
            <w:szCs w:val="20"/>
            <w:u w:val="single"/>
            <w:rtl w:val="0"/>
          </w:rPr>
          <w:t xml:space="preserve">@Anne Losch</w:t>
        </w:r>
      </w:hyperlink>
      <w:hyperlink r:id="rId149">
        <w:r w:rsidDel="00000000" w:rsidR="00000000" w:rsidRPr="00000000">
          <w:rPr>
            <w:sz w:val="20"/>
            <w:szCs w:val="20"/>
            <w:rtl w:val="0"/>
          </w:rPr>
          <w:t xml:space="preserve"> </w:t>
        </w:r>
      </w:hyperlink>
      <w:hyperlink r:id="rId150">
        <w:r w:rsidDel="00000000" w:rsidR="00000000" w:rsidRPr="00000000">
          <w:rPr>
            <w:color w:val="1155cc"/>
            <w:sz w:val="20"/>
            <w:szCs w:val="20"/>
            <w:u w:val="single"/>
            <w:rtl w:val="0"/>
          </w:rPr>
          <w:t xml:space="preserve">@Haarthi</w:t>
        </w:r>
      </w:hyperlink>
      <w:r w:rsidDel="00000000" w:rsidR="00000000" w:rsidRPr="00000000">
        <w:rPr>
          <w:sz w:val="20"/>
          <w:szCs w:val="20"/>
          <w:rtl w:val="0"/>
        </w:rPr>
        <w:t xml:space="preserve"> There are absolutely no restrictions with the no. of members that you can have in your study groups!Once a slack channel for your study group is created, it will be public and will be easily accessible for anyone to join.We had suggested the use of Group DMs (which have an inherent limit of 9 members) only so that your discussions do not stall until the Study Groups are released.</w:t>
      </w:r>
    </w:p>
    <w:p w:rsidR="00000000" w:rsidDel="00000000" w:rsidP="00000000" w:rsidRDefault="00000000" w:rsidRPr="00000000" w14:paraId="000004CA">
      <w:pPr>
        <w:rPr>
          <w:sz w:val="20"/>
          <w:szCs w:val="20"/>
        </w:rPr>
      </w:pPr>
      <w:r w:rsidDel="00000000" w:rsidR="00000000" w:rsidRPr="00000000">
        <w:rPr>
          <w:rtl w:val="0"/>
        </w:rPr>
      </w:r>
    </w:p>
    <w:p w:rsidR="00000000" w:rsidDel="00000000" w:rsidP="00000000" w:rsidRDefault="00000000" w:rsidRPr="00000000" w14:paraId="000004CB">
      <w:pPr>
        <w:rPr>
          <w:b w:val="1"/>
          <w:sz w:val="20"/>
          <w:szCs w:val="20"/>
        </w:rPr>
      </w:pPr>
      <w:r w:rsidDel="00000000" w:rsidR="00000000" w:rsidRPr="00000000">
        <w:rPr>
          <w:b w:val="1"/>
          <w:sz w:val="20"/>
          <w:szCs w:val="20"/>
          <w:rtl w:val="0"/>
        </w:rPr>
        <w:t xml:space="preserve">Q.</w:t>
      </w:r>
      <w:r w:rsidDel="00000000" w:rsidR="00000000" w:rsidRPr="00000000">
        <w:rPr>
          <w:sz w:val="20"/>
          <w:szCs w:val="20"/>
          <w:rtl w:val="0"/>
        </w:rPr>
        <w:t xml:space="preserve"> </w:t>
      </w:r>
      <w:r w:rsidDel="00000000" w:rsidR="00000000" w:rsidRPr="00000000">
        <w:rPr>
          <w:b w:val="1"/>
          <w:sz w:val="20"/>
          <w:szCs w:val="20"/>
          <w:rtl w:val="0"/>
        </w:rPr>
        <w:t xml:space="preserve">Can we have this slack workspace live even after foundation course is finished?The workspace is turning out into a great valuable resource given the great question and answers discussion happening particularly in lesson channels.</w:t>
      </w:r>
    </w:p>
    <w:p w:rsidR="00000000" w:rsidDel="00000000" w:rsidP="00000000" w:rsidRDefault="00000000" w:rsidRPr="00000000" w14:paraId="000004CC">
      <w:pPr>
        <w:rPr>
          <w:sz w:val="20"/>
          <w:szCs w:val="20"/>
        </w:rPr>
      </w:pPr>
      <w:r w:rsidDel="00000000" w:rsidR="00000000" w:rsidRPr="00000000">
        <w:rPr>
          <w:sz w:val="20"/>
          <w:szCs w:val="20"/>
          <w:rtl w:val="0"/>
        </w:rPr>
        <w:t xml:space="preserve">A. Hi</w:t>
      </w:r>
      <w:hyperlink r:id="rId151">
        <w:r w:rsidDel="00000000" w:rsidR="00000000" w:rsidRPr="00000000">
          <w:rPr>
            <w:sz w:val="20"/>
            <w:szCs w:val="20"/>
            <w:rtl w:val="0"/>
          </w:rPr>
          <w:t xml:space="preserve"> </w:t>
        </w:r>
      </w:hyperlink>
      <w:hyperlink r:id="rId152">
        <w:r w:rsidDel="00000000" w:rsidR="00000000" w:rsidRPr="00000000">
          <w:rPr>
            <w:color w:val="1155cc"/>
            <w:sz w:val="20"/>
            <w:szCs w:val="20"/>
            <w:u w:val="single"/>
            <w:rtl w:val="0"/>
          </w:rPr>
          <w:t xml:space="preserve">@Saikiran Kopparthi</w:t>
        </w:r>
      </w:hyperlink>
      <w:r w:rsidDel="00000000" w:rsidR="00000000" w:rsidRPr="00000000">
        <w:rPr>
          <w:sz w:val="20"/>
          <w:szCs w:val="20"/>
          <w:rtl w:val="0"/>
        </w:rPr>
        <w:t xml:space="preserve"> We promise to give you advance notice before we close this workspace for good!  That said, it’s always a good idea to save special conversations and resources in a separate doc as you go along knowing this! (edited)</w:t>
      </w:r>
    </w:p>
    <w:p w:rsidR="00000000" w:rsidDel="00000000" w:rsidP="00000000" w:rsidRDefault="00000000" w:rsidRPr="00000000" w14:paraId="000004CD">
      <w:pPr>
        <w:rPr>
          <w:sz w:val="20"/>
          <w:szCs w:val="20"/>
        </w:rPr>
      </w:pPr>
      <w:r w:rsidDel="00000000" w:rsidR="00000000" w:rsidRPr="00000000">
        <w:rPr>
          <w:rtl w:val="0"/>
        </w:rPr>
      </w:r>
    </w:p>
    <w:p w:rsidR="00000000" w:rsidDel="00000000" w:rsidP="00000000" w:rsidRDefault="00000000" w:rsidRPr="00000000" w14:paraId="000004CE">
      <w:pPr>
        <w:rPr>
          <w:b w:val="1"/>
          <w:sz w:val="20"/>
          <w:szCs w:val="20"/>
        </w:rPr>
      </w:pPr>
      <w:r w:rsidDel="00000000" w:rsidR="00000000" w:rsidRPr="00000000">
        <w:rPr>
          <w:b w:val="1"/>
          <w:sz w:val="20"/>
          <w:szCs w:val="20"/>
          <w:rtl w:val="0"/>
        </w:rPr>
        <w:t xml:space="preserve">Q.</w:t>
      </w:r>
      <w:r w:rsidDel="00000000" w:rsidR="00000000" w:rsidRPr="00000000">
        <w:rPr>
          <w:sz w:val="20"/>
          <w:szCs w:val="20"/>
          <w:rtl w:val="0"/>
        </w:rPr>
        <w:t xml:space="preserve"> </w:t>
      </w:r>
      <w:r w:rsidDel="00000000" w:rsidR="00000000" w:rsidRPr="00000000">
        <w:rPr>
          <w:b w:val="1"/>
          <w:sz w:val="20"/>
          <w:szCs w:val="20"/>
          <w:rtl w:val="0"/>
        </w:rPr>
        <w:t xml:space="preserve">When requesting for a new channel you have the option to apply to be channel moderator. Can there be more then one moderator and how do you ask for that ?</w:t>
      </w:r>
    </w:p>
    <w:p w:rsidR="00000000" w:rsidDel="00000000" w:rsidP="00000000" w:rsidRDefault="00000000" w:rsidRPr="00000000" w14:paraId="000004CF">
      <w:pPr>
        <w:rPr>
          <w:sz w:val="20"/>
          <w:szCs w:val="20"/>
        </w:rPr>
      </w:pPr>
      <w:r w:rsidDel="00000000" w:rsidR="00000000" w:rsidRPr="00000000">
        <w:rPr>
          <w:sz w:val="20"/>
          <w:szCs w:val="20"/>
          <w:rtl w:val="0"/>
        </w:rPr>
        <w:t xml:space="preserve">A. Hi</w:t>
      </w:r>
      <w:hyperlink r:id="rId153">
        <w:r w:rsidDel="00000000" w:rsidR="00000000" w:rsidRPr="00000000">
          <w:rPr>
            <w:sz w:val="20"/>
            <w:szCs w:val="20"/>
            <w:rtl w:val="0"/>
          </w:rPr>
          <w:t xml:space="preserve"> </w:t>
        </w:r>
      </w:hyperlink>
      <w:hyperlink r:id="rId154">
        <w:r w:rsidDel="00000000" w:rsidR="00000000" w:rsidRPr="00000000">
          <w:rPr>
            <w:color w:val="1155cc"/>
            <w:sz w:val="20"/>
            <w:szCs w:val="20"/>
            <w:u w:val="single"/>
            <w:rtl w:val="0"/>
          </w:rPr>
          <w:t xml:space="preserve">@Henrik Fridström</w:t>
        </w:r>
      </w:hyperlink>
      <w:r w:rsidDel="00000000" w:rsidR="00000000" w:rsidRPr="00000000">
        <w:rPr>
          <w:sz w:val="20"/>
          <w:szCs w:val="20"/>
          <w:rtl w:val="0"/>
        </w:rPr>
        <w:t xml:space="preserve">! If your request is made into a channel, we’ll normally have 2 others to assist if you’ve said you can be a moderator. If you’d like to ask for a particular student you can let</w:t>
      </w:r>
      <w:hyperlink r:id="rId155">
        <w:r w:rsidDel="00000000" w:rsidR="00000000" w:rsidRPr="00000000">
          <w:rPr>
            <w:sz w:val="20"/>
            <w:szCs w:val="20"/>
            <w:rtl w:val="0"/>
          </w:rPr>
          <w:t xml:space="preserve"> </w:t>
        </w:r>
      </w:hyperlink>
      <w:hyperlink r:id="rId156">
        <w:r w:rsidDel="00000000" w:rsidR="00000000" w:rsidRPr="00000000">
          <w:rPr>
            <w:color w:val="1155cc"/>
            <w:sz w:val="20"/>
            <w:szCs w:val="20"/>
            <w:u w:val="single"/>
            <w:rtl w:val="0"/>
          </w:rPr>
          <w:t xml:space="preserve">@Palak.Udacity</w:t>
        </w:r>
      </w:hyperlink>
      <w:r w:rsidDel="00000000" w:rsidR="00000000" w:rsidRPr="00000000">
        <w:rPr>
          <w:sz w:val="20"/>
          <w:szCs w:val="20"/>
          <w:rtl w:val="0"/>
        </w:rPr>
        <w:t xml:space="preserve"> know!</w:t>
      </w:r>
    </w:p>
    <w:p w:rsidR="00000000" w:rsidDel="00000000" w:rsidP="00000000" w:rsidRDefault="00000000" w:rsidRPr="00000000" w14:paraId="000004D0">
      <w:pPr>
        <w:rPr>
          <w:sz w:val="20"/>
          <w:szCs w:val="20"/>
        </w:rPr>
      </w:pPr>
      <w:r w:rsidDel="00000000" w:rsidR="00000000" w:rsidRPr="00000000">
        <w:rPr>
          <w:rtl w:val="0"/>
        </w:rPr>
      </w:r>
    </w:p>
    <w:p w:rsidR="00000000" w:rsidDel="00000000" w:rsidP="00000000" w:rsidRDefault="00000000" w:rsidRPr="00000000" w14:paraId="000004D1">
      <w:pPr>
        <w:rPr>
          <w:b w:val="1"/>
          <w:sz w:val="20"/>
          <w:szCs w:val="20"/>
        </w:rPr>
      </w:pPr>
      <w:r w:rsidDel="00000000" w:rsidR="00000000" w:rsidRPr="00000000">
        <w:rPr>
          <w:b w:val="1"/>
          <w:sz w:val="20"/>
          <w:szCs w:val="20"/>
          <w:rtl w:val="0"/>
        </w:rPr>
        <w:t xml:space="preserve">Q.</w:t>
      </w:r>
      <w:r w:rsidDel="00000000" w:rsidR="00000000" w:rsidRPr="00000000">
        <w:rPr>
          <w:sz w:val="20"/>
          <w:szCs w:val="20"/>
          <w:rtl w:val="0"/>
        </w:rPr>
        <w:t xml:space="preserve"> </w:t>
      </w:r>
      <w:r w:rsidDel="00000000" w:rsidR="00000000" w:rsidRPr="00000000">
        <w:rPr>
          <w:b w:val="1"/>
          <w:sz w:val="20"/>
          <w:szCs w:val="20"/>
          <w:rtl w:val="0"/>
        </w:rPr>
        <w:t xml:space="preserve">Can we add karma bot to slack to give points to others for their learning achievements?</w:t>
      </w:r>
    </w:p>
    <w:p w:rsidR="00000000" w:rsidDel="00000000" w:rsidP="00000000" w:rsidRDefault="00000000" w:rsidRPr="00000000" w14:paraId="000004D2">
      <w:pPr>
        <w:rPr>
          <w:sz w:val="20"/>
          <w:szCs w:val="20"/>
        </w:rPr>
      </w:pPr>
      <w:r w:rsidDel="00000000" w:rsidR="00000000" w:rsidRPr="00000000">
        <w:rPr>
          <w:sz w:val="20"/>
          <w:szCs w:val="20"/>
          <w:rtl w:val="0"/>
        </w:rPr>
        <w:t xml:space="preserve">A.</w:t>
      </w:r>
      <w:hyperlink r:id="rId157">
        <w:r w:rsidDel="00000000" w:rsidR="00000000" w:rsidRPr="00000000">
          <w:rPr>
            <w:sz w:val="20"/>
            <w:szCs w:val="20"/>
            <w:rtl w:val="0"/>
          </w:rPr>
          <w:t xml:space="preserve"> </w:t>
        </w:r>
      </w:hyperlink>
      <w:hyperlink r:id="rId158">
        <w:r w:rsidDel="00000000" w:rsidR="00000000" w:rsidRPr="00000000">
          <w:rPr>
            <w:color w:val="1155cc"/>
            <w:sz w:val="20"/>
            <w:szCs w:val="20"/>
            <w:u w:val="single"/>
            <w:rtl w:val="0"/>
          </w:rPr>
          <w:t xml:space="preserve">@Maria Quijano</w:t>
        </w:r>
      </w:hyperlink>
      <w:r w:rsidDel="00000000" w:rsidR="00000000" w:rsidRPr="00000000">
        <w:rPr>
          <w:sz w:val="20"/>
          <w:szCs w:val="20"/>
          <w:rtl w:val="0"/>
        </w:rPr>
        <w:t xml:space="preserve"> We will definitely review the app and see if it can be integrated</w:t>
      </w:r>
    </w:p>
    <w:p w:rsidR="00000000" w:rsidDel="00000000" w:rsidP="00000000" w:rsidRDefault="00000000" w:rsidRPr="00000000" w14:paraId="000004D3">
      <w:pPr>
        <w:rPr>
          <w:sz w:val="20"/>
          <w:szCs w:val="20"/>
        </w:rPr>
      </w:pPr>
      <w:r w:rsidDel="00000000" w:rsidR="00000000" w:rsidRPr="00000000">
        <w:rPr>
          <w:rtl w:val="0"/>
        </w:rPr>
      </w:r>
    </w:p>
    <w:p w:rsidR="00000000" w:rsidDel="00000000" w:rsidP="00000000" w:rsidRDefault="00000000" w:rsidRPr="00000000" w14:paraId="000004D4">
      <w:pPr>
        <w:rPr>
          <w:b w:val="1"/>
          <w:sz w:val="20"/>
          <w:szCs w:val="20"/>
        </w:rPr>
      </w:pPr>
      <w:r w:rsidDel="00000000" w:rsidR="00000000" w:rsidRPr="00000000">
        <w:rPr>
          <w:b w:val="1"/>
          <w:sz w:val="20"/>
          <w:szCs w:val="20"/>
          <w:rtl w:val="0"/>
        </w:rPr>
        <w:t xml:space="preserve">Q.</w:t>
      </w:r>
      <w:r w:rsidDel="00000000" w:rsidR="00000000" w:rsidRPr="00000000">
        <w:rPr>
          <w:sz w:val="20"/>
          <w:szCs w:val="20"/>
          <w:rtl w:val="0"/>
        </w:rPr>
        <w:t xml:space="preserve"> </w:t>
      </w:r>
      <w:r w:rsidDel="00000000" w:rsidR="00000000" w:rsidRPr="00000000">
        <w:rPr>
          <w:b w:val="1"/>
          <w:sz w:val="20"/>
          <w:szCs w:val="20"/>
          <w:rtl w:val="0"/>
        </w:rPr>
        <w:t xml:space="preserve">I would like to know if we will have the opportunity to have a zoom meeting in the futur with ML Microsoft team to share with us their experience!!!</w:t>
      </w:r>
    </w:p>
    <w:p w:rsidR="00000000" w:rsidDel="00000000" w:rsidP="00000000" w:rsidRDefault="00000000" w:rsidRPr="00000000" w14:paraId="000004D5">
      <w:pPr>
        <w:rPr>
          <w:sz w:val="20"/>
          <w:szCs w:val="20"/>
        </w:rPr>
      </w:pPr>
      <w:r w:rsidDel="00000000" w:rsidR="00000000" w:rsidRPr="00000000">
        <w:rPr>
          <w:sz w:val="20"/>
          <w:szCs w:val="20"/>
          <w:rtl w:val="0"/>
        </w:rPr>
        <w:t xml:space="preserve">A.</w:t>
      </w:r>
      <w:hyperlink r:id="rId159">
        <w:r w:rsidDel="00000000" w:rsidR="00000000" w:rsidRPr="00000000">
          <w:rPr>
            <w:sz w:val="20"/>
            <w:szCs w:val="20"/>
            <w:rtl w:val="0"/>
          </w:rPr>
          <w:t xml:space="preserve"> </w:t>
        </w:r>
      </w:hyperlink>
      <w:hyperlink r:id="rId160">
        <w:r w:rsidDel="00000000" w:rsidR="00000000" w:rsidRPr="00000000">
          <w:rPr>
            <w:color w:val="1155cc"/>
            <w:sz w:val="20"/>
            <w:szCs w:val="20"/>
            <w:u w:val="single"/>
            <w:rtl w:val="0"/>
          </w:rPr>
          <w:t xml:space="preserve">@Hafssa</w:t>
        </w:r>
      </w:hyperlink>
      <w:r w:rsidDel="00000000" w:rsidR="00000000" w:rsidRPr="00000000">
        <w:rPr>
          <w:sz w:val="20"/>
          <w:szCs w:val="20"/>
          <w:rtl w:val="0"/>
        </w:rPr>
        <w:t xml:space="preserve"> Hey! We are working on this and most likely you will the opportunity! </w:t>
      </w:r>
      <w:r w:rsidDel="00000000" w:rsidR="00000000" w:rsidRPr="00000000">
        <w:rPr>
          <w:sz w:val="20"/>
          <w:szCs w:val="20"/>
        </w:rPr>
        <w:drawing>
          <wp:inline distB="114300" distT="114300" distL="114300" distR="114300">
            <wp:extent cx="215900" cy="215900"/>
            <wp:effectExtent b="0" l="0" r="0" t="0"/>
            <wp:docPr id="19" name="image7.png"/>
            <a:graphic>
              <a:graphicData uri="http://schemas.openxmlformats.org/drawingml/2006/picture">
                <pic:pic>
                  <pic:nvPicPr>
                    <pic:cNvPr id="0" name="image7.png"/>
                    <pic:cNvPicPr preferRelativeResize="0"/>
                  </pic:nvPicPr>
                  <pic:blipFill>
                    <a:blip r:embed="rId161"/>
                    <a:srcRect b="0" l="0" r="0" t="0"/>
                    <a:stretch>
                      <a:fillRect/>
                    </a:stretch>
                  </pic:blipFill>
                  <pic:spPr>
                    <a:xfrm>
                      <a:off x="0" y="0"/>
                      <a:ext cx="2159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4D6">
      <w:pPr>
        <w:rPr>
          <w:sz w:val="20"/>
          <w:szCs w:val="20"/>
        </w:rPr>
      </w:pPr>
      <w:r w:rsidDel="00000000" w:rsidR="00000000" w:rsidRPr="00000000">
        <w:rPr>
          <w:sz w:val="20"/>
          <w:szCs w:val="20"/>
          <w:rtl w:val="0"/>
        </w:rPr>
        <w:t xml:space="preserve">A. Hi</w:t>
      </w:r>
      <w:hyperlink r:id="rId162">
        <w:r w:rsidDel="00000000" w:rsidR="00000000" w:rsidRPr="00000000">
          <w:rPr>
            <w:sz w:val="20"/>
            <w:szCs w:val="20"/>
            <w:rtl w:val="0"/>
          </w:rPr>
          <w:t xml:space="preserve"> </w:t>
        </w:r>
      </w:hyperlink>
      <w:hyperlink r:id="rId163">
        <w:r w:rsidDel="00000000" w:rsidR="00000000" w:rsidRPr="00000000">
          <w:rPr>
            <w:color w:val="1155cc"/>
            <w:sz w:val="20"/>
            <w:szCs w:val="20"/>
            <w:u w:val="single"/>
            <w:rtl w:val="0"/>
          </w:rPr>
          <w:t xml:space="preserve">@Hafssa</w:t>
        </w:r>
      </w:hyperlink>
      <w:r w:rsidDel="00000000" w:rsidR="00000000" w:rsidRPr="00000000">
        <w:rPr>
          <w:sz w:val="20"/>
          <w:szCs w:val="20"/>
          <w:rtl w:val="0"/>
        </w:rPr>
        <w:t xml:space="preserve"> We can’t promise anything right now - wait and see!</w:t>
      </w:r>
    </w:p>
    <w:p w:rsidR="00000000" w:rsidDel="00000000" w:rsidP="00000000" w:rsidRDefault="00000000" w:rsidRPr="00000000" w14:paraId="000004D7">
      <w:pPr>
        <w:rPr>
          <w:sz w:val="20"/>
          <w:szCs w:val="20"/>
        </w:rPr>
      </w:pPr>
      <w:r w:rsidDel="00000000" w:rsidR="00000000" w:rsidRPr="00000000">
        <w:rPr>
          <w:rtl w:val="0"/>
        </w:rPr>
      </w:r>
    </w:p>
    <w:p w:rsidR="00000000" w:rsidDel="00000000" w:rsidP="00000000" w:rsidRDefault="00000000" w:rsidRPr="00000000" w14:paraId="000004D8">
      <w:pPr>
        <w:rPr>
          <w:b w:val="1"/>
          <w:sz w:val="20"/>
          <w:szCs w:val="20"/>
        </w:rPr>
      </w:pPr>
      <w:r w:rsidDel="00000000" w:rsidR="00000000" w:rsidRPr="00000000">
        <w:rPr>
          <w:b w:val="1"/>
          <w:sz w:val="20"/>
          <w:szCs w:val="20"/>
          <w:rtl w:val="0"/>
        </w:rPr>
        <w:t xml:space="preserve">Q.</w:t>
      </w:r>
      <w:r w:rsidDel="00000000" w:rsidR="00000000" w:rsidRPr="00000000">
        <w:rPr>
          <w:sz w:val="20"/>
          <w:szCs w:val="20"/>
          <w:rtl w:val="0"/>
        </w:rPr>
        <w:t xml:space="preserve"> </w:t>
      </w:r>
      <w:r w:rsidDel="00000000" w:rsidR="00000000" w:rsidRPr="00000000">
        <w:rPr>
          <w:b w:val="1"/>
          <w:sz w:val="20"/>
          <w:szCs w:val="20"/>
          <w:rtl w:val="0"/>
        </w:rPr>
        <w:t xml:space="preserve">Student initiatives: I see some people are already starting events in channels. Is it ok to start something, or does a form need to be filled out?</w:t>
      </w:r>
    </w:p>
    <w:p w:rsidR="00000000" w:rsidDel="00000000" w:rsidP="00000000" w:rsidRDefault="00000000" w:rsidRPr="00000000" w14:paraId="000004D9">
      <w:pPr>
        <w:rPr>
          <w:sz w:val="20"/>
          <w:szCs w:val="20"/>
        </w:rPr>
      </w:pPr>
      <w:r w:rsidDel="00000000" w:rsidR="00000000" w:rsidRPr="00000000">
        <w:rPr>
          <w:sz w:val="20"/>
          <w:szCs w:val="20"/>
          <w:rtl w:val="0"/>
        </w:rPr>
        <w:t xml:space="preserve">A. Hi</w:t>
      </w:r>
      <w:hyperlink r:id="rId164">
        <w:r w:rsidDel="00000000" w:rsidR="00000000" w:rsidRPr="00000000">
          <w:rPr>
            <w:sz w:val="20"/>
            <w:szCs w:val="20"/>
            <w:rtl w:val="0"/>
          </w:rPr>
          <w:t xml:space="preserve"> </w:t>
        </w:r>
      </w:hyperlink>
      <w:hyperlink r:id="rId165">
        <w:r w:rsidDel="00000000" w:rsidR="00000000" w:rsidRPr="00000000">
          <w:rPr>
            <w:color w:val="1155cc"/>
            <w:sz w:val="20"/>
            <w:szCs w:val="20"/>
            <w:u w:val="single"/>
            <w:rtl w:val="0"/>
          </w:rPr>
          <w:t xml:space="preserve">@Anne Losch</w:t>
        </w:r>
      </w:hyperlink>
      <w:r w:rsidDel="00000000" w:rsidR="00000000" w:rsidRPr="00000000">
        <w:rPr>
          <w:sz w:val="20"/>
          <w:szCs w:val="20"/>
          <w:rtl w:val="0"/>
        </w:rPr>
        <w:t xml:space="preserve"> If you’ve come up with a cool initiative that will benefit your classmates and this community  please let us know but submitting the form posted in the</w:t>
      </w:r>
      <w:hyperlink r:id="rId166">
        <w:r w:rsidDel="00000000" w:rsidR="00000000" w:rsidRPr="00000000">
          <w:rPr>
            <w:sz w:val="20"/>
            <w:szCs w:val="20"/>
            <w:rtl w:val="0"/>
          </w:rPr>
          <w:t xml:space="preserve"> </w:t>
        </w:r>
      </w:hyperlink>
      <w:hyperlink r:id="rId167">
        <w:r w:rsidDel="00000000" w:rsidR="00000000" w:rsidRPr="00000000">
          <w:rPr>
            <w:color w:val="1155cc"/>
            <w:sz w:val="20"/>
            <w:szCs w:val="20"/>
            <w:u w:val="single"/>
            <w:rtl w:val="0"/>
          </w:rPr>
          <w:t xml:space="preserve">#community_ideas</w:t>
        </w:r>
      </w:hyperlink>
      <w:r w:rsidDel="00000000" w:rsidR="00000000" w:rsidRPr="00000000">
        <w:rPr>
          <w:sz w:val="20"/>
          <w:szCs w:val="20"/>
          <w:rtl w:val="0"/>
        </w:rPr>
        <w:t xml:space="preserve"> channel! Thanks so much!</w:t>
      </w:r>
    </w:p>
    <w:p w:rsidR="00000000" w:rsidDel="00000000" w:rsidP="00000000" w:rsidRDefault="00000000" w:rsidRPr="00000000" w14:paraId="000004DA">
      <w:pPr>
        <w:rPr>
          <w:sz w:val="20"/>
          <w:szCs w:val="20"/>
        </w:rPr>
      </w:pPr>
      <w:r w:rsidDel="00000000" w:rsidR="00000000" w:rsidRPr="00000000">
        <w:rPr>
          <w:rtl w:val="0"/>
        </w:rPr>
      </w:r>
    </w:p>
    <w:p w:rsidR="00000000" w:rsidDel="00000000" w:rsidP="00000000" w:rsidRDefault="00000000" w:rsidRPr="00000000" w14:paraId="000004DB">
      <w:pPr>
        <w:rPr>
          <w:b w:val="1"/>
          <w:sz w:val="20"/>
          <w:szCs w:val="20"/>
        </w:rPr>
      </w:pPr>
      <w:r w:rsidDel="00000000" w:rsidR="00000000" w:rsidRPr="00000000">
        <w:rPr>
          <w:b w:val="1"/>
          <w:sz w:val="20"/>
          <w:szCs w:val="20"/>
          <w:rtl w:val="0"/>
        </w:rPr>
        <w:t xml:space="preserve">Q.</w:t>
      </w:r>
      <w:hyperlink r:id="rId168">
        <w:r w:rsidDel="00000000" w:rsidR="00000000" w:rsidRPr="00000000">
          <w:rPr>
            <w:sz w:val="20"/>
            <w:szCs w:val="20"/>
            <w:rtl w:val="0"/>
          </w:rPr>
          <w:t xml:space="preserve"> </w:t>
        </w:r>
      </w:hyperlink>
      <w:hyperlink r:id="rId169">
        <w:r w:rsidDel="00000000" w:rsidR="00000000" w:rsidRPr="00000000">
          <w:rPr>
            <w:b w:val="1"/>
            <w:color w:val="1155cc"/>
            <w:sz w:val="20"/>
            <w:szCs w:val="20"/>
            <w:u w:val="single"/>
            <w:rtl w:val="0"/>
          </w:rPr>
          <w:t xml:space="preserve">@Palak.Udacity</w:t>
        </w:r>
      </w:hyperlink>
      <w:hyperlink r:id="rId170">
        <w:r w:rsidDel="00000000" w:rsidR="00000000" w:rsidRPr="00000000">
          <w:rPr>
            <w:sz w:val="20"/>
            <w:szCs w:val="20"/>
            <w:rtl w:val="0"/>
          </w:rPr>
          <w:t xml:space="preserve"> </w:t>
        </w:r>
      </w:hyperlink>
      <w:hyperlink r:id="rId171">
        <w:r w:rsidDel="00000000" w:rsidR="00000000" w:rsidRPr="00000000">
          <w:rPr>
            <w:b w:val="1"/>
            <w:color w:val="1155cc"/>
            <w:sz w:val="20"/>
            <w:szCs w:val="20"/>
            <w:u w:val="single"/>
            <w:rtl w:val="0"/>
          </w:rPr>
          <w:t xml:space="preserve">@Brenda.Udacity</w:t>
        </w:r>
      </w:hyperlink>
      <w:r w:rsidDel="00000000" w:rsidR="00000000" w:rsidRPr="00000000">
        <w:rPr>
          <w:sz w:val="20"/>
          <w:szCs w:val="20"/>
          <w:rtl w:val="0"/>
        </w:rPr>
        <w:t xml:space="preserve"> </w:t>
      </w:r>
      <w:r w:rsidDel="00000000" w:rsidR="00000000" w:rsidRPr="00000000">
        <w:rPr>
          <w:b w:val="1"/>
          <w:sz w:val="20"/>
          <w:szCs w:val="20"/>
          <w:rtl w:val="0"/>
        </w:rPr>
        <w:t xml:space="preserve">, i have filled up the form on 14th july 8pm for</w:t>
      </w:r>
      <w:hyperlink r:id="rId172">
        <w:r w:rsidDel="00000000" w:rsidR="00000000" w:rsidRPr="00000000">
          <w:rPr>
            <w:sz w:val="20"/>
            <w:szCs w:val="20"/>
            <w:rtl w:val="0"/>
          </w:rPr>
          <w:t xml:space="preserve"> </w:t>
        </w:r>
      </w:hyperlink>
      <w:hyperlink r:id="rId173">
        <w:r w:rsidDel="00000000" w:rsidR="00000000" w:rsidRPr="00000000">
          <w:rPr>
            <w:b w:val="1"/>
            <w:color w:val="1155cc"/>
            <w:sz w:val="20"/>
            <w:szCs w:val="20"/>
            <w:u w:val="single"/>
            <w:rtl w:val="0"/>
          </w:rPr>
          <w:t xml:space="preserve">#50daysofudacity</w:t>
        </w:r>
      </w:hyperlink>
      <w:r w:rsidDel="00000000" w:rsidR="00000000" w:rsidRPr="00000000">
        <w:rPr>
          <w:sz w:val="20"/>
          <w:szCs w:val="20"/>
          <w:rtl w:val="0"/>
        </w:rPr>
        <w:t xml:space="preserve"> </w:t>
      </w:r>
      <w:r w:rsidDel="00000000" w:rsidR="00000000" w:rsidRPr="00000000">
        <w:rPr>
          <w:b w:val="1"/>
          <w:sz w:val="20"/>
          <w:szCs w:val="20"/>
          <w:rtl w:val="0"/>
        </w:rPr>
        <w:t xml:space="preserve">but mistakenly posted in the channel at 12:15 am 15th july , so did i miss one day ?</w:t>
      </w:r>
    </w:p>
    <w:p w:rsidR="00000000" w:rsidDel="00000000" w:rsidP="00000000" w:rsidRDefault="00000000" w:rsidRPr="00000000" w14:paraId="000004DC">
      <w:pPr>
        <w:rPr>
          <w:sz w:val="20"/>
          <w:szCs w:val="20"/>
        </w:rPr>
      </w:pPr>
      <w:r w:rsidDel="00000000" w:rsidR="00000000" w:rsidRPr="00000000">
        <w:rPr>
          <w:sz w:val="20"/>
          <w:szCs w:val="20"/>
          <w:rtl w:val="0"/>
        </w:rPr>
        <w:t xml:space="preserve">A. Hi</w:t>
      </w:r>
      <w:hyperlink r:id="rId174">
        <w:r w:rsidDel="00000000" w:rsidR="00000000" w:rsidRPr="00000000">
          <w:rPr>
            <w:sz w:val="20"/>
            <w:szCs w:val="20"/>
            <w:rtl w:val="0"/>
          </w:rPr>
          <w:t xml:space="preserve"> </w:t>
        </w:r>
      </w:hyperlink>
      <w:hyperlink r:id="rId175">
        <w:r w:rsidDel="00000000" w:rsidR="00000000" w:rsidRPr="00000000">
          <w:rPr>
            <w:color w:val="1155cc"/>
            <w:sz w:val="20"/>
            <w:szCs w:val="20"/>
            <w:u w:val="single"/>
            <w:rtl w:val="0"/>
          </w:rPr>
          <w:t xml:space="preserve">@Sayed Ahmed</w:t>
        </w:r>
      </w:hyperlink>
      <w:r w:rsidDel="00000000" w:rsidR="00000000" w:rsidRPr="00000000">
        <w:rPr>
          <w:sz w:val="20"/>
          <w:szCs w:val="20"/>
          <w:rtl w:val="0"/>
        </w:rPr>
        <w:t xml:space="preserve"> No worries! You are totally fine as is!</w:t>
      </w:r>
    </w:p>
    <w:p w:rsidR="00000000" w:rsidDel="00000000" w:rsidP="00000000" w:rsidRDefault="00000000" w:rsidRPr="00000000" w14:paraId="000004DD">
      <w:pPr>
        <w:rPr>
          <w:sz w:val="20"/>
          <w:szCs w:val="20"/>
        </w:rPr>
      </w:pPr>
      <w:r w:rsidDel="00000000" w:rsidR="00000000" w:rsidRPr="00000000">
        <w:rPr>
          <w:rtl w:val="0"/>
        </w:rPr>
      </w:r>
    </w:p>
    <w:p w:rsidR="00000000" w:rsidDel="00000000" w:rsidP="00000000" w:rsidRDefault="00000000" w:rsidRPr="00000000" w14:paraId="000004DE">
      <w:pPr>
        <w:rPr>
          <w:b w:val="1"/>
          <w:sz w:val="20"/>
          <w:szCs w:val="20"/>
        </w:rPr>
      </w:pPr>
      <w:r w:rsidDel="00000000" w:rsidR="00000000" w:rsidRPr="00000000">
        <w:rPr>
          <w:b w:val="1"/>
          <w:sz w:val="20"/>
          <w:szCs w:val="20"/>
          <w:rtl w:val="0"/>
        </w:rPr>
        <w:t xml:space="preserve">Q.</w:t>
      </w:r>
      <w:r w:rsidDel="00000000" w:rsidR="00000000" w:rsidRPr="00000000">
        <w:rPr>
          <w:sz w:val="20"/>
          <w:szCs w:val="20"/>
          <w:rtl w:val="0"/>
        </w:rPr>
        <w:t xml:space="preserve"> </w:t>
      </w:r>
      <w:r w:rsidDel="00000000" w:rsidR="00000000" w:rsidRPr="00000000">
        <w:rPr>
          <w:b w:val="1"/>
          <w:sz w:val="20"/>
          <w:szCs w:val="20"/>
          <w:rtl w:val="0"/>
        </w:rPr>
        <w:t xml:space="preserve">Further to</w:t>
      </w:r>
      <w:hyperlink r:id="rId176">
        <w:r w:rsidDel="00000000" w:rsidR="00000000" w:rsidRPr="00000000">
          <w:rPr>
            <w:sz w:val="20"/>
            <w:szCs w:val="20"/>
            <w:rtl w:val="0"/>
          </w:rPr>
          <w:t xml:space="preserve"> </w:t>
        </w:r>
      </w:hyperlink>
      <w:hyperlink r:id="rId177">
        <w:r w:rsidDel="00000000" w:rsidR="00000000" w:rsidRPr="00000000">
          <w:rPr>
            <w:b w:val="1"/>
            <w:color w:val="1155cc"/>
            <w:sz w:val="20"/>
            <w:szCs w:val="20"/>
            <w:u w:val="single"/>
            <w:rtl w:val="0"/>
          </w:rPr>
          <w:t xml:space="preserve">@Sayed Ahmed</w:t>
        </w:r>
      </w:hyperlink>
      <w:r w:rsidDel="00000000" w:rsidR="00000000" w:rsidRPr="00000000">
        <w:rPr>
          <w:sz w:val="20"/>
          <w:szCs w:val="20"/>
          <w:rtl w:val="0"/>
        </w:rPr>
        <w:t xml:space="preserve"> </w:t>
      </w:r>
      <w:r w:rsidDel="00000000" w:rsidR="00000000" w:rsidRPr="00000000">
        <w:rPr>
          <w:b w:val="1"/>
          <w:sz w:val="20"/>
          <w:szCs w:val="20"/>
          <w:rtl w:val="0"/>
        </w:rPr>
        <w:t xml:space="preserve">question, does the "tracking mechanism" account for timezones; i.e. what constitutes a day?</w:t>
      </w:r>
    </w:p>
    <w:p w:rsidR="00000000" w:rsidDel="00000000" w:rsidP="00000000" w:rsidRDefault="00000000" w:rsidRPr="00000000" w14:paraId="000004DF">
      <w:pPr>
        <w:rPr>
          <w:sz w:val="20"/>
          <w:szCs w:val="20"/>
        </w:rPr>
      </w:pPr>
      <w:r w:rsidDel="00000000" w:rsidR="00000000" w:rsidRPr="00000000">
        <w:rPr>
          <w:sz w:val="20"/>
          <w:szCs w:val="20"/>
          <w:rtl w:val="0"/>
        </w:rPr>
        <w:t xml:space="preserve">A.</w:t>
      </w:r>
    </w:p>
    <w:p w:rsidR="00000000" w:rsidDel="00000000" w:rsidP="00000000" w:rsidRDefault="00000000" w:rsidRPr="00000000" w14:paraId="000004E0">
      <w:pPr>
        <w:rPr>
          <w:sz w:val="20"/>
          <w:szCs w:val="20"/>
        </w:rPr>
      </w:pPr>
      <w:r w:rsidDel="00000000" w:rsidR="00000000" w:rsidRPr="00000000">
        <w:rPr>
          <w:sz w:val="20"/>
          <w:szCs w:val="20"/>
          <w:rtl w:val="0"/>
        </w:rPr>
        <w:t xml:space="preserve">Hi</w:t>
      </w:r>
      <w:hyperlink r:id="rId178">
        <w:r w:rsidDel="00000000" w:rsidR="00000000" w:rsidRPr="00000000">
          <w:rPr>
            <w:sz w:val="20"/>
            <w:szCs w:val="20"/>
            <w:rtl w:val="0"/>
          </w:rPr>
          <w:t xml:space="preserve"> </w:t>
        </w:r>
      </w:hyperlink>
      <w:hyperlink r:id="rId179">
        <w:r w:rsidDel="00000000" w:rsidR="00000000" w:rsidRPr="00000000">
          <w:rPr>
            <w:color w:val="1155cc"/>
            <w:sz w:val="20"/>
            <w:szCs w:val="20"/>
            <w:u w:val="single"/>
            <w:rtl w:val="0"/>
          </w:rPr>
          <w:t xml:space="preserve">@Tina</w:t>
        </w:r>
      </w:hyperlink>
      <w:r w:rsidDel="00000000" w:rsidR="00000000" w:rsidRPr="00000000">
        <w:rPr>
          <w:sz w:val="20"/>
          <w:szCs w:val="20"/>
          <w:rtl w:val="0"/>
        </w:rPr>
        <w:t xml:space="preserve"> Could you do me a favor and post the link to Sayed’s original question? Thanks so much!</w:t>
      </w:r>
    </w:p>
    <w:p w:rsidR="00000000" w:rsidDel="00000000" w:rsidP="00000000" w:rsidRDefault="00000000" w:rsidRPr="00000000" w14:paraId="000004E1">
      <w:pPr>
        <w:rPr>
          <w:sz w:val="20"/>
          <w:szCs w:val="20"/>
        </w:rPr>
      </w:pPr>
      <w:r w:rsidDel="00000000" w:rsidR="00000000" w:rsidRPr="00000000">
        <w:rPr>
          <w:rtl w:val="0"/>
        </w:rPr>
      </w:r>
    </w:p>
    <w:p w:rsidR="00000000" w:rsidDel="00000000" w:rsidP="00000000" w:rsidRDefault="00000000" w:rsidRPr="00000000" w14:paraId="000004E2">
      <w:pPr>
        <w:rPr>
          <w:b w:val="1"/>
          <w:sz w:val="20"/>
          <w:szCs w:val="20"/>
        </w:rPr>
      </w:pPr>
      <w:r w:rsidDel="00000000" w:rsidR="00000000" w:rsidRPr="00000000">
        <w:rPr>
          <w:b w:val="1"/>
          <w:sz w:val="20"/>
          <w:szCs w:val="20"/>
          <w:rtl w:val="0"/>
        </w:rPr>
        <w:t xml:space="preserve">Q.</w:t>
      </w:r>
      <w:hyperlink r:id="rId180">
        <w:r w:rsidDel="00000000" w:rsidR="00000000" w:rsidRPr="00000000">
          <w:rPr>
            <w:sz w:val="20"/>
            <w:szCs w:val="20"/>
            <w:rtl w:val="0"/>
          </w:rPr>
          <w:t xml:space="preserve"> </w:t>
        </w:r>
      </w:hyperlink>
      <w:hyperlink r:id="rId181">
        <w:r w:rsidDel="00000000" w:rsidR="00000000" w:rsidRPr="00000000">
          <w:rPr>
            <w:b w:val="1"/>
            <w:color w:val="1155cc"/>
            <w:sz w:val="20"/>
            <w:szCs w:val="20"/>
            <w:u w:val="single"/>
            <w:rtl w:val="0"/>
          </w:rPr>
          <w:t xml:space="preserve">@Palak.Udacity</w:t>
        </w:r>
      </w:hyperlink>
      <w:hyperlink r:id="rId182">
        <w:r w:rsidDel="00000000" w:rsidR="00000000" w:rsidRPr="00000000">
          <w:rPr>
            <w:sz w:val="20"/>
            <w:szCs w:val="20"/>
            <w:rtl w:val="0"/>
          </w:rPr>
          <w:t xml:space="preserve"> </w:t>
        </w:r>
      </w:hyperlink>
      <w:hyperlink r:id="rId183">
        <w:r w:rsidDel="00000000" w:rsidR="00000000" w:rsidRPr="00000000">
          <w:rPr>
            <w:b w:val="1"/>
            <w:color w:val="1155cc"/>
            <w:sz w:val="20"/>
            <w:szCs w:val="20"/>
            <w:u w:val="single"/>
            <w:rtl w:val="0"/>
          </w:rPr>
          <w:t xml:space="preserve">@Brenda.Udacity</w:t>
        </w:r>
      </w:hyperlink>
      <w:r w:rsidDel="00000000" w:rsidR="00000000" w:rsidRPr="00000000">
        <w:rPr>
          <w:sz w:val="20"/>
          <w:szCs w:val="20"/>
          <w:rtl w:val="0"/>
        </w:rPr>
        <w:t xml:space="preserve"> </w:t>
      </w:r>
      <w:r w:rsidDel="00000000" w:rsidR="00000000" w:rsidRPr="00000000">
        <w:rPr>
          <w:b w:val="1"/>
          <w:sz w:val="20"/>
          <w:szCs w:val="20"/>
          <w:rtl w:val="0"/>
        </w:rPr>
        <w:t xml:space="preserve">I'm  actively participating in mostly 3-4 groups. Will it reduce my chances in going into 2 phase of Nanodegree?</w:t>
      </w:r>
    </w:p>
    <w:p w:rsidR="00000000" w:rsidDel="00000000" w:rsidP="00000000" w:rsidRDefault="00000000" w:rsidRPr="00000000" w14:paraId="000004E3">
      <w:pPr>
        <w:rPr>
          <w:sz w:val="20"/>
          <w:szCs w:val="20"/>
        </w:rPr>
      </w:pPr>
      <w:r w:rsidDel="00000000" w:rsidR="00000000" w:rsidRPr="00000000">
        <w:rPr>
          <w:sz w:val="20"/>
          <w:szCs w:val="20"/>
          <w:rtl w:val="0"/>
        </w:rPr>
        <w:t xml:space="preserve">A. They did address that it might be hard to keep up with all channels so stick the ones you are comfortable with. So if you feel lesson 2 3 or 4 is what you can help others with; just do that!</w:t>
      </w:r>
    </w:p>
    <w:p w:rsidR="00000000" w:rsidDel="00000000" w:rsidP="00000000" w:rsidRDefault="00000000" w:rsidRPr="00000000" w14:paraId="000004E4">
      <w:pPr>
        <w:rPr>
          <w:sz w:val="20"/>
          <w:szCs w:val="20"/>
        </w:rPr>
      </w:pPr>
      <w:r w:rsidDel="00000000" w:rsidR="00000000" w:rsidRPr="00000000">
        <w:rPr>
          <w:sz w:val="20"/>
          <w:szCs w:val="20"/>
          <w:rtl w:val="0"/>
        </w:rPr>
        <w:t xml:space="preserve">Remember Quality is what matters; your help in the community is important!</w:t>
      </w:r>
    </w:p>
    <w:p w:rsidR="00000000" w:rsidDel="00000000" w:rsidP="00000000" w:rsidRDefault="00000000" w:rsidRPr="00000000" w14:paraId="000004E5">
      <w:pPr>
        <w:rPr>
          <w:sz w:val="20"/>
          <w:szCs w:val="20"/>
        </w:rPr>
      </w:pPr>
      <w:r w:rsidDel="00000000" w:rsidR="00000000" w:rsidRPr="00000000">
        <w:rPr>
          <w:rtl w:val="0"/>
        </w:rPr>
      </w:r>
    </w:p>
    <w:p w:rsidR="00000000" w:rsidDel="00000000" w:rsidP="00000000" w:rsidRDefault="00000000" w:rsidRPr="00000000" w14:paraId="000004E6">
      <w:pPr>
        <w:rPr>
          <w:b w:val="1"/>
          <w:sz w:val="20"/>
          <w:szCs w:val="20"/>
        </w:rPr>
      </w:pPr>
      <w:r w:rsidDel="00000000" w:rsidR="00000000" w:rsidRPr="00000000">
        <w:rPr>
          <w:b w:val="1"/>
          <w:sz w:val="20"/>
          <w:szCs w:val="20"/>
          <w:rtl w:val="0"/>
        </w:rPr>
        <w:t xml:space="preserve">Q. Time in slack, read amas, transcripts, external links etc counts also for 30 min  per day?</w:t>
      </w:r>
    </w:p>
    <w:p w:rsidR="00000000" w:rsidDel="00000000" w:rsidP="00000000" w:rsidRDefault="00000000" w:rsidRPr="00000000" w14:paraId="000004E7">
      <w:pPr>
        <w:rPr>
          <w:sz w:val="20"/>
          <w:szCs w:val="20"/>
        </w:rPr>
      </w:pPr>
      <w:r w:rsidDel="00000000" w:rsidR="00000000" w:rsidRPr="00000000">
        <w:rPr>
          <w:sz w:val="20"/>
          <w:szCs w:val="20"/>
          <w:rtl w:val="0"/>
        </w:rPr>
        <w:t xml:space="preserve">A.</w:t>
      </w:r>
    </w:p>
    <w:p w:rsidR="00000000" w:rsidDel="00000000" w:rsidP="00000000" w:rsidRDefault="00000000" w:rsidRPr="00000000" w14:paraId="000004E8">
      <w:pPr>
        <w:rPr>
          <w:sz w:val="20"/>
          <w:szCs w:val="20"/>
        </w:rPr>
      </w:pPr>
      <w:r w:rsidDel="00000000" w:rsidR="00000000" w:rsidRPr="00000000">
        <w:rPr>
          <w:sz w:val="20"/>
          <w:szCs w:val="20"/>
          <w:rtl w:val="0"/>
        </w:rPr>
        <w:t xml:space="preserve">Hi</w:t>
      </w:r>
      <w:hyperlink r:id="rId184">
        <w:r w:rsidDel="00000000" w:rsidR="00000000" w:rsidRPr="00000000">
          <w:rPr>
            <w:sz w:val="20"/>
            <w:szCs w:val="20"/>
            <w:rtl w:val="0"/>
          </w:rPr>
          <w:t xml:space="preserve"> </w:t>
        </w:r>
      </w:hyperlink>
      <w:hyperlink r:id="rId185">
        <w:r w:rsidDel="00000000" w:rsidR="00000000" w:rsidRPr="00000000">
          <w:rPr>
            <w:color w:val="1155cc"/>
            <w:sz w:val="20"/>
            <w:szCs w:val="20"/>
            <w:u w:val="single"/>
            <w:rtl w:val="0"/>
          </w:rPr>
          <w:t xml:space="preserve">@eleftheria</w:t>
        </w:r>
      </w:hyperlink>
      <w:r w:rsidDel="00000000" w:rsidR="00000000" w:rsidRPr="00000000">
        <w:rPr>
          <w:sz w:val="20"/>
          <w:szCs w:val="20"/>
          <w:rtl w:val="0"/>
        </w:rPr>
        <w:t xml:space="preserve"> For the 50 Days challenge, we are asking that those 30 minutes are spent on your Foundations coursework first and foremost! If you happen to finish before the 50 days then related coursework is accepted - but Slack participation and reading transcripts does not count. Hope this helps!</w:t>
      </w:r>
    </w:p>
    <w:p w:rsidR="00000000" w:rsidDel="00000000" w:rsidP="00000000" w:rsidRDefault="00000000" w:rsidRPr="00000000" w14:paraId="000004E9">
      <w:pPr>
        <w:rPr>
          <w:sz w:val="20"/>
          <w:szCs w:val="20"/>
        </w:rPr>
      </w:pPr>
      <w:r w:rsidDel="00000000" w:rsidR="00000000" w:rsidRPr="00000000">
        <w:rPr>
          <w:rtl w:val="0"/>
        </w:rPr>
      </w:r>
    </w:p>
    <w:p w:rsidR="00000000" w:rsidDel="00000000" w:rsidP="00000000" w:rsidRDefault="00000000" w:rsidRPr="00000000" w14:paraId="000004EA">
      <w:pPr>
        <w:rPr>
          <w:b w:val="1"/>
          <w:sz w:val="20"/>
          <w:szCs w:val="20"/>
        </w:rPr>
      </w:pPr>
      <w:r w:rsidDel="00000000" w:rsidR="00000000" w:rsidRPr="00000000">
        <w:rPr>
          <w:b w:val="1"/>
          <w:sz w:val="20"/>
          <w:szCs w:val="20"/>
          <w:rtl w:val="0"/>
        </w:rPr>
        <w:t xml:space="preserve">Q. What are the skills i need to have while applying to be a leader for the the tech channel?</w:t>
      </w:r>
    </w:p>
    <w:p w:rsidR="00000000" w:rsidDel="00000000" w:rsidP="00000000" w:rsidRDefault="00000000" w:rsidRPr="00000000" w14:paraId="000004EB">
      <w:pPr>
        <w:rPr>
          <w:sz w:val="20"/>
          <w:szCs w:val="20"/>
        </w:rPr>
      </w:pPr>
      <w:r w:rsidDel="00000000" w:rsidR="00000000" w:rsidRPr="00000000">
        <w:rPr>
          <w:sz w:val="20"/>
          <w:szCs w:val="20"/>
          <w:rtl w:val="0"/>
        </w:rPr>
        <w:t xml:space="preserve">A.</w:t>
      </w:r>
      <w:hyperlink r:id="rId186">
        <w:r w:rsidDel="00000000" w:rsidR="00000000" w:rsidRPr="00000000">
          <w:rPr>
            <w:sz w:val="20"/>
            <w:szCs w:val="20"/>
            <w:rtl w:val="0"/>
          </w:rPr>
          <w:t xml:space="preserve"> </w:t>
        </w:r>
      </w:hyperlink>
      <w:hyperlink r:id="rId187">
        <w:r w:rsidDel="00000000" w:rsidR="00000000" w:rsidRPr="00000000">
          <w:rPr>
            <w:color w:val="1155cc"/>
            <w:sz w:val="20"/>
            <w:szCs w:val="20"/>
            <w:u w:val="single"/>
            <w:rtl w:val="0"/>
          </w:rPr>
          <w:t xml:space="preserve">@Loise</w:t>
        </w:r>
      </w:hyperlink>
      <w:r w:rsidDel="00000000" w:rsidR="00000000" w:rsidRPr="00000000">
        <w:rPr>
          <w:sz w:val="20"/>
          <w:szCs w:val="20"/>
          <w:rtl w:val="0"/>
        </w:rPr>
        <w:t xml:space="preserve"> Hey Loise! We are looking for students who are eager to help build this community with their time and ideas! There is no experience required as such only that we will prefer you have some prior technical knowledge ‘if’ you are applying for the role of Tech Leaders! </w:t>
      </w:r>
      <w:r w:rsidDel="00000000" w:rsidR="00000000" w:rsidRPr="00000000">
        <w:rPr>
          <w:sz w:val="20"/>
          <w:szCs w:val="20"/>
        </w:rPr>
        <w:drawing>
          <wp:inline distB="114300" distT="114300" distL="114300" distR="114300">
            <wp:extent cx="215900" cy="215900"/>
            <wp:effectExtent b="0" l="0" r="0" t="0"/>
            <wp:docPr id="41" name="image51.png"/>
            <a:graphic>
              <a:graphicData uri="http://schemas.openxmlformats.org/drawingml/2006/picture">
                <pic:pic>
                  <pic:nvPicPr>
                    <pic:cNvPr id="0" name="image51.png"/>
                    <pic:cNvPicPr preferRelativeResize="0"/>
                  </pic:nvPicPr>
                  <pic:blipFill>
                    <a:blip r:embed="rId188"/>
                    <a:srcRect b="0" l="0" r="0" t="0"/>
                    <a:stretch>
                      <a:fillRect/>
                    </a:stretch>
                  </pic:blipFill>
                  <pic:spPr>
                    <a:xfrm>
                      <a:off x="0" y="0"/>
                      <a:ext cx="2159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4EC">
      <w:pPr>
        <w:rPr>
          <w:sz w:val="20"/>
          <w:szCs w:val="20"/>
        </w:rPr>
      </w:pPr>
      <w:r w:rsidDel="00000000" w:rsidR="00000000" w:rsidRPr="00000000">
        <w:rPr>
          <w:rtl w:val="0"/>
        </w:rPr>
      </w:r>
    </w:p>
    <w:p w:rsidR="00000000" w:rsidDel="00000000" w:rsidP="00000000" w:rsidRDefault="00000000" w:rsidRPr="00000000" w14:paraId="000004ED">
      <w:pPr>
        <w:rPr>
          <w:b w:val="1"/>
          <w:sz w:val="20"/>
          <w:szCs w:val="20"/>
        </w:rPr>
      </w:pPr>
      <w:r w:rsidDel="00000000" w:rsidR="00000000" w:rsidRPr="00000000">
        <w:rPr>
          <w:b w:val="1"/>
          <w:sz w:val="20"/>
          <w:szCs w:val="20"/>
          <w:rtl w:val="0"/>
        </w:rPr>
        <w:t xml:space="preserve">Q. When the day start and ends in 50 day’s Udacity challenge?</w:t>
      </w:r>
    </w:p>
    <w:p w:rsidR="00000000" w:rsidDel="00000000" w:rsidP="00000000" w:rsidRDefault="00000000" w:rsidRPr="00000000" w14:paraId="000004EE">
      <w:pPr>
        <w:rPr>
          <w:sz w:val="20"/>
          <w:szCs w:val="20"/>
        </w:rPr>
      </w:pPr>
      <w:r w:rsidDel="00000000" w:rsidR="00000000" w:rsidRPr="00000000">
        <w:rPr>
          <w:sz w:val="20"/>
          <w:szCs w:val="20"/>
          <w:rtl w:val="0"/>
        </w:rPr>
        <w:t xml:space="preserve">A.</w:t>
      </w:r>
      <w:hyperlink r:id="rId189">
        <w:r w:rsidDel="00000000" w:rsidR="00000000" w:rsidRPr="00000000">
          <w:rPr>
            <w:sz w:val="20"/>
            <w:szCs w:val="20"/>
            <w:rtl w:val="0"/>
          </w:rPr>
          <w:t xml:space="preserve"> </w:t>
        </w:r>
      </w:hyperlink>
      <w:hyperlink r:id="rId190">
        <w:r w:rsidDel="00000000" w:rsidR="00000000" w:rsidRPr="00000000">
          <w:rPr>
            <w:color w:val="1155cc"/>
            <w:sz w:val="20"/>
            <w:szCs w:val="20"/>
            <w:u w:val="single"/>
            <w:rtl w:val="0"/>
          </w:rPr>
          <w:t xml:space="preserve">@Mahmoud Essam</w:t>
        </w:r>
      </w:hyperlink>
      <w:r w:rsidDel="00000000" w:rsidR="00000000" w:rsidRPr="00000000">
        <w:rPr>
          <w:sz w:val="20"/>
          <w:szCs w:val="20"/>
          <w:rtl w:val="0"/>
        </w:rPr>
        <w:t xml:space="preserve"> For everyone, the day can be taken into account as per their own timezone!</w:t>
      </w:r>
    </w:p>
    <w:p w:rsidR="00000000" w:rsidDel="00000000" w:rsidP="00000000" w:rsidRDefault="00000000" w:rsidRPr="00000000" w14:paraId="000004EF">
      <w:pPr>
        <w:rPr>
          <w:sz w:val="20"/>
          <w:szCs w:val="20"/>
        </w:rPr>
      </w:pPr>
      <w:r w:rsidDel="00000000" w:rsidR="00000000" w:rsidRPr="00000000">
        <w:rPr>
          <w:rtl w:val="0"/>
        </w:rPr>
      </w:r>
    </w:p>
    <w:p w:rsidR="00000000" w:rsidDel="00000000" w:rsidP="00000000" w:rsidRDefault="00000000" w:rsidRPr="00000000" w14:paraId="000004F0">
      <w:pPr>
        <w:rPr>
          <w:b w:val="1"/>
          <w:sz w:val="20"/>
          <w:szCs w:val="20"/>
        </w:rPr>
      </w:pPr>
      <w:r w:rsidDel="00000000" w:rsidR="00000000" w:rsidRPr="00000000">
        <w:rPr>
          <w:b w:val="1"/>
          <w:sz w:val="20"/>
          <w:szCs w:val="20"/>
          <w:rtl w:val="0"/>
        </w:rPr>
        <w:t xml:space="preserve">Q.</w:t>
      </w:r>
      <w:hyperlink r:id="rId191">
        <w:r w:rsidDel="00000000" w:rsidR="00000000" w:rsidRPr="00000000">
          <w:rPr>
            <w:b w:val="1"/>
            <w:sz w:val="20"/>
            <w:szCs w:val="20"/>
            <w:rtl w:val="0"/>
          </w:rPr>
          <w:t xml:space="preserve"> </w:t>
        </w:r>
      </w:hyperlink>
      <w:hyperlink r:id="rId192">
        <w:r w:rsidDel="00000000" w:rsidR="00000000" w:rsidRPr="00000000">
          <w:rPr>
            <w:b w:val="1"/>
            <w:color w:val="1155cc"/>
            <w:sz w:val="20"/>
            <w:szCs w:val="20"/>
            <w:u w:val="single"/>
            <w:rtl w:val="0"/>
          </w:rPr>
          <w:t xml:space="preserve">@Palak.Udacity</w:t>
        </w:r>
      </w:hyperlink>
      <w:r w:rsidDel="00000000" w:rsidR="00000000" w:rsidRPr="00000000">
        <w:rPr>
          <w:b w:val="1"/>
          <w:sz w:val="20"/>
          <w:szCs w:val="20"/>
          <w:rtl w:val="0"/>
        </w:rPr>
        <w:t xml:space="preserve"> what is the criteria for student leader</w:t>
      </w:r>
    </w:p>
    <w:p w:rsidR="00000000" w:rsidDel="00000000" w:rsidP="00000000" w:rsidRDefault="00000000" w:rsidRPr="00000000" w14:paraId="000004F1">
      <w:pPr>
        <w:rPr>
          <w:sz w:val="20"/>
          <w:szCs w:val="20"/>
        </w:rPr>
      </w:pPr>
      <w:r w:rsidDel="00000000" w:rsidR="00000000" w:rsidRPr="00000000">
        <w:rPr>
          <w:sz w:val="20"/>
          <w:szCs w:val="20"/>
          <w:rtl w:val="0"/>
        </w:rPr>
        <w:t xml:space="preserve">No experience is required. You should have passion to help and lead your fellow peers.</w:t>
      </w:r>
    </w:p>
    <w:p w:rsidR="00000000" w:rsidDel="00000000" w:rsidP="00000000" w:rsidRDefault="00000000" w:rsidRPr="00000000" w14:paraId="000004F2">
      <w:pPr>
        <w:rPr>
          <w:sz w:val="20"/>
          <w:szCs w:val="20"/>
        </w:rPr>
      </w:pPr>
      <w:r w:rsidDel="00000000" w:rsidR="00000000" w:rsidRPr="00000000">
        <w:rPr>
          <w:sz w:val="20"/>
          <w:szCs w:val="20"/>
          <w:rtl w:val="0"/>
        </w:rPr>
        <w:t xml:space="preserve">As a Channel or Technical Leader in Phase 1, you will serve your classmates by going above and beyond - providing outstanding technical and moral support both informally and during organized events (e.g. AMA sessions) and leading programs that foster community and drive students to complete their Challenge program.</w:t>
      </w:r>
    </w:p>
    <w:p w:rsidR="00000000" w:rsidDel="00000000" w:rsidP="00000000" w:rsidRDefault="00000000" w:rsidRPr="00000000" w14:paraId="000004F3">
      <w:pPr>
        <w:rPr>
          <w:sz w:val="20"/>
          <w:szCs w:val="20"/>
        </w:rPr>
      </w:pPr>
      <w:r w:rsidDel="00000000" w:rsidR="00000000" w:rsidRPr="00000000">
        <w:rPr>
          <w:sz w:val="20"/>
          <w:szCs w:val="20"/>
          <w:rtl w:val="0"/>
        </w:rPr>
        <w:t xml:space="preserve">The Student Leader program is open to ALL students with big hearts, great ideas, and a willingness to get involved. No previous experience is required - this role is completely voluntary. We're really looking for students who have the time to devote to role and the passion, kindness, patience, and generosity to help their fellow students. We are also looking for students with determination and drive who are not afraid to try new things! We'll be fulfilling both technical and nontechnical spots so a ML background is not a requirement.</w:t>
      </w:r>
    </w:p>
    <w:p w:rsidR="00000000" w:rsidDel="00000000" w:rsidP="00000000" w:rsidRDefault="00000000" w:rsidRPr="00000000" w14:paraId="000004F4">
      <w:pPr>
        <w:rPr>
          <w:sz w:val="20"/>
          <w:szCs w:val="20"/>
        </w:rPr>
      </w:pPr>
      <w:r w:rsidDel="00000000" w:rsidR="00000000" w:rsidRPr="00000000">
        <w:rPr>
          <w:rtl w:val="0"/>
        </w:rPr>
      </w:r>
    </w:p>
    <w:p w:rsidR="00000000" w:rsidDel="00000000" w:rsidP="00000000" w:rsidRDefault="00000000" w:rsidRPr="00000000" w14:paraId="000004F5">
      <w:pPr>
        <w:rPr>
          <w:b w:val="1"/>
          <w:sz w:val="20"/>
          <w:szCs w:val="20"/>
        </w:rPr>
      </w:pPr>
      <w:r w:rsidDel="00000000" w:rsidR="00000000" w:rsidRPr="00000000">
        <w:rPr>
          <w:b w:val="1"/>
          <w:sz w:val="20"/>
          <w:szCs w:val="20"/>
          <w:rtl w:val="0"/>
        </w:rPr>
        <w:t xml:space="preserve">Q. One of my lessons says 97% complete even though I have finished all the labs and quizzes. How do I find out what is incomplete?</w:t>
      </w:r>
    </w:p>
    <w:p w:rsidR="00000000" w:rsidDel="00000000" w:rsidP="00000000" w:rsidRDefault="00000000" w:rsidRPr="00000000" w14:paraId="000004F6">
      <w:pPr>
        <w:rPr>
          <w:sz w:val="20"/>
          <w:szCs w:val="20"/>
        </w:rPr>
      </w:pPr>
      <w:r w:rsidDel="00000000" w:rsidR="00000000" w:rsidRPr="00000000">
        <w:rPr>
          <w:sz w:val="20"/>
          <w:szCs w:val="20"/>
          <w:rtl w:val="0"/>
        </w:rPr>
        <w:t xml:space="preserve">You have to do a manual check. Check for a tick mark against all concepts</w:t>
      </w:r>
    </w:p>
    <w:p w:rsidR="00000000" w:rsidDel="00000000" w:rsidP="00000000" w:rsidRDefault="00000000" w:rsidRPr="00000000" w14:paraId="000004F7">
      <w:pPr>
        <w:rPr>
          <w:sz w:val="20"/>
          <w:szCs w:val="20"/>
        </w:rPr>
      </w:pPr>
      <w:r w:rsidDel="00000000" w:rsidR="00000000" w:rsidRPr="00000000">
        <w:rPr>
          <w:rtl w:val="0"/>
        </w:rPr>
      </w:r>
    </w:p>
    <w:p w:rsidR="00000000" w:rsidDel="00000000" w:rsidP="00000000" w:rsidRDefault="00000000" w:rsidRPr="00000000" w14:paraId="000004F8">
      <w:pPr>
        <w:rPr>
          <w:b w:val="1"/>
          <w:sz w:val="20"/>
          <w:szCs w:val="20"/>
        </w:rPr>
      </w:pPr>
      <w:r w:rsidDel="00000000" w:rsidR="00000000" w:rsidRPr="00000000">
        <w:rPr>
          <w:b w:val="1"/>
          <w:sz w:val="20"/>
          <w:szCs w:val="20"/>
          <w:rtl w:val="0"/>
        </w:rPr>
        <w:t xml:space="preserve">Q. If I finish all course materials before 50dayschallenge should I rewatch course materials to complete the 50 days challenge?</w:t>
      </w:r>
    </w:p>
    <w:p w:rsidR="00000000" w:rsidDel="00000000" w:rsidP="00000000" w:rsidRDefault="00000000" w:rsidRPr="00000000" w14:paraId="000004F9">
      <w:pPr>
        <w:rPr>
          <w:sz w:val="20"/>
          <w:szCs w:val="20"/>
        </w:rPr>
      </w:pPr>
      <w:hyperlink r:id="rId193">
        <w:r w:rsidDel="00000000" w:rsidR="00000000" w:rsidRPr="00000000">
          <w:rPr>
            <w:color w:val="1155cc"/>
            <w:sz w:val="20"/>
            <w:szCs w:val="20"/>
            <w:u w:val="single"/>
            <w:rtl w:val="0"/>
          </w:rPr>
          <w:t xml:space="preserve">@Rezwanul Haque</w:t>
        </w:r>
      </w:hyperlink>
      <w:r w:rsidDel="00000000" w:rsidR="00000000" w:rsidRPr="00000000">
        <w:rPr>
          <w:sz w:val="20"/>
          <w:szCs w:val="20"/>
          <w:rtl w:val="0"/>
        </w:rPr>
        <w:t xml:space="preserve"> ask yourself what your objective is for completing the course. 1. you should have many questions about the material while going through the lessons. 2. after answering those questions how can you apply what you learned to solving problems. 3. work with the this community to solve those problems and work toward your objective (the thing you want to achieve after completing the nanodegree)</w:t>
      </w:r>
    </w:p>
    <w:p w:rsidR="00000000" w:rsidDel="00000000" w:rsidP="00000000" w:rsidRDefault="00000000" w:rsidRPr="00000000" w14:paraId="000004FA">
      <w:pPr>
        <w:rPr>
          <w:sz w:val="20"/>
          <w:szCs w:val="20"/>
        </w:rPr>
      </w:pPr>
      <w:r w:rsidDel="00000000" w:rsidR="00000000" w:rsidRPr="00000000">
        <w:rPr>
          <w:rtl w:val="0"/>
        </w:rPr>
      </w:r>
    </w:p>
    <w:p w:rsidR="00000000" w:rsidDel="00000000" w:rsidP="00000000" w:rsidRDefault="00000000" w:rsidRPr="00000000" w14:paraId="000004FB">
      <w:pPr>
        <w:rPr>
          <w:b w:val="1"/>
          <w:sz w:val="20"/>
          <w:szCs w:val="20"/>
        </w:rPr>
      </w:pPr>
      <w:r w:rsidDel="00000000" w:rsidR="00000000" w:rsidRPr="00000000">
        <w:rPr>
          <w:b w:val="1"/>
          <w:sz w:val="20"/>
          <w:szCs w:val="20"/>
          <w:rtl w:val="0"/>
        </w:rPr>
        <w:t xml:space="preserve">Q.</w:t>
      </w:r>
      <w:hyperlink r:id="rId194">
        <w:r w:rsidDel="00000000" w:rsidR="00000000" w:rsidRPr="00000000">
          <w:rPr>
            <w:b w:val="1"/>
            <w:sz w:val="20"/>
            <w:szCs w:val="20"/>
            <w:rtl w:val="0"/>
          </w:rPr>
          <w:t xml:space="preserve"> </w:t>
        </w:r>
      </w:hyperlink>
      <w:hyperlink r:id="rId195">
        <w:r w:rsidDel="00000000" w:rsidR="00000000" w:rsidRPr="00000000">
          <w:rPr>
            <w:b w:val="1"/>
            <w:color w:val="1155cc"/>
            <w:sz w:val="20"/>
            <w:szCs w:val="20"/>
            <w:u w:val="single"/>
            <w:rtl w:val="0"/>
          </w:rPr>
          <w:t xml:space="preserve">@Palak.Udacity</w:t>
        </w:r>
      </w:hyperlink>
      <w:r w:rsidDel="00000000" w:rsidR="00000000" w:rsidRPr="00000000">
        <w:rPr>
          <w:b w:val="1"/>
          <w:sz w:val="20"/>
          <w:szCs w:val="20"/>
          <w:rtl w:val="0"/>
        </w:rPr>
        <w:t xml:space="preserve"> is student leader will be sure to select for phase 2?</w:t>
      </w:r>
    </w:p>
    <w:p w:rsidR="00000000" w:rsidDel="00000000" w:rsidP="00000000" w:rsidRDefault="00000000" w:rsidRPr="00000000" w14:paraId="000004FC">
      <w:pPr>
        <w:rPr>
          <w:sz w:val="20"/>
          <w:szCs w:val="20"/>
        </w:rPr>
      </w:pPr>
      <w:r w:rsidDel="00000000" w:rsidR="00000000" w:rsidRPr="00000000">
        <w:rPr>
          <w:sz w:val="20"/>
          <w:szCs w:val="20"/>
          <w:rtl w:val="0"/>
        </w:rPr>
        <w:t xml:space="preserve">no there is no such guarantee. For phase 2 selection there are two criterias: 1) Course completion 2) Slack participation</w:t>
      </w:r>
    </w:p>
    <w:p w:rsidR="00000000" w:rsidDel="00000000" w:rsidP="00000000" w:rsidRDefault="00000000" w:rsidRPr="00000000" w14:paraId="000004FD">
      <w:pPr>
        <w:rPr>
          <w:sz w:val="20"/>
          <w:szCs w:val="20"/>
        </w:rPr>
      </w:pPr>
      <w:r w:rsidDel="00000000" w:rsidR="00000000" w:rsidRPr="00000000">
        <w:rPr>
          <w:rtl w:val="0"/>
        </w:rPr>
      </w:r>
    </w:p>
    <w:p w:rsidR="00000000" w:rsidDel="00000000" w:rsidP="00000000" w:rsidRDefault="00000000" w:rsidRPr="00000000" w14:paraId="000004FE">
      <w:pPr>
        <w:rPr>
          <w:b w:val="1"/>
          <w:sz w:val="20"/>
          <w:szCs w:val="20"/>
        </w:rPr>
      </w:pPr>
      <w:r w:rsidDel="00000000" w:rsidR="00000000" w:rsidRPr="00000000">
        <w:rPr>
          <w:b w:val="1"/>
          <w:sz w:val="20"/>
          <w:szCs w:val="20"/>
          <w:rtl w:val="0"/>
        </w:rPr>
        <w:t xml:space="preserve">Q. Hi, i would like to know, is there a project for this course? Or we only need to review the course materials? How you measure us for the next step?</w:t>
      </w:r>
    </w:p>
    <w:p w:rsidR="00000000" w:rsidDel="00000000" w:rsidP="00000000" w:rsidRDefault="00000000" w:rsidRPr="00000000" w14:paraId="000004FF">
      <w:pPr>
        <w:rPr>
          <w:sz w:val="20"/>
          <w:szCs w:val="20"/>
        </w:rPr>
      </w:pPr>
      <w:r w:rsidDel="00000000" w:rsidR="00000000" w:rsidRPr="00000000">
        <w:rPr>
          <w:sz w:val="20"/>
          <w:szCs w:val="20"/>
          <w:rtl w:val="0"/>
        </w:rPr>
        <w:t xml:space="preserve">No projects for the foundation course</w:t>
      </w:r>
    </w:p>
    <w:p w:rsidR="00000000" w:rsidDel="00000000" w:rsidP="00000000" w:rsidRDefault="00000000" w:rsidRPr="00000000" w14:paraId="00000500">
      <w:pPr>
        <w:rPr>
          <w:sz w:val="20"/>
          <w:szCs w:val="20"/>
        </w:rPr>
      </w:pPr>
      <w:r w:rsidDel="00000000" w:rsidR="00000000" w:rsidRPr="00000000">
        <w:rPr>
          <w:sz w:val="20"/>
          <w:szCs w:val="20"/>
          <w:rtl w:val="0"/>
        </w:rPr>
        <w:t xml:space="preserve">And the criteria for selection onto round two are course completion, community participation and your scholarship application</w:t>
      </w:r>
    </w:p>
    <w:p w:rsidR="00000000" w:rsidDel="00000000" w:rsidP="00000000" w:rsidRDefault="00000000" w:rsidRPr="00000000" w14:paraId="00000501">
      <w:pPr>
        <w:rPr>
          <w:b w:val="1"/>
          <w:sz w:val="20"/>
          <w:szCs w:val="20"/>
        </w:rPr>
      </w:pPr>
      <w:r w:rsidDel="00000000" w:rsidR="00000000" w:rsidRPr="00000000">
        <w:rPr>
          <w:rtl w:val="0"/>
        </w:rPr>
      </w:r>
    </w:p>
    <w:p w:rsidR="00000000" w:rsidDel="00000000" w:rsidP="00000000" w:rsidRDefault="00000000" w:rsidRPr="00000000" w14:paraId="00000502">
      <w:pPr>
        <w:rPr>
          <w:b w:val="1"/>
          <w:sz w:val="20"/>
          <w:szCs w:val="20"/>
        </w:rPr>
      </w:pPr>
      <w:r w:rsidDel="00000000" w:rsidR="00000000" w:rsidRPr="00000000">
        <w:rPr>
          <w:b w:val="1"/>
          <w:sz w:val="20"/>
          <w:szCs w:val="20"/>
          <w:rtl w:val="0"/>
        </w:rPr>
        <w:t xml:space="preserve">Q.</w:t>
      </w:r>
      <w:hyperlink r:id="rId196">
        <w:r w:rsidDel="00000000" w:rsidR="00000000" w:rsidRPr="00000000">
          <w:rPr>
            <w:b w:val="1"/>
            <w:sz w:val="20"/>
            <w:szCs w:val="20"/>
            <w:rtl w:val="0"/>
          </w:rPr>
          <w:t xml:space="preserve"> </w:t>
        </w:r>
      </w:hyperlink>
      <w:hyperlink r:id="rId197">
        <w:r w:rsidDel="00000000" w:rsidR="00000000" w:rsidRPr="00000000">
          <w:rPr>
            <w:b w:val="1"/>
            <w:color w:val="1155cc"/>
            <w:sz w:val="20"/>
            <w:szCs w:val="20"/>
            <w:u w:val="single"/>
            <w:rtl w:val="0"/>
          </w:rPr>
          <w:t xml:space="preserve">@Palak.Udacity</w:t>
        </w:r>
      </w:hyperlink>
      <w:r w:rsidDel="00000000" w:rsidR="00000000" w:rsidRPr="00000000">
        <w:rPr>
          <w:b w:val="1"/>
          <w:sz w:val="20"/>
          <w:szCs w:val="20"/>
          <w:rtl w:val="0"/>
        </w:rPr>
        <w:t xml:space="preserve">,</w:t>
      </w:r>
      <w:hyperlink r:id="rId198">
        <w:r w:rsidDel="00000000" w:rsidR="00000000" w:rsidRPr="00000000">
          <w:rPr>
            <w:b w:val="1"/>
            <w:sz w:val="20"/>
            <w:szCs w:val="20"/>
            <w:rtl w:val="0"/>
          </w:rPr>
          <w:t xml:space="preserve"> </w:t>
        </w:r>
      </w:hyperlink>
      <w:hyperlink r:id="rId199">
        <w:r w:rsidDel="00000000" w:rsidR="00000000" w:rsidRPr="00000000">
          <w:rPr>
            <w:b w:val="1"/>
            <w:color w:val="1155cc"/>
            <w:sz w:val="20"/>
            <w:szCs w:val="20"/>
            <w:u w:val="single"/>
            <w:rtl w:val="0"/>
          </w:rPr>
          <w:t xml:space="preserve">@Brenda.Udacity</w:t>
        </w:r>
      </w:hyperlink>
      <w:r w:rsidDel="00000000" w:rsidR="00000000" w:rsidRPr="00000000">
        <w:rPr>
          <w:b w:val="1"/>
          <w:sz w:val="20"/>
          <w:szCs w:val="20"/>
          <w:rtl w:val="0"/>
        </w:rPr>
        <w:t xml:space="preserve">,</w:t>
      </w:r>
      <w:hyperlink r:id="rId200">
        <w:r w:rsidDel="00000000" w:rsidR="00000000" w:rsidRPr="00000000">
          <w:rPr>
            <w:b w:val="1"/>
            <w:sz w:val="20"/>
            <w:szCs w:val="20"/>
            <w:rtl w:val="0"/>
          </w:rPr>
          <w:t xml:space="preserve"> </w:t>
        </w:r>
      </w:hyperlink>
      <w:hyperlink r:id="rId201">
        <w:r w:rsidDel="00000000" w:rsidR="00000000" w:rsidRPr="00000000">
          <w:rPr>
            <w:b w:val="1"/>
            <w:color w:val="1155cc"/>
            <w:sz w:val="20"/>
            <w:szCs w:val="20"/>
            <w:u w:val="single"/>
            <w:rtl w:val="0"/>
          </w:rPr>
          <w:t xml:space="preserve">@Grace.Udacity</w:t>
        </w:r>
      </w:hyperlink>
      <w:r w:rsidDel="00000000" w:rsidR="00000000" w:rsidRPr="00000000">
        <w:rPr>
          <w:b w:val="1"/>
          <w:sz w:val="20"/>
          <w:szCs w:val="20"/>
          <w:rtl w:val="0"/>
        </w:rPr>
        <w:t xml:space="preserve"> should we use the datasets provided by you in labs or can we experiment with other open source datasets as well in Azure ML labs?</w:t>
      </w:r>
    </w:p>
    <w:p w:rsidR="00000000" w:rsidDel="00000000" w:rsidP="00000000" w:rsidRDefault="00000000" w:rsidRPr="00000000" w14:paraId="00000503">
      <w:pPr>
        <w:rPr>
          <w:sz w:val="20"/>
          <w:szCs w:val="20"/>
        </w:rPr>
      </w:pPr>
      <w:r w:rsidDel="00000000" w:rsidR="00000000" w:rsidRPr="00000000">
        <w:rPr>
          <w:sz w:val="20"/>
          <w:szCs w:val="20"/>
          <w:rtl w:val="0"/>
        </w:rPr>
        <w:t xml:space="preserve">You can experiment with other source datasets as well</w:t>
      </w:r>
    </w:p>
    <w:p w:rsidR="00000000" w:rsidDel="00000000" w:rsidP="00000000" w:rsidRDefault="00000000" w:rsidRPr="00000000" w14:paraId="00000504">
      <w:pPr>
        <w:rPr>
          <w:sz w:val="20"/>
          <w:szCs w:val="20"/>
        </w:rPr>
      </w:pPr>
      <w:r w:rsidDel="00000000" w:rsidR="00000000" w:rsidRPr="00000000">
        <w:rPr>
          <w:rtl w:val="0"/>
        </w:rPr>
      </w:r>
    </w:p>
    <w:p w:rsidR="00000000" w:rsidDel="00000000" w:rsidP="00000000" w:rsidRDefault="00000000" w:rsidRPr="00000000" w14:paraId="00000505">
      <w:pPr>
        <w:rPr>
          <w:b w:val="1"/>
          <w:sz w:val="20"/>
          <w:szCs w:val="20"/>
        </w:rPr>
      </w:pPr>
      <w:r w:rsidDel="00000000" w:rsidR="00000000" w:rsidRPr="00000000">
        <w:rPr>
          <w:b w:val="1"/>
          <w:sz w:val="20"/>
          <w:szCs w:val="20"/>
          <w:rtl w:val="0"/>
        </w:rPr>
        <w:t xml:space="preserve">Q  How does one join a study group?</w:t>
      </w:r>
    </w:p>
    <w:p w:rsidR="00000000" w:rsidDel="00000000" w:rsidP="00000000" w:rsidRDefault="00000000" w:rsidRPr="00000000" w14:paraId="00000506">
      <w:pPr>
        <w:rPr>
          <w:sz w:val="20"/>
          <w:szCs w:val="20"/>
        </w:rPr>
      </w:pPr>
      <w:hyperlink r:id="rId202">
        <w:r w:rsidDel="00000000" w:rsidR="00000000" w:rsidRPr="00000000">
          <w:rPr>
            <w:color w:val="1155cc"/>
            <w:sz w:val="20"/>
            <w:szCs w:val="20"/>
            <w:u w:val="single"/>
            <w:rtl w:val="0"/>
          </w:rPr>
          <w:t xml:space="preserve">@Lethabo</w:t>
        </w:r>
      </w:hyperlink>
      <w:r w:rsidDel="00000000" w:rsidR="00000000" w:rsidRPr="00000000">
        <w:rPr>
          <w:sz w:val="20"/>
          <w:szCs w:val="20"/>
          <w:rtl w:val="0"/>
        </w:rPr>
        <w:t xml:space="preserve"> when they are announced, there will be a channel for each group, you can just press "join channel"</w:t>
      </w:r>
    </w:p>
    <w:p w:rsidR="00000000" w:rsidDel="00000000" w:rsidP="00000000" w:rsidRDefault="00000000" w:rsidRPr="00000000" w14:paraId="00000507">
      <w:pPr>
        <w:rPr>
          <w:sz w:val="20"/>
          <w:szCs w:val="20"/>
        </w:rPr>
      </w:pPr>
      <w:r w:rsidDel="00000000" w:rsidR="00000000" w:rsidRPr="00000000">
        <w:rPr>
          <w:rtl w:val="0"/>
        </w:rPr>
      </w:r>
    </w:p>
    <w:p w:rsidR="00000000" w:rsidDel="00000000" w:rsidP="00000000" w:rsidRDefault="00000000" w:rsidRPr="00000000" w14:paraId="00000508">
      <w:pPr>
        <w:rPr>
          <w:b w:val="1"/>
          <w:sz w:val="20"/>
          <w:szCs w:val="20"/>
        </w:rPr>
      </w:pPr>
      <w:r w:rsidDel="00000000" w:rsidR="00000000" w:rsidRPr="00000000">
        <w:rPr>
          <w:b w:val="1"/>
          <w:sz w:val="20"/>
          <w:szCs w:val="20"/>
          <w:rtl w:val="0"/>
        </w:rPr>
        <w:t xml:space="preserve">Q.</w:t>
      </w:r>
      <w:hyperlink r:id="rId203">
        <w:r w:rsidDel="00000000" w:rsidR="00000000" w:rsidRPr="00000000">
          <w:rPr>
            <w:b w:val="1"/>
            <w:sz w:val="20"/>
            <w:szCs w:val="20"/>
            <w:rtl w:val="0"/>
          </w:rPr>
          <w:t xml:space="preserve"> </w:t>
        </w:r>
      </w:hyperlink>
      <w:hyperlink r:id="rId204">
        <w:r w:rsidDel="00000000" w:rsidR="00000000" w:rsidRPr="00000000">
          <w:rPr>
            <w:b w:val="1"/>
            <w:color w:val="1155cc"/>
            <w:sz w:val="20"/>
            <w:szCs w:val="20"/>
            <w:u w:val="single"/>
            <w:rtl w:val="0"/>
          </w:rPr>
          <w:t xml:space="preserve">@Palak.Udacity</w:t>
        </w:r>
      </w:hyperlink>
      <w:hyperlink r:id="rId205">
        <w:r w:rsidDel="00000000" w:rsidR="00000000" w:rsidRPr="00000000">
          <w:rPr>
            <w:b w:val="1"/>
            <w:sz w:val="20"/>
            <w:szCs w:val="20"/>
            <w:rtl w:val="0"/>
          </w:rPr>
          <w:t xml:space="preserve"> </w:t>
        </w:r>
      </w:hyperlink>
      <w:hyperlink r:id="rId206">
        <w:r w:rsidDel="00000000" w:rsidR="00000000" w:rsidRPr="00000000">
          <w:rPr>
            <w:b w:val="1"/>
            <w:color w:val="1155cc"/>
            <w:sz w:val="20"/>
            <w:szCs w:val="20"/>
            <w:u w:val="single"/>
            <w:rtl w:val="0"/>
          </w:rPr>
          <w:t xml:space="preserve">@Brenda.Udacity</w:t>
        </w:r>
      </w:hyperlink>
      <w:r w:rsidDel="00000000" w:rsidR="00000000" w:rsidRPr="00000000">
        <w:rPr>
          <w:b w:val="1"/>
          <w:sz w:val="20"/>
          <w:szCs w:val="20"/>
          <w:rtl w:val="0"/>
        </w:rPr>
        <w:t xml:space="preserve"> - Most of the sessions like this AMA session is during US working hours. I know we have people around the globe but since participating in these sessions will be accounted for during selection of 300 out of the group, can you kindly suggest what should be the approach? Most of the time we are working and in meetings so miss these sessions.</w:t>
      </w:r>
    </w:p>
    <w:p w:rsidR="00000000" w:rsidDel="00000000" w:rsidP="00000000" w:rsidRDefault="00000000" w:rsidRPr="00000000" w14:paraId="00000509">
      <w:pPr>
        <w:rPr>
          <w:sz w:val="20"/>
          <w:szCs w:val="20"/>
        </w:rPr>
      </w:pPr>
      <w:r w:rsidDel="00000000" w:rsidR="00000000" w:rsidRPr="00000000">
        <w:rPr>
          <w:sz w:val="20"/>
          <w:szCs w:val="20"/>
          <w:rtl w:val="0"/>
        </w:rPr>
        <w:t xml:space="preserve">AMA sessions are not mandatory to attend. You  need to keep an eye for any important information on the slack.</w:t>
      </w:r>
    </w:p>
    <w:p w:rsidR="00000000" w:rsidDel="00000000" w:rsidP="00000000" w:rsidRDefault="00000000" w:rsidRPr="00000000" w14:paraId="0000050A">
      <w:pPr>
        <w:rPr>
          <w:sz w:val="20"/>
          <w:szCs w:val="20"/>
        </w:rPr>
      </w:pPr>
      <w:r w:rsidDel="00000000" w:rsidR="00000000" w:rsidRPr="00000000">
        <w:rPr>
          <w:rtl w:val="0"/>
        </w:rPr>
      </w:r>
    </w:p>
    <w:p w:rsidR="00000000" w:rsidDel="00000000" w:rsidP="00000000" w:rsidRDefault="00000000" w:rsidRPr="00000000" w14:paraId="0000050B">
      <w:pPr>
        <w:rPr>
          <w:b w:val="1"/>
          <w:sz w:val="20"/>
          <w:szCs w:val="20"/>
        </w:rPr>
      </w:pPr>
      <w:r w:rsidDel="00000000" w:rsidR="00000000" w:rsidRPr="00000000">
        <w:rPr>
          <w:b w:val="1"/>
          <w:sz w:val="20"/>
          <w:szCs w:val="20"/>
          <w:rtl w:val="0"/>
        </w:rPr>
        <w:t xml:space="preserve">Q.</w:t>
      </w:r>
      <w:hyperlink r:id="rId207">
        <w:r w:rsidDel="00000000" w:rsidR="00000000" w:rsidRPr="00000000">
          <w:rPr>
            <w:b w:val="1"/>
            <w:sz w:val="20"/>
            <w:szCs w:val="20"/>
            <w:rtl w:val="0"/>
          </w:rPr>
          <w:t xml:space="preserve"> </w:t>
        </w:r>
      </w:hyperlink>
      <w:hyperlink r:id="rId208">
        <w:r w:rsidDel="00000000" w:rsidR="00000000" w:rsidRPr="00000000">
          <w:rPr>
            <w:b w:val="1"/>
            <w:color w:val="1155cc"/>
            <w:sz w:val="20"/>
            <w:szCs w:val="20"/>
            <w:u w:val="single"/>
            <w:rtl w:val="0"/>
          </w:rPr>
          <w:t xml:space="preserve">@Brenda.Udacity</w:t>
        </w:r>
      </w:hyperlink>
      <w:hyperlink r:id="rId209">
        <w:r w:rsidDel="00000000" w:rsidR="00000000" w:rsidRPr="00000000">
          <w:rPr>
            <w:b w:val="1"/>
            <w:sz w:val="20"/>
            <w:szCs w:val="20"/>
            <w:rtl w:val="0"/>
          </w:rPr>
          <w:t xml:space="preserve"> </w:t>
        </w:r>
      </w:hyperlink>
      <w:hyperlink r:id="rId210">
        <w:r w:rsidDel="00000000" w:rsidR="00000000" w:rsidRPr="00000000">
          <w:rPr>
            <w:b w:val="1"/>
            <w:color w:val="1155cc"/>
            <w:sz w:val="20"/>
            <w:szCs w:val="20"/>
            <w:u w:val="single"/>
            <w:rtl w:val="0"/>
          </w:rPr>
          <w:t xml:space="preserve">@Palak.Udacity</w:t>
        </w:r>
      </w:hyperlink>
      <w:r w:rsidDel="00000000" w:rsidR="00000000" w:rsidRPr="00000000">
        <w:rPr>
          <w:b w:val="1"/>
          <w:sz w:val="20"/>
          <w:szCs w:val="20"/>
          <w:rtl w:val="0"/>
        </w:rPr>
        <w:t xml:space="preserve"> hi! As we can select at most 3 channels to be student leader, what will happen if some are oversubscribed and some under (eg no one chooses a particular channel to lead)</w:t>
      </w:r>
    </w:p>
    <w:p w:rsidR="00000000" w:rsidDel="00000000" w:rsidP="00000000" w:rsidRDefault="00000000" w:rsidRPr="00000000" w14:paraId="0000050C">
      <w:pPr>
        <w:rPr>
          <w:sz w:val="20"/>
          <w:szCs w:val="20"/>
        </w:rPr>
      </w:pPr>
      <w:r w:rsidDel="00000000" w:rsidR="00000000" w:rsidRPr="00000000">
        <w:rPr>
          <w:sz w:val="20"/>
          <w:szCs w:val="20"/>
          <w:rtl w:val="0"/>
        </w:rPr>
        <w:t xml:space="preserve">Hi</w:t>
      </w:r>
      <w:hyperlink r:id="rId211">
        <w:r w:rsidDel="00000000" w:rsidR="00000000" w:rsidRPr="00000000">
          <w:rPr>
            <w:sz w:val="20"/>
            <w:szCs w:val="20"/>
            <w:rtl w:val="0"/>
          </w:rPr>
          <w:t xml:space="preserve"> </w:t>
        </w:r>
      </w:hyperlink>
      <w:hyperlink r:id="rId212">
        <w:r w:rsidDel="00000000" w:rsidR="00000000" w:rsidRPr="00000000">
          <w:rPr>
            <w:color w:val="1155cc"/>
            <w:sz w:val="20"/>
            <w:szCs w:val="20"/>
            <w:u w:val="single"/>
            <w:rtl w:val="0"/>
          </w:rPr>
          <w:t xml:space="preserve">@Nadine AB</w:t>
        </w:r>
      </w:hyperlink>
      <w:r w:rsidDel="00000000" w:rsidR="00000000" w:rsidRPr="00000000">
        <w:rPr>
          <w:sz w:val="20"/>
          <w:szCs w:val="20"/>
          <w:rtl w:val="0"/>
        </w:rPr>
        <w:t xml:space="preserve">! We will be in constant contact with the selected student leaders to see if more assistance is needed and then we'll definitely add more if need be! We've done this for years and have seen that 2-3 for non technical channels and twice that for the</w:t>
      </w:r>
      <w:hyperlink r:id="rId213">
        <w:r w:rsidDel="00000000" w:rsidR="00000000" w:rsidRPr="00000000">
          <w:rPr>
            <w:sz w:val="20"/>
            <w:szCs w:val="20"/>
            <w:rtl w:val="0"/>
          </w:rPr>
          <w:t xml:space="preserve"> </w:t>
        </w:r>
      </w:hyperlink>
      <w:hyperlink r:id="rId214">
        <w:r w:rsidDel="00000000" w:rsidR="00000000" w:rsidRPr="00000000">
          <w:rPr>
            <w:color w:val="1155cc"/>
            <w:sz w:val="20"/>
            <w:szCs w:val="20"/>
            <w:u w:val="single"/>
            <w:rtl w:val="0"/>
          </w:rPr>
          <w:t xml:space="preserve">#tech_help</w:t>
        </w:r>
      </w:hyperlink>
      <w:r w:rsidDel="00000000" w:rsidR="00000000" w:rsidRPr="00000000">
        <w:rPr>
          <w:sz w:val="20"/>
          <w:szCs w:val="20"/>
          <w:rtl w:val="0"/>
        </w:rPr>
        <w:t xml:space="preserve"> channel is about the right amount. That said, as Palak creates more channels from the channel request form, she'll need students to help with those channels as well!</w:t>
      </w:r>
    </w:p>
    <w:p w:rsidR="00000000" w:rsidDel="00000000" w:rsidP="00000000" w:rsidRDefault="00000000" w:rsidRPr="00000000" w14:paraId="0000050D">
      <w:pPr>
        <w:rPr>
          <w:sz w:val="20"/>
          <w:szCs w:val="20"/>
        </w:rPr>
      </w:pPr>
      <w:r w:rsidDel="00000000" w:rsidR="00000000" w:rsidRPr="00000000">
        <w:rPr>
          <w:rtl w:val="0"/>
        </w:rPr>
      </w:r>
    </w:p>
    <w:p w:rsidR="00000000" w:rsidDel="00000000" w:rsidP="00000000" w:rsidRDefault="00000000" w:rsidRPr="00000000" w14:paraId="0000050E">
      <w:pPr>
        <w:rPr>
          <w:b w:val="1"/>
          <w:sz w:val="20"/>
          <w:szCs w:val="20"/>
        </w:rPr>
      </w:pPr>
      <w:r w:rsidDel="00000000" w:rsidR="00000000" w:rsidRPr="00000000">
        <w:rPr>
          <w:b w:val="1"/>
          <w:sz w:val="20"/>
          <w:szCs w:val="20"/>
          <w:rtl w:val="0"/>
        </w:rPr>
        <w:t xml:space="preserve">Q.</w:t>
      </w:r>
      <w:hyperlink r:id="rId215">
        <w:r w:rsidDel="00000000" w:rsidR="00000000" w:rsidRPr="00000000">
          <w:rPr>
            <w:b w:val="1"/>
            <w:sz w:val="20"/>
            <w:szCs w:val="20"/>
            <w:rtl w:val="0"/>
          </w:rPr>
          <w:t xml:space="preserve"> </w:t>
        </w:r>
      </w:hyperlink>
      <w:hyperlink r:id="rId216">
        <w:r w:rsidDel="00000000" w:rsidR="00000000" w:rsidRPr="00000000">
          <w:rPr>
            <w:b w:val="1"/>
            <w:color w:val="1155cc"/>
            <w:sz w:val="20"/>
            <w:szCs w:val="20"/>
            <w:u w:val="single"/>
            <w:rtl w:val="0"/>
          </w:rPr>
          <w:t xml:space="preserve">@Palak.Udacity</w:t>
        </w:r>
      </w:hyperlink>
      <w:hyperlink r:id="rId217">
        <w:r w:rsidDel="00000000" w:rsidR="00000000" w:rsidRPr="00000000">
          <w:rPr>
            <w:b w:val="1"/>
            <w:sz w:val="20"/>
            <w:szCs w:val="20"/>
            <w:rtl w:val="0"/>
          </w:rPr>
          <w:t xml:space="preserve"> </w:t>
        </w:r>
      </w:hyperlink>
      <w:hyperlink r:id="rId218">
        <w:r w:rsidDel="00000000" w:rsidR="00000000" w:rsidRPr="00000000">
          <w:rPr>
            <w:b w:val="1"/>
            <w:color w:val="1155cc"/>
            <w:sz w:val="20"/>
            <w:szCs w:val="20"/>
            <w:u w:val="single"/>
            <w:rtl w:val="0"/>
          </w:rPr>
          <w:t xml:space="preserve">@Grace.Udacity</w:t>
        </w:r>
      </w:hyperlink>
      <w:r w:rsidDel="00000000" w:rsidR="00000000" w:rsidRPr="00000000">
        <w:rPr>
          <w:b w:val="1"/>
          <w:sz w:val="20"/>
          <w:szCs w:val="20"/>
          <w:rtl w:val="0"/>
        </w:rPr>
        <w:t xml:space="preserve"> I have completed the labs until lesson 3 so far. The azure ml platform takes an awfully long time to load and is pretty slow(even the running time, an issue all of us are facing). I understand that there are certain problems as its running on a virtual machine platform. But can anything be done to speed it up?</w:t>
      </w:r>
    </w:p>
    <w:p w:rsidR="00000000" w:rsidDel="00000000" w:rsidP="00000000" w:rsidRDefault="00000000" w:rsidRPr="00000000" w14:paraId="0000050F">
      <w:pPr>
        <w:rPr>
          <w:sz w:val="20"/>
          <w:szCs w:val="20"/>
        </w:rPr>
      </w:pPr>
      <w:r w:rsidDel="00000000" w:rsidR="00000000" w:rsidRPr="00000000">
        <w:rPr>
          <w:sz w:val="20"/>
          <w:szCs w:val="20"/>
          <w:rtl w:val="0"/>
        </w:rPr>
        <w:t xml:space="preserve">Hi</w:t>
      </w:r>
      <w:hyperlink r:id="rId219">
        <w:r w:rsidDel="00000000" w:rsidR="00000000" w:rsidRPr="00000000">
          <w:rPr>
            <w:sz w:val="20"/>
            <w:szCs w:val="20"/>
            <w:rtl w:val="0"/>
          </w:rPr>
          <w:t xml:space="preserve"> </w:t>
        </w:r>
      </w:hyperlink>
      <w:hyperlink r:id="rId220">
        <w:r w:rsidDel="00000000" w:rsidR="00000000" w:rsidRPr="00000000">
          <w:rPr>
            <w:color w:val="1155cc"/>
            <w:sz w:val="20"/>
            <w:szCs w:val="20"/>
            <w:u w:val="single"/>
            <w:rtl w:val="0"/>
          </w:rPr>
          <w:t xml:space="preserve">@Suresh Kumar</w:t>
        </w:r>
      </w:hyperlink>
      <w:r w:rsidDel="00000000" w:rsidR="00000000" w:rsidRPr="00000000">
        <w:rPr>
          <w:sz w:val="20"/>
          <w:szCs w:val="20"/>
          <w:rtl w:val="0"/>
        </w:rPr>
        <w:t xml:space="preserve">, true. We all experience performance issue. And it is the same with all Azure subscriptions due to priority given to certain customers regarding their importance (health services, research labs...) during actual global events. Most of services are not affected and we use AZ  infrastructure for practice only, hence lower priority... but it is still some priority </w:t>
      </w:r>
      <w:r w:rsidDel="00000000" w:rsidR="00000000" w:rsidRPr="00000000">
        <w:rPr>
          <w:sz w:val="20"/>
          <w:szCs w:val="20"/>
        </w:rPr>
        <w:drawing>
          <wp:inline distB="114300" distT="114300" distL="114300" distR="114300">
            <wp:extent cx="215900" cy="215900"/>
            <wp:effectExtent b="0" l="0" r="0" t="0"/>
            <wp:docPr id="36" name="image36.png"/>
            <a:graphic>
              <a:graphicData uri="http://schemas.openxmlformats.org/drawingml/2006/picture">
                <pic:pic>
                  <pic:nvPicPr>
                    <pic:cNvPr id="0" name="image36.png"/>
                    <pic:cNvPicPr preferRelativeResize="0"/>
                  </pic:nvPicPr>
                  <pic:blipFill>
                    <a:blip r:embed="rId221"/>
                    <a:srcRect b="0" l="0" r="0" t="0"/>
                    <a:stretch>
                      <a:fillRect/>
                    </a:stretch>
                  </pic:blipFill>
                  <pic:spPr>
                    <a:xfrm>
                      <a:off x="0" y="0"/>
                      <a:ext cx="2159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510">
      <w:pPr>
        <w:rPr>
          <w:sz w:val="20"/>
          <w:szCs w:val="20"/>
        </w:rPr>
      </w:pPr>
      <w:r w:rsidDel="00000000" w:rsidR="00000000" w:rsidRPr="00000000">
        <w:rPr>
          <w:rtl w:val="0"/>
        </w:rPr>
      </w:r>
    </w:p>
    <w:p w:rsidR="00000000" w:rsidDel="00000000" w:rsidP="00000000" w:rsidRDefault="00000000" w:rsidRPr="00000000" w14:paraId="00000511">
      <w:pPr>
        <w:rPr>
          <w:b w:val="1"/>
          <w:sz w:val="20"/>
          <w:szCs w:val="20"/>
        </w:rPr>
      </w:pPr>
      <w:r w:rsidDel="00000000" w:rsidR="00000000" w:rsidRPr="00000000">
        <w:rPr>
          <w:b w:val="1"/>
          <w:sz w:val="20"/>
          <w:szCs w:val="20"/>
          <w:rtl w:val="0"/>
        </w:rPr>
        <w:t xml:space="preserve">Q. If I struggle with the labs and am not able to run it, will it be counted as if I didn't achieve all the materials and will not be elligible for phase 2 ?</w:t>
      </w:r>
    </w:p>
    <w:p w:rsidR="00000000" w:rsidDel="00000000" w:rsidP="00000000" w:rsidRDefault="00000000" w:rsidRPr="00000000" w14:paraId="00000512">
      <w:pPr>
        <w:rPr>
          <w:sz w:val="20"/>
          <w:szCs w:val="20"/>
        </w:rPr>
      </w:pPr>
      <w:r w:rsidDel="00000000" w:rsidR="00000000" w:rsidRPr="00000000">
        <w:rPr>
          <w:sz w:val="20"/>
          <w:szCs w:val="20"/>
          <w:rtl w:val="0"/>
        </w:rPr>
        <w:t xml:space="preserve">Yes! Try to finish the lab as it makes it much easier for you to move on and understand better. You could restart and try to finish it again. Moreover usually the labs are completed within 50% of time and they do provide extra time in case you are struggling. I suggest you to highly reach out in those lesson channels where you might need help!</w:t>
      </w:r>
    </w:p>
    <w:p w:rsidR="00000000" w:rsidDel="00000000" w:rsidP="00000000" w:rsidRDefault="00000000" w:rsidRPr="00000000" w14:paraId="00000513">
      <w:pPr>
        <w:rPr>
          <w:sz w:val="20"/>
          <w:szCs w:val="20"/>
        </w:rPr>
      </w:pPr>
      <w:r w:rsidDel="00000000" w:rsidR="00000000" w:rsidRPr="00000000">
        <w:rPr>
          <w:rtl w:val="0"/>
        </w:rPr>
      </w:r>
    </w:p>
    <w:p w:rsidR="00000000" w:rsidDel="00000000" w:rsidP="00000000" w:rsidRDefault="00000000" w:rsidRPr="00000000" w14:paraId="00000514">
      <w:pPr>
        <w:rPr>
          <w:b w:val="1"/>
          <w:sz w:val="20"/>
          <w:szCs w:val="20"/>
        </w:rPr>
      </w:pPr>
      <w:r w:rsidDel="00000000" w:rsidR="00000000" w:rsidRPr="00000000">
        <w:rPr>
          <w:b w:val="1"/>
          <w:sz w:val="20"/>
          <w:szCs w:val="20"/>
          <w:rtl w:val="0"/>
        </w:rPr>
        <w:t xml:space="preserve">Q.</w:t>
      </w:r>
      <w:hyperlink r:id="rId222">
        <w:r w:rsidDel="00000000" w:rsidR="00000000" w:rsidRPr="00000000">
          <w:rPr>
            <w:b w:val="1"/>
            <w:sz w:val="20"/>
            <w:szCs w:val="20"/>
            <w:rtl w:val="0"/>
          </w:rPr>
          <w:t xml:space="preserve"> </w:t>
        </w:r>
      </w:hyperlink>
      <w:hyperlink r:id="rId223">
        <w:r w:rsidDel="00000000" w:rsidR="00000000" w:rsidRPr="00000000">
          <w:rPr>
            <w:b w:val="1"/>
            <w:color w:val="1155cc"/>
            <w:sz w:val="20"/>
            <w:szCs w:val="20"/>
            <w:u w:val="single"/>
            <w:rtl w:val="0"/>
          </w:rPr>
          <w:t xml:space="preserve">@Brenda.Udacity</w:t>
        </w:r>
      </w:hyperlink>
      <w:hyperlink r:id="rId224">
        <w:r w:rsidDel="00000000" w:rsidR="00000000" w:rsidRPr="00000000">
          <w:rPr>
            <w:b w:val="1"/>
            <w:sz w:val="20"/>
            <w:szCs w:val="20"/>
            <w:rtl w:val="0"/>
          </w:rPr>
          <w:t xml:space="preserve"> </w:t>
        </w:r>
      </w:hyperlink>
      <w:hyperlink r:id="rId225">
        <w:r w:rsidDel="00000000" w:rsidR="00000000" w:rsidRPr="00000000">
          <w:rPr>
            <w:b w:val="1"/>
            <w:color w:val="1155cc"/>
            <w:sz w:val="20"/>
            <w:szCs w:val="20"/>
            <w:u w:val="single"/>
            <w:rtl w:val="0"/>
          </w:rPr>
          <w:t xml:space="preserve">@Palak.Udacity</w:t>
        </w:r>
      </w:hyperlink>
      <w:r w:rsidDel="00000000" w:rsidR="00000000" w:rsidRPr="00000000">
        <w:rPr>
          <w:b w:val="1"/>
          <w:sz w:val="20"/>
          <w:szCs w:val="20"/>
          <w:rtl w:val="0"/>
        </w:rPr>
        <w:t xml:space="preserve"> on the student leader application form, how long should the answer to why we want to be a student leader be? The more the better, eg details as to why we're suited to a particular channel?</w:t>
      </w:r>
    </w:p>
    <w:p w:rsidR="00000000" w:rsidDel="00000000" w:rsidP="00000000" w:rsidRDefault="00000000" w:rsidRPr="00000000" w14:paraId="00000515">
      <w:pPr>
        <w:rPr>
          <w:sz w:val="20"/>
          <w:szCs w:val="20"/>
        </w:rPr>
      </w:pPr>
      <w:r w:rsidDel="00000000" w:rsidR="00000000" w:rsidRPr="00000000">
        <w:rPr>
          <w:sz w:val="20"/>
          <w:szCs w:val="20"/>
          <w:rtl w:val="0"/>
        </w:rPr>
        <w:t xml:space="preserve">Your answer should address the question in brief and should be readable. (For example, use precise points when suited). Length of the answer is not really a reliable parameter. But obviously it needs to be something more than 1-2 lines, there should be some thought behind answering.</w:t>
      </w:r>
    </w:p>
    <w:p w:rsidR="00000000" w:rsidDel="00000000" w:rsidP="00000000" w:rsidRDefault="00000000" w:rsidRPr="00000000" w14:paraId="00000516">
      <w:pPr>
        <w:rPr>
          <w:sz w:val="20"/>
          <w:szCs w:val="20"/>
        </w:rPr>
      </w:pPr>
      <w:r w:rsidDel="00000000" w:rsidR="00000000" w:rsidRPr="00000000">
        <w:rPr>
          <w:rtl w:val="0"/>
        </w:rPr>
      </w:r>
    </w:p>
    <w:p w:rsidR="00000000" w:rsidDel="00000000" w:rsidP="00000000" w:rsidRDefault="00000000" w:rsidRPr="00000000" w14:paraId="00000517">
      <w:pPr>
        <w:rPr>
          <w:b w:val="1"/>
          <w:sz w:val="20"/>
          <w:szCs w:val="20"/>
        </w:rPr>
      </w:pPr>
      <w:r w:rsidDel="00000000" w:rsidR="00000000" w:rsidRPr="00000000">
        <w:rPr>
          <w:b w:val="1"/>
          <w:sz w:val="20"/>
          <w:szCs w:val="20"/>
          <w:rtl w:val="0"/>
        </w:rPr>
        <w:t xml:space="preserve">Q. Hello! Will study group slack channels be public/ anyone can join once created? Will they have a leader?</w:t>
      </w:r>
    </w:p>
    <w:p w:rsidR="00000000" w:rsidDel="00000000" w:rsidP="00000000" w:rsidRDefault="00000000" w:rsidRPr="00000000" w14:paraId="00000518">
      <w:pPr>
        <w:rPr>
          <w:sz w:val="20"/>
          <w:szCs w:val="20"/>
        </w:rPr>
      </w:pPr>
      <w:r w:rsidDel="00000000" w:rsidR="00000000" w:rsidRPr="00000000">
        <w:rPr>
          <w:sz w:val="20"/>
          <w:szCs w:val="20"/>
          <w:rtl w:val="0"/>
        </w:rPr>
        <w:t xml:space="preserve">Once they announce all the group channels are uploaded on google site you are free to join any group of interest</w:t>
      </w:r>
      <w:hyperlink r:id="rId226">
        <w:r w:rsidDel="00000000" w:rsidR="00000000" w:rsidRPr="00000000">
          <w:rPr>
            <w:sz w:val="20"/>
            <w:szCs w:val="20"/>
            <w:rtl w:val="0"/>
          </w:rPr>
          <w:t xml:space="preserve"> </w:t>
        </w:r>
      </w:hyperlink>
      <w:hyperlink r:id="rId227">
        <w:r w:rsidDel="00000000" w:rsidR="00000000" w:rsidRPr="00000000">
          <w:rPr>
            <w:color w:val="1155cc"/>
            <w:sz w:val="20"/>
            <w:szCs w:val="20"/>
            <w:u w:val="single"/>
            <w:rtl w:val="0"/>
          </w:rPr>
          <w:t xml:space="preserve">@Nadine AB</w:t>
        </w:r>
      </w:hyperlink>
      <w:r w:rsidDel="00000000" w:rsidR="00000000" w:rsidRPr="00000000">
        <w:rPr>
          <w:sz w:val="20"/>
          <w:szCs w:val="20"/>
          <w:rtl w:val="0"/>
        </w:rPr>
        <w:t xml:space="preserve"> </w:t>
      </w:r>
    </w:p>
    <w:p w:rsidR="00000000" w:rsidDel="00000000" w:rsidP="00000000" w:rsidRDefault="00000000" w:rsidRPr="00000000" w14:paraId="00000519">
      <w:pPr>
        <w:rPr>
          <w:sz w:val="20"/>
          <w:szCs w:val="20"/>
        </w:rPr>
      </w:pPr>
      <w:r w:rsidDel="00000000" w:rsidR="00000000" w:rsidRPr="00000000">
        <w:rPr>
          <w:rtl w:val="0"/>
        </w:rPr>
      </w:r>
    </w:p>
    <w:p w:rsidR="00000000" w:rsidDel="00000000" w:rsidP="00000000" w:rsidRDefault="00000000" w:rsidRPr="00000000" w14:paraId="0000051A">
      <w:pPr>
        <w:rPr>
          <w:sz w:val="20"/>
          <w:szCs w:val="20"/>
        </w:rPr>
      </w:pPr>
      <w:r w:rsidDel="00000000" w:rsidR="00000000" w:rsidRPr="00000000">
        <w:rPr>
          <w:sz w:val="20"/>
          <w:szCs w:val="20"/>
        </w:rPr>
        <w:drawing>
          <wp:inline distB="114300" distT="114300" distL="114300" distR="114300">
            <wp:extent cx="215900" cy="215900"/>
            <wp:effectExtent b="0" l="0" r="0" t="0"/>
            <wp:docPr id="14" name="image11.gif"/>
            <a:graphic>
              <a:graphicData uri="http://schemas.openxmlformats.org/drawingml/2006/picture">
                <pic:pic>
                  <pic:nvPicPr>
                    <pic:cNvPr id="0" name="image11.gif"/>
                    <pic:cNvPicPr preferRelativeResize="0"/>
                  </pic:nvPicPr>
                  <pic:blipFill>
                    <a:blip r:embed="rId228"/>
                    <a:srcRect b="0" l="0" r="0" t="0"/>
                    <a:stretch>
                      <a:fillRect/>
                    </a:stretch>
                  </pic:blipFill>
                  <pic:spPr>
                    <a:xfrm>
                      <a:off x="0" y="0"/>
                      <a:ext cx="2159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51B">
      <w:pPr>
        <w:rPr>
          <w:b w:val="1"/>
          <w:sz w:val="20"/>
          <w:szCs w:val="20"/>
        </w:rPr>
      </w:pPr>
      <w:r w:rsidDel="00000000" w:rsidR="00000000" w:rsidRPr="00000000">
        <w:rPr>
          <w:b w:val="1"/>
          <w:sz w:val="20"/>
          <w:szCs w:val="20"/>
          <w:rtl w:val="0"/>
        </w:rPr>
        <w:t xml:space="preserve">Q. How can we check whether or not we have successfully achieved the purpose of lab? Are you only tracking the hours spent  on lab session?</w:t>
      </w:r>
    </w:p>
    <w:p w:rsidR="00000000" w:rsidDel="00000000" w:rsidP="00000000" w:rsidRDefault="00000000" w:rsidRPr="00000000" w14:paraId="0000051C">
      <w:pPr>
        <w:rPr>
          <w:sz w:val="20"/>
          <w:szCs w:val="20"/>
        </w:rPr>
      </w:pPr>
      <w:r w:rsidDel="00000000" w:rsidR="00000000" w:rsidRPr="00000000">
        <w:rPr>
          <w:sz w:val="20"/>
          <w:szCs w:val="20"/>
          <w:rtl w:val="0"/>
        </w:rPr>
        <w:t xml:space="preserve">If you followed every step and all the steps are successfully ran  then you are good to go time tracking might not be possible as some people might finish earlier </w:t>
      </w:r>
      <w:r w:rsidDel="00000000" w:rsidR="00000000" w:rsidRPr="00000000">
        <w:rPr>
          <w:sz w:val="20"/>
          <w:szCs w:val="20"/>
        </w:rPr>
        <w:drawing>
          <wp:inline distB="114300" distT="114300" distL="114300" distR="114300">
            <wp:extent cx="215900" cy="215900"/>
            <wp:effectExtent b="0" l="0" r="0" t="0"/>
            <wp:docPr id="28" name="image19.gif"/>
            <a:graphic>
              <a:graphicData uri="http://schemas.openxmlformats.org/drawingml/2006/picture">
                <pic:pic>
                  <pic:nvPicPr>
                    <pic:cNvPr id="0" name="image19.gif"/>
                    <pic:cNvPicPr preferRelativeResize="0"/>
                  </pic:nvPicPr>
                  <pic:blipFill>
                    <a:blip r:embed="rId229"/>
                    <a:srcRect b="0" l="0" r="0" t="0"/>
                    <a:stretch>
                      <a:fillRect/>
                    </a:stretch>
                  </pic:blipFill>
                  <pic:spPr>
                    <a:xfrm>
                      <a:off x="0" y="0"/>
                      <a:ext cx="2159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51D">
      <w:pPr>
        <w:rPr>
          <w:sz w:val="20"/>
          <w:szCs w:val="20"/>
        </w:rPr>
      </w:pPr>
      <w:r w:rsidDel="00000000" w:rsidR="00000000" w:rsidRPr="00000000">
        <w:rPr>
          <w:rtl w:val="0"/>
        </w:rPr>
      </w:r>
    </w:p>
    <w:p w:rsidR="00000000" w:rsidDel="00000000" w:rsidP="00000000" w:rsidRDefault="00000000" w:rsidRPr="00000000" w14:paraId="0000051E">
      <w:pPr>
        <w:rPr>
          <w:b w:val="1"/>
          <w:sz w:val="20"/>
          <w:szCs w:val="20"/>
        </w:rPr>
      </w:pPr>
      <w:r w:rsidDel="00000000" w:rsidR="00000000" w:rsidRPr="00000000">
        <w:rPr>
          <w:b w:val="1"/>
          <w:sz w:val="20"/>
          <w:szCs w:val="20"/>
          <w:rtl w:val="0"/>
        </w:rPr>
        <w:t xml:space="preserve">Q. which all channels can we pick for becoming student leaders?</w:t>
      </w:r>
    </w:p>
    <w:p w:rsidR="00000000" w:rsidDel="00000000" w:rsidP="00000000" w:rsidRDefault="00000000" w:rsidRPr="00000000" w14:paraId="0000051F">
      <w:pPr>
        <w:rPr>
          <w:sz w:val="20"/>
          <w:szCs w:val="20"/>
        </w:rPr>
      </w:pPr>
      <w:r w:rsidDel="00000000" w:rsidR="00000000" w:rsidRPr="00000000">
        <w:rPr>
          <w:sz w:val="20"/>
          <w:szCs w:val="20"/>
          <w:rtl w:val="0"/>
        </w:rPr>
        <w:t xml:space="preserve">You can choose any 3 channels of your choiceQ. what proportion of the students selected for scholarship were student leaders?</w:t>
      </w:r>
    </w:p>
    <w:p w:rsidR="00000000" w:rsidDel="00000000" w:rsidP="00000000" w:rsidRDefault="00000000" w:rsidRPr="00000000" w14:paraId="00000520">
      <w:pPr>
        <w:rPr>
          <w:sz w:val="20"/>
          <w:szCs w:val="20"/>
        </w:rPr>
      </w:pPr>
      <w:r w:rsidDel="00000000" w:rsidR="00000000" w:rsidRPr="00000000">
        <w:rPr>
          <w:sz w:val="20"/>
          <w:szCs w:val="20"/>
          <w:rtl w:val="0"/>
        </w:rPr>
        <w:t xml:space="preserve">Max 6 for each group, can be increase as per need in futureQ. How do I know whether I completed the lab fully  or not?</w:t>
      </w:r>
    </w:p>
    <w:p w:rsidR="00000000" w:rsidDel="00000000" w:rsidP="00000000" w:rsidRDefault="00000000" w:rsidRPr="00000000" w14:paraId="00000521">
      <w:pPr>
        <w:rPr>
          <w:sz w:val="20"/>
          <w:szCs w:val="20"/>
        </w:rPr>
      </w:pPr>
      <w:r w:rsidDel="00000000" w:rsidR="00000000" w:rsidRPr="00000000">
        <w:rPr>
          <w:sz w:val="20"/>
          <w:szCs w:val="20"/>
          <w:rtl w:val="0"/>
        </w:rPr>
        <w:t xml:space="preserve">There is no indication like 100% done or task achieved. You have to focus on the tasks given in the lab guide(on the right-hand side) and ensure that you have achieved them all.</w:t>
      </w:r>
    </w:p>
    <w:p w:rsidR="00000000" w:rsidDel="00000000" w:rsidP="00000000" w:rsidRDefault="00000000" w:rsidRPr="00000000" w14:paraId="00000522">
      <w:pPr>
        <w:rPr>
          <w:sz w:val="20"/>
          <w:szCs w:val="20"/>
        </w:rPr>
      </w:pPr>
      <w:r w:rsidDel="00000000" w:rsidR="00000000" w:rsidRPr="00000000">
        <w:rPr>
          <w:rtl w:val="0"/>
        </w:rPr>
      </w:r>
    </w:p>
    <w:p w:rsidR="00000000" w:rsidDel="00000000" w:rsidP="00000000" w:rsidRDefault="00000000" w:rsidRPr="00000000" w14:paraId="00000523">
      <w:pPr>
        <w:rPr>
          <w:b w:val="1"/>
          <w:sz w:val="20"/>
          <w:szCs w:val="20"/>
        </w:rPr>
      </w:pPr>
      <w:r w:rsidDel="00000000" w:rsidR="00000000" w:rsidRPr="00000000">
        <w:rPr>
          <w:b w:val="1"/>
          <w:sz w:val="20"/>
          <w:szCs w:val="20"/>
          <w:rtl w:val="0"/>
        </w:rPr>
        <w:t xml:space="preserve">Q. If the Course is completed before 50 days of udacity program. Do I need to take free courses from Udacity platfrom only or they can be from other platfroms as well that i can post as a progress under this activity?</w:t>
      </w:r>
    </w:p>
    <w:p w:rsidR="00000000" w:rsidDel="00000000" w:rsidP="00000000" w:rsidRDefault="00000000" w:rsidRPr="00000000" w14:paraId="00000524">
      <w:pPr>
        <w:rPr>
          <w:sz w:val="20"/>
          <w:szCs w:val="20"/>
        </w:rPr>
      </w:pPr>
      <w:r w:rsidDel="00000000" w:rsidR="00000000" w:rsidRPr="00000000">
        <w:rPr>
          <w:sz w:val="20"/>
          <w:szCs w:val="20"/>
          <w:rtl w:val="0"/>
        </w:rPr>
        <w:t xml:space="preserve">If it's related to ml, then it will be counted</w:t>
      </w:r>
    </w:p>
    <w:p w:rsidR="00000000" w:rsidDel="00000000" w:rsidP="00000000" w:rsidRDefault="00000000" w:rsidRPr="00000000" w14:paraId="00000525">
      <w:pPr>
        <w:rPr>
          <w:sz w:val="20"/>
          <w:szCs w:val="20"/>
        </w:rPr>
      </w:pPr>
      <w:r w:rsidDel="00000000" w:rsidR="00000000" w:rsidRPr="00000000">
        <w:rPr>
          <w:rtl w:val="0"/>
        </w:rPr>
      </w:r>
    </w:p>
    <w:p w:rsidR="00000000" w:rsidDel="00000000" w:rsidP="00000000" w:rsidRDefault="00000000" w:rsidRPr="00000000" w14:paraId="00000526">
      <w:pPr>
        <w:rPr>
          <w:b w:val="1"/>
          <w:sz w:val="20"/>
          <w:szCs w:val="20"/>
        </w:rPr>
      </w:pPr>
      <w:r w:rsidDel="00000000" w:rsidR="00000000" w:rsidRPr="00000000">
        <w:rPr>
          <w:b w:val="1"/>
          <w:sz w:val="20"/>
          <w:szCs w:val="20"/>
          <w:rtl w:val="0"/>
        </w:rPr>
        <w:t xml:space="preserve">Q. Can we take 1 to 2 days weekly break in 50 days challenge?</w:t>
      </w:r>
    </w:p>
    <w:p w:rsidR="00000000" w:rsidDel="00000000" w:rsidP="00000000" w:rsidRDefault="00000000" w:rsidRPr="00000000" w14:paraId="00000527">
      <w:pPr>
        <w:rPr>
          <w:sz w:val="20"/>
          <w:szCs w:val="20"/>
        </w:rPr>
      </w:pPr>
      <w:r w:rsidDel="00000000" w:rsidR="00000000" w:rsidRPr="00000000">
        <w:rPr>
          <w:sz w:val="20"/>
          <w:szCs w:val="20"/>
          <w:rtl w:val="0"/>
        </w:rPr>
        <w:t xml:space="preserve">Skipping: You are allowed one skip day every two weeks, however you may not skip two days in a row. You will not count the day you skipped once you resume. If more than one day is skipped consecutively, you must start again from D1 (Day 1)</w:t>
      </w:r>
    </w:p>
    <w:p w:rsidR="00000000" w:rsidDel="00000000" w:rsidP="00000000" w:rsidRDefault="00000000" w:rsidRPr="00000000" w14:paraId="00000528">
      <w:pPr>
        <w:rPr>
          <w:b w:val="1"/>
          <w:sz w:val="20"/>
          <w:szCs w:val="20"/>
        </w:rPr>
      </w:pPr>
      <w:r w:rsidDel="00000000" w:rsidR="00000000" w:rsidRPr="00000000">
        <w:rPr>
          <w:rtl w:val="0"/>
        </w:rPr>
      </w:r>
    </w:p>
    <w:p w:rsidR="00000000" w:rsidDel="00000000" w:rsidP="00000000" w:rsidRDefault="00000000" w:rsidRPr="00000000" w14:paraId="00000529">
      <w:pPr>
        <w:rPr>
          <w:b w:val="1"/>
          <w:sz w:val="20"/>
          <w:szCs w:val="20"/>
        </w:rPr>
      </w:pPr>
      <w:r w:rsidDel="00000000" w:rsidR="00000000" w:rsidRPr="00000000">
        <w:rPr>
          <w:b w:val="1"/>
          <w:sz w:val="20"/>
          <w:szCs w:val="20"/>
          <w:rtl w:val="0"/>
        </w:rPr>
        <w:t xml:space="preserve">Q. Are there any member number requirements or restrictions for study groups?</w:t>
      </w:r>
    </w:p>
    <w:p w:rsidR="00000000" w:rsidDel="00000000" w:rsidP="00000000" w:rsidRDefault="00000000" w:rsidRPr="00000000" w14:paraId="0000052A">
      <w:pPr>
        <w:rPr>
          <w:sz w:val="20"/>
          <w:szCs w:val="20"/>
        </w:rPr>
      </w:pPr>
      <w:hyperlink r:id="rId230">
        <w:r w:rsidDel="00000000" w:rsidR="00000000" w:rsidRPr="00000000">
          <w:rPr>
            <w:color w:val="1155cc"/>
            <w:sz w:val="20"/>
            <w:szCs w:val="20"/>
            <w:u w:val="single"/>
            <w:rtl w:val="0"/>
          </w:rPr>
          <w:t xml:space="preserve">@Anne Losch</w:t>
        </w:r>
      </w:hyperlink>
      <w:hyperlink r:id="rId231">
        <w:r w:rsidDel="00000000" w:rsidR="00000000" w:rsidRPr="00000000">
          <w:rPr>
            <w:sz w:val="20"/>
            <w:szCs w:val="20"/>
            <w:rtl w:val="0"/>
          </w:rPr>
          <w:t xml:space="preserve"> </w:t>
        </w:r>
      </w:hyperlink>
      <w:hyperlink r:id="rId232">
        <w:r w:rsidDel="00000000" w:rsidR="00000000" w:rsidRPr="00000000">
          <w:rPr>
            <w:color w:val="1155cc"/>
            <w:sz w:val="20"/>
            <w:szCs w:val="20"/>
            <w:u w:val="single"/>
            <w:rtl w:val="0"/>
          </w:rPr>
          <w:t xml:space="preserve">@Haarthi</w:t>
        </w:r>
      </w:hyperlink>
      <w:r w:rsidDel="00000000" w:rsidR="00000000" w:rsidRPr="00000000">
        <w:rPr>
          <w:sz w:val="20"/>
          <w:szCs w:val="20"/>
          <w:rtl w:val="0"/>
        </w:rPr>
        <w:t xml:space="preserve"> There are absolutely no restrictions with the no. of members that you can have in your study groups!</w:t>
      </w:r>
    </w:p>
    <w:p w:rsidR="00000000" w:rsidDel="00000000" w:rsidP="00000000" w:rsidRDefault="00000000" w:rsidRPr="00000000" w14:paraId="0000052B">
      <w:pPr>
        <w:rPr>
          <w:sz w:val="20"/>
          <w:szCs w:val="20"/>
        </w:rPr>
      </w:pPr>
      <w:r w:rsidDel="00000000" w:rsidR="00000000" w:rsidRPr="00000000">
        <w:rPr>
          <w:sz w:val="20"/>
          <w:szCs w:val="20"/>
          <w:rtl w:val="0"/>
        </w:rPr>
        <w:t xml:space="preserve">Once a slack channel for your study group is created, it will be public and will be easily accessible for anyone to join.</w:t>
      </w:r>
    </w:p>
    <w:p w:rsidR="00000000" w:rsidDel="00000000" w:rsidP="00000000" w:rsidRDefault="00000000" w:rsidRPr="00000000" w14:paraId="0000052C">
      <w:pPr>
        <w:rPr>
          <w:sz w:val="20"/>
          <w:szCs w:val="20"/>
        </w:rPr>
      </w:pPr>
      <w:r w:rsidDel="00000000" w:rsidR="00000000" w:rsidRPr="00000000">
        <w:rPr>
          <w:sz w:val="20"/>
          <w:szCs w:val="20"/>
          <w:rtl w:val="0"/>
        </w:rPr>
        <w:t xml:space="preserve">We had suggested the use of Group DMs (which have an inherent limit of 9 members) only so that your discussions do not stall until the Study Groups are released.</w:t>
      </w:r>
    </w:p>
    <w:p w:rsidR="00000000" w:rsidDel="00000000" w:rsidP="00000000" w:rsidRDefault="00000000" w:rsidRPr="00000000" w14:paraId="0000052D">
      <w:pPr>
        <w:rPr>
          <w:b w:val="1"/>
          <w:sz w:val="20"/>
          <w:szCs w:val="20"/>
        </w:rPr>
      </w:pPr>
      <w:r w:rsidDel="00000000" w:rsidR="00000000" w:rsidRPr="00000000">
        <w:rPr>
          <w:rtl w:val="0"/>
        </w:rPr>
      </w:r>
    </w:p>
    <w:p w:rsidR="00000000" w:rsidDel="00000000" w:rsidP="00000000" w:rsidRDefault="00000000" w:rsidRPr="00000000" w14:paraId="0000052E">
      <w:pPr>
        <w:rPr>
          <w:b w:val="1"/>
          <w:sz w:val="20"/>
          <w:szCs w:val="20"/>
        </w:rPr>
      </w:pPr>
      <w:r w:rsidDel="00000000" w:rsidR="00000000" w:rsidRPr="00000000">
        <w:rPr>
          <w:b w:val="1"/>
          <w:sz w:val="20"/>
          <w:szCs w:val="20"/>
          <w:rtl w:val="0"/>
        </w:rPr>
        <w:t xml:space="preserve">Q. How are study groups created?on what basis?</w:t>
      </w:r>
    </w:p>
    <w:p w:rsidR="00000000" w:rsidDel="00000000" w:rsidP="00000000" w:rsidRDefault="00000000" w:rsidRPr="00000000" w14:paraId="0000052F">
      <w:pPr>
        <w:rPr>
          <w:sz w:val="20"/>
          <w:szCs w:val="20"/>
        </w:rPr>
      </w:pPr>
      <w:hyperlink r:id="rId233">
        <w:r w:rsidDel="00000000" w:rsidR="00000000" w:rsidRPr="00000000">
          <w:rPr>
            <w:color w:val="1155cc"/>
            <w:sz w:val="20"/>
            <w:szCs w:val="20"/>
            <w:u w:val="single"/>
            <w:rtl w:val="0"/>
          </w:rPr>
          <w:t xml:space="preserve">@Pragna Das</w:t>
        </w:r>
      </w:hyperlink>
      <w:r w:rsidDel="00000000" w:rsidR="00000000" w:rsidRPr="00000000">
        <w:rPr>
          <w:sz w:val="20"/>
          <w:szCs w:val="20"/>
          <w:rtl w:val="0"/>
        </w:rPr>
        <w:t xml:space="preserve"> The study groups can be based on any denominators say location, timezone, academic or project based interest eg. a study group for students interested in exploring ML applications in healthcare!</w:t>
      </w:r>
    </w:p>
    <w:p w:rsidR="00000000" w:rsidDel="00000000" w:rsidP="00000000" w:rsidRDefault="00000000" w:rsidRPr="00000000" w14:paraId="00000530">
      <w:pPr>
        <w:rPr>
          <w:b w:val="1"/>
          <w:sz w:val="20"/>
          <w:szCs w:val="20"/>
        </w:rPr>
      </w:pPr>
      <w:r w:rsidDel="00000000" w:rsidR="00000000" w:rsidRPr="00000000">
        <w:rPr>
          <w:b w:val="1"/>
          <w:sz w:val="20"/>
          <w:szCs w:val="20"/>
          <w:rtl w:val="0"/>
        </w:rPr>
        <w:t xml:space="preserve">Q. Posting my query again. As I didn't notice the red light earlier. Hey</w:t>
      </w:r>
      <w:hyperlink r:id="rId234">
        <w:r w:rsidDel="00000000" w:rsidR="00000000" w:rsidRPr="00000000">
          <w:rPr>
            <w:b w:val="1"/>
            <w:sz w:val="20"/>
            <w:szCs w:val="20"/>
            <w:rtl w:val="0"/>
          </w:rPr>
          <w:t xml:space="preserve"> </w:t>
        </w:r>
      </w:hyperlink>
      <w:hyperlink r:id="rId235">
        <w:r w:rsidDel="00000000" w:rsidR="00000000" w:rsidRPr="00000000">
          <w:rPr>
            <w:b w:val="1"/>
            <w:color w:val="1155cc"/>
            <w:sz w:val="20"/>
            <w:szCs w:val="20"/>
            <w:u w:val="single"/>
            <w:rtl w:val="0"/>
          </w:rPr>
          <w:t xml:space="preserve">@Palak.Udacity</w:t>
        </w:r>
      </w:hyperlink>
      <w:r w:rsidDel="00000000" w:rsidR="00000000" w:rsidRPr="00000000">
        <w:rPr>
          <w:b w:val="1"/>
          <w:sz w:val="20"/>
          <w:szCs w:val="20"/>
          <w:rtl w:val="0"/>
        </w:rPr>
        <w:t xml:space="preserve"> &amp;</w:t>
      </w:r>
      <w:hyperlink r:id="rId236">
        <w:r w:rsidDel="00000000" w:rsidR="00000000" w:rsidRPr="00000000">
          <w:rPr>
            <w:b w:val="1"/>
            <w:sz w:val="20"/>
            <w:szCs w:val="20"/>
            <w:rtl w:val="0"/>
          </w:rPr>
          <w:t xml:space="preserve"> </w:t>
        </w:r>
      </w:hyperlink>
      <w:hyperlink r:id="rId237">
        <w:r w:rsidDel="00000000" w:rsidR="00000000" w:rsidRPr="00000000">
          <w:rPr>
            <w:b w:val="1"/>
            <w:color w:val="1155cc"/>
            <w:sz w:val="20"/>
            <w:szCs w:val="20"/>
            <w:u w:val="single"/>
            <w:rtl w:val="0"/>
          </w:rPr>
          <w:t xml:space="preserve">@Brenda.Udacity</w:t>
        </w:r>
      </w:hyperlink>
      <w:r w:rsidDel="00000000" w:rsidR="00000000" w:rsidRPr="00000000">
        <w:rPr>
          <w:b w:val="1"/>
          <w:sz w:val="20"/>
          <w:szCs w:val="20"/>
          <w:rtl w:val="0"/>
        </w:rPr>
        <w:t xml:space="preserve">  This is regarding how are you guys going to assign weightage to the questions or answers posted by the students of this course and most important who will evaluate the quality vs quantity quotient, will there be any bot</w:t>
      </w: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215900" cy="215900"/>
            <wp:effectExtent b="0" l="0" r="0" t="0"/>
            <wp:docPr id="20" name="image23.png"/>
            <a:graphic>
              <a:graphicData uri="http://schemas.openxmlformats.org/drawingml/2006/picture">
                <pic:pic>
                  <pic:nvPicPr>
                    <pic:cNvPr id="0" name="image23.png"/>
                    <pic:cNvPicPr preferRelativeResize="0"/>
                  </pic:nvPicPr>
                  <pic:blipFill>
                    <a:blip r:embed="rId238"/>
                    <a:srcRect b="0" l="0" r="0" t="0"/>
                    <a:stretch>
                      <a:fillRect/>
                    </a:stretch>
                  </pic:blipFill>
                  <pic:spPr>
                    <a:xfrm>
                      <a:off x="0" y="0"/>
                      <a:ext cx="215900" cy="215900"/>
                    </a:xfrm>
                    <a:prstGeom prst="rect"/>
                    <a:ln/>
                  </pic:spPr>
                </pic:pic>
              </a:graphicData>
            </a:graphic>
          </wp:inline>
        </w:drawing>
      </w:r>
      <w:r w:rsidDel="00000000" w:rsidR="00000000" w:rsidRPr="00000000">
        <w:rPr>
          <w:sz w:val="20"/>
          <w:szCs w:val="20"/>
          <w:rtl w:val="0"/>
        </w:rPr>
        <w:t xml:space="preserve"> </w:t>
      </w:r>
      <w:r w:rsidDel="00000000" w:rsidR="00000000" w:rsidRPr="00000000">
        <w:rPr>
          <w:b w:val="1"/>
          <w:sz w:val="20"/>
          <w:szCs w:val="20"/>
          <w:rtl w:val="0"/>
        </w:rPr>
        <w:t xml:space="preserve">for analysing the comments and other activities such as emoticon posting. And how many points are given for emoticon posting as compared to a full fledged query. Just want to make sure that I don't miss/loose any chance to be in next round.</w:t>
      </w:r>
    </w:p>
    <w:p w:rsidR="00000000" w:rsidDel="00000000" w:rsidP="00000000" w:rsidRDefault="00000000" w:rsidRPr="00000000" w14:paraId="00000531">
      <w:pPr>
        <w:rPr>
          <w:sz w:val="20"/>
          <w:szCs w:val="20"/>
        </w:rPr>
      </w:pPr>
      <w:r w:rsidDel="00000000" w:rsidR="00000000" w:rsidRPr="00000000">
        <w:rPr>
          <w:sz w:val="20"/>
          <w:szCs w:val="20"/>
          <w:rtl w:val="0"/>
        </w:rPr>
        <w:t xml:space="preserve">From my past experience of securing second phase in Udacity nanodegree, unnecessary hi, hello, emotions, redundant spam answers are not considered. If you really want to participate share your knowledge with others by solving their doubts, help them to complete the assignments, to fix technical issues, share if you find something useful in the course.</w:t>
      </w:r>
    </w:p>
    <w:p w:rsidR="00000000" w:rsidDel="00000000" w:rsidP="00000000" w:rsidRDefault="00000000" w:rsidRPr="00000000" w14:paraId="00000532">
      <w:pPr>
        <w:rPr>
          <w:sz w:val="20"/>
          <w:szCs w:val="20"/>
        </w:rPr>
      </w:pPr>
      <w:r w:rsidDel="00000000" w:rsidR="00000000" w:rsidRPr="00000000">
        <w:rPr>
          <w:rtl w:val="0"/>
        </w:rPr>
      </w:r>
    </w:p>
    <w:p w:rsidR="00000000" w:rsidDel="00000000" w:rsidP="00000000" w:rsidRDefault="00000000" w:rsidRPr="00000000" w14:paraId="00000533">
      <w:pPr>
        <w:rPr>
          <w:b w:val="1"/>
          <w:sz w:val="20"/>
          <w:szCs w:val="20"/>
        </w:rPr>
      </w:pPr>
      <w:r w:rsidDel="00000000" w:rsidR="00000000" w:rsidRPr="00000000">
        <w:rPr>
          <w:b w:val="1"/>
          <w:sz w:val="20"/>
          <w:szCs w:val="20"/>
          <w:rtl w:val="0"/>
        </w:rPr>
        <w:t xml:space="preserve">Q.</w:t>
      </w:r>
      <w:hyperlink r:id="rId239">
        <w:r w:rsidDel="00000000" w:rsidR="00000000" w:rsidRPr="00000000">
          <w:rPr>
            <w:b w:val="1"/>
            <w:sz w:val="20"/>
            <w:szCs w:val="20"/>
            <w:rtl w:val="0"/>
          </w:rPr>
          <w:t xml:space="preserve"> </w:t>
        </w:r>
      </w:hyperlink>
      <w:hyperlink r:id="rId240">
        <w:r w:rsidDel="00000000" w:rsidR="00000000" w:rsidRPr="00000000">
          <w:rPr>
            <w:b w:val="1"/>
            <w:color w:val="1155cc"/>
            <w:sz w:val="20"/>
            <w:szCs w:val="20"/>
            <w:u w:val="single"/>
            <w:rtl w:val="0"/>
          </w:rPr>
          <w:t xml:space="preserve">@Palak.Udacity</w:t>
        </w:r>
      </w:hyperlink>
      <w:hyperlink r:id="rId241">
        <w:r w:rsidDel="00000000" w:rsidR="00000000" w:rsidRPr="00000000">
          <w:rPr>
            <w:b w:val="1"/>
            <w:sz w:val="20"/>
            <w:szCs w:val="20"/>
            <w:rtl w:val="0"/>
          </w:rPr>
          <w:t xml:space="preserve"> </w:t>
        </w:r>
      </w:hyperlink>
      <w:hyperlink r:id="rId242">
        <w:r w:rsidDel="00000000" w:rsidR="00000000" w:rsidRPr="00000000">
          <w:rPr>
            <w:b w:val="1"/>
            <w:color w:val="1155cc"/>
            <w:sz w:val="20"/>
            <w:szCs w:val="20"/>
            <w:u w:val="single"/>
            <w:rtl w:val="0"/>
          </w:rPr>
          <w:t xml:space="preserve">@Brenda.Udacity</w:t>
        </w:r>
      </w:hyperlink>
      <w:r w:rsidDel="00000000" w:rsidR="00000000" w:rsidRPr="00000000">
        <w:rPr>
          <w:b w:val="1"/>
          <w:sz w:val="20"/>
          <w:szCs w:val="20"/>
          <w:rtl w:val="0"/>
        </w:rPr>
        <w:t xml:space="preserve">  Can we have live sessions on Labs as some of us have doubts regarding the same?</w:t>
      </w:r>
    </w:p>
    <w:p w:rsidR="00000000" w:rsidDel="00000000" w:rsidP="00000000" w:rsidRDefault="00000000" w:rsidRPr="00000000" w14:paraId="00000534">
      <w:pPr>
        <w:rPr>
          <w:sz w:val="20"/>
          <w:szCs w:val="20"/>
        </w:rPr>
      </w:pPr>
      <w:hyperlink r:id="rId243">
        <w:r w:rsidDel="00000000" w:rsidR="00000000" w:rsidRPr="00000000">
          <w:rPr>
            <w:color w:val="1155cc"/>
            <w:sz w:val="20"/>
            <w:szCs w:val="20"/>
            <w:u w:val="single"/>
            <w:rtl w:val="0"/>
          </w:rPr>
          <w:t xml:space="preserve">@Abita Ann Augustine</w:t>
        </w:r>
      </w:hyperlink>
      <w:r w:rsidDel="00000000" w:rsidR="00000000" w:rsidRPr="00000000">
        <w:rPr>
          <w:sz w:val="20"/>
          <w:szCs w:val="20"/>
          <w:rtl w:val="0"/>
        </w:rPr>
        <w:t xml:space="preserve"> You can always ask the community members if anyone of the members with hands-on experience with the tool would like to take a webinar or AMA session for the same! </w:t>
      </w:r>
      <w:r w:rsidDel="00000000" w:rsidR="00000000" w:rsidRPr="00000000">
        <w:rPr>
          <w:sz w:val="20"/>
          <w:szCs w:val="20"/>
        </w:rPr>
        <w:drawing>
          <wp:inline distB="114300" distT="114300" distL="114300" distR="114300">
            <wp:extent cx="215900" cy="215900"/>
            <wp:effectExtent b="0" l="0" r="0" t="0"/>
            <wp:docPr id="31" name="image34.png"/>
            <a:graphic>
              <a:graphicData uri="http://schemas.openxmlformats.org/drawingml/2006/picture">
                <pic:pic>
                  <pic:nvPicPr>
                    <pic:cNvPr id="0" name="image34.png"/>
                    <pic:cNvPicPr preferRelativeResize="0"/>
                  </pic:nvPicPr>
                  <pic:blipFill>
                    <a:blip r:embed="rId244"/>
                    <a:srcRect b="0" l="0" r="0" t="0"/>
                    <a:stretch>
                      <a:fillRect/>
                    </a:stretch>
                  </pic:blipFill>
                  <pic:spPr>
                    <a:xfrm>
                      <a:off x="0" y="0"/>
                      <a:ext cx="2159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535">
      <w:pPr>
        <w:rPr>
          <w:b w:val="1"/>
          <w:sz w:val="20"/>
          <w:szCs w:val="20"/>
        </w:rPr>
      </w:pPr>
      <w:r w:rsidDel="00000000" w:rsidR="00000000" w:rsidRPr="00000000">
        <w:rPr>
          <w:rtl w:val="0"/>
        </w:rPr>
      </w:r>
    </w:p>
    <w:p w:rsidR="00000000" w:rsidDel="00000000" w:rsidP="00000000" w:rsidRDefault="00000000" w:rsidRPr="00000000" w14:paraId="00000536">
      <w:pPr>
        <w:rPr>
          <w:b w:val="1"/>
          <w:sz w:val="20"/>
          <w:szCs w:val="20"/>
        </w:rPr>
      </w:pPr>
      <w:r w:rsidDel="00000000" w:rsidR="00000000" w:rsidRPr="00000000">
        <w:rPr>
          <w:b w:val="1"/>
          <w:sz w:val="20"/>
          <w:szCs w:val="20"/>
          <w:rtl w:val="0"/>
        </w:rPr>
        <w:t xml:space="preserve">Q.</w:t>
      </w:r>
      <w:hyperlink r:id="rId245">
        <w:r w:rsidDel="00000000" w:rsidR="00000000" w:rsidRPr="00000000">
          <w:rPr>
            <w:b w:val="1"/>
            <w:sz w:val="20"/>
            <w:szCs w:val="20"/>
            <w:rtl w:val="0"/>
          </w:rPr>
          <w:t xml:space="preserve"> </w:t>
        </w:r>
      </w:hyperlink>
      <w:hyperlink r:id="rId246">
        <w:r w:rsidDel="00000000" w:rsidR="00000000" w:rsidRPr="00000000">
          <w:rPr>
            <w:b w:val="1"/>
            <w:color w:val="1155cc"/>
            <w:sz w:val="20"/>
            <w:szCs w:val="20"/>
            <w:u w:val="single"/>
            <w:rtl w:val="0"/>
          </w:rPr>
          <w:t xml:space="preserve">@Palak.Udacity</w:t>
        </w:r>
      </w:hyperlink>
      <w:hyperlink r:id="rId247">
        <w:r w:rsidDel="00000000" w:rsidR="00000000" w:rsidRPr="00000000">
          <w:rPr>
            <w:b w:val="1"/>
            <w:sz w:val="20"/>
            <w:szCs w:val="20"/>
            <w:rtl w:val="0"/>
          </w:rPr>
          <w:t xml:space="preserve"> </w:t>
        </w:r>
      </w:hyperlink>
      <w:hyperlink r:id="rId248">
        <w:r w:rsidDel="00000000" w:rsidR="00000000" w:rsidRPr="00000000">
          <w:rPr>
            <w:b w:val="1"/>
            <w:color w:val="1155cc"/>
            <w:sz w:val="20"/>
            <w:szCs w:val="20"/>
            <w:u w:val="single"/>
            <w:rtl w:val="0"/>
          </w:rPr>
          <w:t xml:space="preserve">@Brenda.Udacity</w:t>
        </w:r>
      </w:hyperlink>
      <w:r w:rsidDel="00000000" w:rsidR="00000000" w:rsidRPr="00000000">
        <w:rPr>
          <w:b w:val="1"/>
          <w:sz w:val="20"/>
          <w:szCs w:val="20"/>
          <w:rtl w:val="0"/>
        </w:rPr>
        <w:t xml:space="preserve"> Is it necessary to join any study group? like we are helping each other here only and most of from us already joined by slack only or by other platforms so  how much important to join study group ?</w:t>
      </w:r>
    </w:p>
    <w:p w:rsidR="00000000" w:rsidDel="00000000" w:rsidP="00000000" w:rsidRDefault="00000000" w:rsidRPr="00000000" w14:paraId="00000537">
      <w:pPr>
        <w:rPr>
          <w:sz w:val="20"/>
          <w:szCs w:val="20"/>
        </w:rPr>
      </w:pPr>
      <w:r w:rsidDel="00000000" w:rsidR="00000000" w:rsidRPr="00000000">
        <w:rPr>
          <w:sz w:val="20"/>
          <w:szCs w:val="20"/>
          <w:rtl w:val="0"/>
        </w:rPr>
        <w:t xml:space="preserve">Hi</w:t>
      </w:r>
      <w:hyperlink r:id="rId249">
        <w:r w:rsidDel="00000000" w:rsidR="00000000" w:rsidRPr="00000000">
          <w:rPr>
            <w:sz w:val="20"/>
            <w:szCs w:val="20"/>
            <w:rtl w:val="0"/>
          </w:rPr>
          <w:t xml:space="preserve"> </w:t>
        </w:r>
      </w:hyperlink>
      <w:hyperlink r:id="rId250">
        <w:r w:rsidDel="00000000" w:rsidR="00000000" w:rsidRPr="00000000">
          <w:rPr>
            <w:color w:val="1155cc"/>
            <w:sz w:val="20"/>
            <w:szCs w:val="20"/>
            <w:u w:val="single"/>
            <w:rtl w:val="0"/>
          </w:rPr>
          <w:t xml:space="preserve">@Umesh Sharma</w:t>
        </w:r>
      </w:hyperlink>
      <w:r w:rsidDel="00000000" w:rsidR="00000000" w:rsidRPr="00000000">
        <w:rPr>
          <w:sz w:val="20"/>
          <w:szCs w:val="20"/>
          <w:rtl w:val="0"/>
        </w:rPr>
        <w:t xml:space="preserve">! Joining a study group is completely optional! Please do what works best for you but make sure you are participating in this community some other way! </w:t>
      </w:r>
      <w:r w:rsidDel="00000000" w:rsidR="00000000" w:rsidRPr="00000000">
        <w:rPr>
          <w:sz w:val="20"/>
          <w:szCs w:val="20"/>
        </w:rPr>
        <w:drawing>
          <wp:inline distB="114300" distT="114300" distL="114300" distR="114300">
            <wp:extent cx="215900" cy="215900"/>
            <wp:effectExtent b="0" l="0" r="0" t="0"/>
            <wp:docPr id="12" name="image6.png"/>
            <a:graphic>
              <a:graphicData uri="http://schemas.openxmlformats.org/drawingml/2006/picture">
                <pic:pic>
                  <pic:nvPicPr>
                    <pic:cNvPr id="0" name="image6.png"/>
                    <pic:cNvPicPr preferRelativeResize="0"/>
                  </pic:nvPicPr>
                  <pic:blipFill>
                    <a:blip r:embed="rId251"/>
                    <a:srcRect b="0" l="0" r="0" t="0"/>
                    <a:stretch>
                      <a:fillRect/>
                    </a:stretch>
                  </pic:blipFill>
                  <pic:spPr>
                    <a:xfrm>
                      <a:off x="0" y="0"/>
                      <a:ext cx="2159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538">
      <w:pPr>
        <w:rPr>
          <w:b w:val="1"/>
          <w:sz w:val="20"/>
          <w:szCs w:val="20"/>
        </w:rPr>
      </w:pPr>
      <w:r w:rsidDel="00000000" w:rsidR="00000000" w:rsidRPr="00000000">
        <w:rPr>
          <w:b w:val="1"/>
          <w:sz w:val="20"/>
          <w:szCs w:val="20"/>
          <w:rtl w:val="0"/>
        </w:rPr>
        <w:t xml:space="preserve">Q. if we do extra projects with the leftover time, after the lessons are all completed, where and how should we do these such that they are noticed and considered for the scholarship?</w:t>
      </w:r>
    </w:p>
    <w:p w:rsidR="00000000" w:rsidDel="00000000" w:rsidP="00000000" w:rsidRDefault="00000000" w:rsidRPr="00000000" w14:paraId="00000539">
      <w:pPr>
        <w:rPr>
          <w:sz w:val="20"/>
          <w:szCs w:val="20"/>
        </w:rPr>
      </w:pPr>
      <w:r w:rsidDel="00000000" w:rsidR="00000000" w:rsidRPr="00000000">
        <w:rPr>
          <w:sz w:val="20"/>
          <w:szCs w:val="20"/>
          <w:rtl w:val="0"/>
        </w:rPr>
        <w:t xml:space="preserve">You can share about them in</w:t>
      </w:r>
      <w:hyperlink r:id="rId252">
        <w:r w:rsidDel="00000000" w:rsidR="00000000" w:rsidRPr="00000000">
          <w:rPr>
            <w:sz w:val="20"/>
            <w:szCs w:val="20"/>
            <w:rtl w:val="0"/>
          </w:rPr>
          <w:t xml:space="preserve"> </w:t>
        </w:r>
      </w:hyperlink>
      <w:hyperlink r:id="rId253">
        <w:r w:rsidDel="00000000" w:rsidR="00000000" w:rsidRPr="00000000">
          <w:rPr>
            <w:color w:val="1155cc"/>
            <w:sz w:val="20"/>
            <w:szCs w:val="20"/>
            <w:u w:val="single"/>
            <w:rtl w:val="0"/>
          </w:rPr>
          <w:t xml:space="preserve">#50daysofudacity</w:t>
        </w:r>
      </w:hyperlink>
      <w:r w:rsidDel="00000000" w:rsidR="00000000" w:rsidRPr="00000000">
        <w:rPr>
          <w:sz w:val="20"/>
          <w:szCs w:val="20"/>
          <w:rtl w:val="0"/>
        </w:rPr>
        <w:t xml:space="preserve"> as part of your daily progress after you have completed your course</w:t>
      </w:r>
    </w:p>
    <w:p w:rsidR="00000000" w:rsidDel="00000000" w:rsidP="00000000" w:rsidRDefault="00000000" w:rsidRPr="00000000" w14:paraId="0000053A">
      <w:pPr>
        <w:rPr>
          <w:sz w:val="20"/>
          <w:szCs w:val="20"/>
        </w:rPr>
      </w:pPr>
      <w:r w:rsidDel="00000000" w:rsidR="00000000" w:rsidRPr="00000000">
        <w:rPr>
          <w:rtl w:val="0"/>
        </w:rPr>
      </w:r>
    </w:p>
    <w:p w:rsidR="00000000" w:rsidDel="00000000" w:rsidP="00000000" w:rsidRDefault="00000000" w:rsidRPr="00000000" w14:paraId="0000053B">
      <w:pPr>
        <w:rPr>
          <w:b w:val="1"/>
          <w:sz w:val="20"/>
          <w:szCs w:val="20"/>
        </w:rPr>
      </w:pPr>
      <w:r w:rsidDel="00000000" w:rsidR="00000000" w:rsidRPr="00000000">
        <w:rPr>
          <w:b w:val="1"/>
          <w:sz w:val="20"/>
          <w:szCs w:val="20"/>
          <w:rtl w:val="0"/>
        </w:rPr>
        <w:t xml:space="preserve">Q. How to close azure workshop lab? I mean i built the model,evaulate and visulate it. Thx</w:t>
      </w:r>
    </w:p>
    <w:p w:rsidR="00000000" w:rsidDel="00000000" w:rsidP="00000000" w:rsidRDefault="00000000" w:rsidRPr="00000000" w14:paraId="0000053C">
      <w:pPr>
        <w:rPr>
          <w:sz w:val="20"/>
          <w:szCs w:val="20"/>
        </w:rPr>
      </w:pPr>
      <w:r w:rsidDel="00000000" w:rsidR="00000000" w:rsidRPr="00000000">
        <w:rPr>
          <w:sz w:val="20"/>
          <w:szCs w:val="20"/>
          <w:rtl w:val="0"/>
        </w:rPr>
        <w:t xml:space="preserve">Hi</w:t>
      </w:r>
      <w:hyperlink r:id="rId254">
        <w:r w:rsidDel="00000000" w:rsidR="00000000" w:rsidRPr="00000000">
          <w:rPr>
            <w:sz w:val="20"/>
            <w:szCs w:val="20"/>
            <w:rtl w:val="0"/>
          </w:rPr>
          <w:t xml:space="preserve"> </w:t>
        </w:r>
      </w:hyperlink>
      <w:hyperlink r:id="rId255">
        <w:r w:rsidDel="00000000" w:rsidR="00000000" w:rsidRPr="00000000">
          <w:rPr>
            <w:color w:val="1155cc"/>
            <w:sz w:val="20"/>
            <w:szCs w:val="20"/>
            <w:u w:val="single"/>
            <w:rtl w:val="0"/>
          </w:rPr>
          <w:t xml:space="preserve">@Umut Dalkılıç</w:t>
        </w:r>
      </w:hyperlink>
      <w:r w:rsidDel="00000000" w:rsidR="00000000" w:rsidRPr="00000000">
        <w:rPr>
          <w:sz w:val="20"/>
          <w:szCs w:val="20"/>
          <w:rtl w:val="0"/>
        </w:rPr>
        <w:t xml:space="preserve"> The</w:t>
      </w:r>
      <w:hyperlink r:id="rId256">
        <w:r w:rsidDel="00000000" w:rsidR="00000000" w:rsidRPr="00000000">
          <w:rPr>
            <w:sz w:val="20"/>
            <w:szCs w:val="20"/>
            <w:rtl w:val="0"/>
          </w:rPr>
          <w:t xml:space="preserve"> </w:t>
        </w:r>
      </w:hyperlink>
      <w:hyperlink r:id="rId257">
        <w:r w:rsidDel="00000000" w:rsidR="00000000" w:rsidRPr="00000000">
          <w:rPr>
            <w:color w:val="1155cc"/>
            <w:sz w:val="20"/>
            <w:szCs w:val="20"/>
            <w:u w:val="single"/>
            <w:rtl w:val="0"/>
          </w:rPr>
          <w:t xml:space="preserve">#lab_help</w:t>
        </w:r>
      </w:hyperlink>
      <w:r w:rsidDel="00000000" w:rsidR="00000000" w:rsidRPr="00000000">
        <w:rPr>
          <w:sz w:val="20"/>
          <w:szCs w:val="20"/>
          <w:rtl w:val="0"/>
        </w:rPr>
        <w:t xml:space="preserve"> channel is a great place for this!</w:t>
      </w:r>
    </w:p>
    <w:p w:rsidR="00000000" w:rsidDel="00000000" w:rsidP="00000000" w:rsidRDefault="00000000" w:rsidRPr="00000000" w14:paraId="0000053D">
      <w:pPr>
        <w:rPr>
          <w:sz w:val="20"/>
          <w:szCs w:val="20"/>
        </w:rPr>
      </w:pPr>
      <w:r w:rsidDel="00000000" w:rsidR="00000000" w:rsidRPr="00000000">
        <w:rPr>
          <w:rtl w:val="0"/>
        </w:rPr>
      </w:r>
    </w:p>
    <w:p w:rsidR="00000000" w:rsidDel="00000000" w:rsidP="00000000" w:rsidRDefault="00000000" w:rsidRPr="00000000" w14:paraId="0000053E">
      <w:pPr>
        <w:rPr>
          <w:b w:val="1"/>
          <w:color w:val="1d1c1d"/>
          <w:sz w:val="23"/>
          <w:szCs w:val="23"/>
          <w:shd w:fill="f8f8f8" w:val="clear"/>
        </w:rPr>
      </w:pPr>
      <w:r w:rsidDel="00000000" w:rsidR="00000000" w:rsidRPr="00000000">
        <w:rPr>
          <w:b w:val="1"/>
          <w:color w:val="1d1c1d"/>
          <w:sz w:val="23"/>
          <w:szCs w:val="23"/>
          <w:shd w:fill="f8f8f8" w:val="clear"/>
          <w:rtl w:val="0"/>
        </w:rPr>
        <w:t xml:space="preserve">Q.Will there be student leaders for phase2 as well?</w:t>
      </w:r>
    </w:p>
    <w:p w:rsidR="00000000" w:rsidDel="00000000" w:rsidP="00000000" w:rsidRDefault="00000000" w:rsidRPr="00000000" w14:paraId="0000053F">
      <w:pPr>
        <w:rPr>
          <w:color w:val="1d1c1d"/>
          <w:sz w:val="23"/>
          <w:szCs w:val="23"/>
          <w:shd w:fill="f8f8f8" w:val="clear"/>
        </w:rPr>
      </w:pPr>
      <w:r w:rsidDel="00000000" w:rsidR="00000000" w:rsidRPr="00000000">
        <w:rPr>
          <w:color w:val="1d1c1d"/>
          <w:sz w:val="23"/>
          <w:szCs w:val="23"/>
          <w:shd w:fill="f8f8f8" w:val="clear"/>
          <w:rtl w:val="0"/>
        </w:rPr>
        <w:t xml:space="preserve">A..Hi </w:t>
      </w:r>
      <w:hyperlink r:id="rId258">
        <w:r w:rsidDel="00000000" w:rsidR="00000000" w:rsidRPr="00000000">
          <w:rPr>
            <w:color w:val="1155cc"/>
            <w:sz w:val="23"/>
            <w:szCs w:val="23"/>
            <w:shd w:fill="f8f8f8" w:val="clear"/>
            <w:rtl w:val="0"/>
          </w:rPr>
          <w:t xml:space="preserve">@Suresh Kumar</w:t>
        </w:r>
      </w:hyperlink>
      <w:r w:rsidDel="00000000" w:rsidR="00000000" w:rsidRPr="00000000">
        <w:rPr>
          <w:color w:val="1d1c1d"/>
          <w:sz w:val="23"/>
          <w:szCs w:val="23"/>
          <w:shd w:fill="f8f8f8" w:val="clear"/>
          <w:rtl w:val="0"/>
        </w:rPr>
        <w:t xml:space="preserve">! I believe our B2C sister team may be starting a version of a Student Leader program. We’ll have to see!</w:t>
      </w:r>
    </w:p>
    <w:p w:rsidR="00000000" w:rsidDel="00000000" w:rsidP="00000000" w:rsidRDefault="00000000" w:rsidRPr="00000000" w14:paraId="00000540">
      <w:pPr>
        <w:rPr>
          <w:b w:val="1"/>
          <w:color w:val="1d1c1d"/>
          <w:sz w:val="23"/>
          <w:szCs w:val="23"/>
          <w:shd w:fill="f8f8f8" w:val="clear"/>
        </w:rPr>
      </w:pPr>
      <w:r w:rsidDel="00000000" w:rsidR="00000000" w:rsidRPr="00000000">
        <w:rPr>
          <w:b w:val="1"/>
          <w:color w:val="1d1c1d"/>
          <w:sz w:val="23"/>
          <w:szCs w:val="23"/>
          <w:shd w:fill="f8f8f8" w:val="clear"/>
          <w:rtl w:val="0"/>
        </w:rPr>
        <w:t xml:space="preserve">Q.Hello </w:t>
      </w:r>
      <w:hyperlink r:id="rId259">
        <w:r w:rsidDel="00000000" w:rsidR="00000000" w:rsidRPr="00000000">
          <w:rPr>
            <w:b w:val="1"/>
            <w:color w:val="1155cc"/>
            <w:sz w:val="23"/>
            <w:szCs w:val="23"/>
            <w:shd w:fill="f8f8f8" w:val="clear"/>
            <w:rtl w:val="0"/>
          </w:rPr>
          <w:t xml:space="preserve">@Palak.Udacity</w:t>
        </w:r>
      </w:hyperlink>
      <w:r w:rsidDel="00000000" w:rsidR="00000000" w:rsidRPr="00000000">
        <w:rPr>
          <w:b w:val="1"/>
          <w:color w:val="1d1c1d"/>
          <w:sz w:val="23"/>
          <w:szCs w:val="23"/>
          <w:shd w:fill="f8f8f8" w:val="clear"/>
          <w:rtl w:val="0"/>
        </w:rPr>
        <w:t xml:space="preserve"> , can you elaborate on the criteria to select the student and channel leaders? Some hints for those of us who want to get the role?Thank you! </w:t>
      </w:r>
      <w:r w:rsidDel="00000000" w:rsidR="00000000" w:rsidRPr="00000000">
        <w:rPr>
          <w:b w:val="1"/>
          <w:color w:val="1d1c1d"/>
          <w:sz w:val="23"/>
          <w:szCs w:val="23"/>
          <w:shd w:fill="f8f8f8" w:val="clear"/>
        </w:rPr>
        <w:drawing>
          <wp:inline distB="114300" distT="114300" distL="114300" distR="114300">
            <wp:extent cx="215900" cy="215900"/>
            <wp:effectExtent b="0" l="0" r="0" t="0"/>
            <wp:docPr descr=":pray:" id="60" name="image62.png"/>
            <a:graphic>
              <a:graphicData uri="http://schemas.openxmlformats.org/drawingml/2006/picture">
                <pic:pic>
                  <pic:nvPicPr>
                    <pic:cNvPr descr=":pray:" id="0" name="image62.png"/>
                    <pic:cNvPicPr preferRelativeResize="0"/>
                  </pic:nvPicPr>
                  <pic:blipFill>
                    <a:blip r:embed="rId260"/>
                    <a:srcRect b="0" l="0" r="0" t="0"/>
                    <a:stretch>
                      <a:fillRect/>
                    </a:stretch>
                  </pic:blipFill>
                  <pic:spPr>
                    <a:xfrm>
                      <a:off x="0" y="0"/>
                      <a:ext cx="2159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541">
      <w:pPr>
        <w:rPr>
          <w:color w:val="1d1c1d"/>
          <w:sz w:val="23"/>
          <w:szCs w:val="23"/>
          <w:shd w:fill="f8f8f8" w:val="clear"/>
        </w:rPr>
      </w:pPr>
      <w:r w:rsidDel="00000000" w:rsidR="00000000" w:rsidRPr="00000000">
        <w:rPr>
          <w:color w:val="1d1c1d"/>
          <w:sz w:val="23"/>
          <w:szCs w:val="23"/>
          <w:shd w:fill="f8f8f8" w:val="clear"/>
          <w:rtl w:val="0"/>
        </w:rPr>
        <w:t xml:space="preserve">A.Thanks for the assist </w:t>
      </w:r>
      <w:hyperlink r:id="rId261">
        <w:r w:rsidDel="00000000" w:rsidR="00000000" w:rsidRPr="00000000">
          <w:rPr>
            <w:color w:val="1155cc"/>
            <w:sz w:val="23"/>
            <w:szCs w:val="23"/>
            <w:shd w:fill="f8f8f8" w:val="clear"/>
            <w:rtl w:val="0"/>
          </w:rPr>
          <w:t xml:space="preserve">@Sabyh</w:t>
        </w:r>
      </w:hyperlink>
      <w:r w:rsidDel="00000000" w:rsidR="00000000" w:rsidRPr="00000000">
        <w:rPr>
          <w:color w:val="1d1c1d"/>
          <w:sz w:val="23"/>
          <w:szCs w:val="23"/>
          <w:shd w:fill="f8f8f8" w:val="clear"/>
          <w:rtl w:val="0"/>
        </w:rPr>
        <w:t xml:space="preserve">! Hi </w:t>
      </w:r>
      <w:hyperlink r:id="rId262">
        <w:r w:rsidDel="00000000" w:rsidR="00000000" w:rsidRPr="00000000">
          <w:rPr>
            <w:color w:val="1155cc"/>
            <w:sz w:val="23"/>
            <w:szCs w:val="23"/>
            <w:shd w:fill="f8f8f8" w:val="clear"/>
            <w:rtl w:val="0"/>
          </w:rPr>
          <w:t xml:space="preserve">@carloshvp</w:t>
        </w:r>
      </w:hyperlink>
      <w:r w:rsidDel="00000000" w:rsidR="00000000" w:rsidRPr="00000000">
        <w:rPr>
          <w:color w:val="1d1c1d"/>
          <w:sz w:val="23"/>
          <w:szCs w:val="23"/>
          <w:shd w:fill="f8f8f8" w:val="clear"/>
          <w:rtl w:val="0"/>
        </w:rPr>
        <w:t xml:space="preserve"> to elaborate, we’re really looking for students who have the time to devote to role and the passion, kindness, patience, and generosity to help their fellow students. We are also looking for students with determination and drive who are not afraid to try new things! We’ll be fulfilling both technical and nontechnical spots so a ML background is not a requirement. Hope this helps!</w:t>
      </w:r>
    </w:p>
    <w:p w:rsidR="00000000" w:rsidDel="00000000" w:rsidP="00000000" w:rsidRDefault="00000000" w:rsidRPr="00000000" w14:paraId="00000542">
      <w:pPr>
        <w:rPr>
          <w:b w:val="1"/>
          <w:color w:val="1d1c1d"/>
          <w:sz w:val="23"/>
          <w:szCs w:val="23"/>
          <w:shd w:fill="f8f8f8" w:val="clear"/>
        </w:rPr>
      </w:pPr>
      <w:r w:rsidDel="00000000" w:rsidR="00000000" w:rsidRPr="00000000">
        <w:rPr>
          <w:b w:val="1"/>
          <w:color w:val="1d1c1d"/>
          <w:sz w:val="23"/>
          <w:szCs w:val="23"/>
          <w:shd w:fill="f8f8f8" w:val="clear"/>
          <w:rtl w:val="0"/>
        </w:rPr>
        <w:t xml:space="preserve">Q.Will we get any certificate for this foundation course?</w:t>
      </w:r>
    </w:p>
    <w:p w:rsidR="00000000" w:rsidDel="00000000" w:rsidP="00000000" w:rsidRDefault="00000000" w:rsidRPr="00000000" w14:paraId="00000543">
      <w:pPr>
        <w:rPr>
          <w:color w:val="1d1c1d"/>
          <w:sz w:val="23"/>
          <w:szCs w:val="23"/>
          <w:shd w:fill="f8f8f8" w:val="clear"/>
        </w:rPr>
      </w:pPr>
      <w:r w:rsidDel="00000000" w:rsidR="00000000" w:rsidRPr="00000000">
        <w:rPr>
          <w:color w:val="1d1c1d"/>
          <w:sz w:val="23"/>
          <w:szCs w:val="23"/>
          <w:shd w:fill="f8f8f8" w:val="clear"/>
          <w:rtl w:val="0"/>
        </w:rPr>
        <w:t xml:space="preserve">A.Hi </w:t>
      </w:r>
      <w:hyperlink r:id="rId263">
        <w:r w:rsidDel="00000000" w:rsidR="00000000" w:rsidRPr="00000000">
          <w:rPr>
            <w:color w:val="1155cc"/>
            <w:sz w:val="23"/>
            <w:szCs w:val="23"/>
            <w:shd w:fill="f8f8f8" w:val="clear"/>
            <w:rtl w:val="0"/>
          </w:rPr>
          <w:t xml:space="preserve">@Pragna Das</w:t>
        </w:r>
      </w:hyperlink>
      <w:r w:rsidDel="00000000" w:rsidR="00000000" w:rsidRPr="00000000">
        <w:rPr>
          <w:color w:val="1d1c1d"/>
          <w:sz w:val="23"/>
          <w:szCs w:val="23"/>
          <w:shd w:fill="f8f8f8" w:val="clear"/>
          <w:rtl w:val="0"/>
        </w:rPr>
        <w:t xml:space="preserve">! While there won’t be a certificate (we reserve those for our ND program) or a digital badge, we will share language you can use to update your Linkedin account!</w:t>
      </w:r>
    </w:p>
    <w:p w:rsidR="00000000" w:rsidDel="00000000" w:rsidP="00000000" w:rsidRDefault="00000000" w:rsidRPr="00000000" w14:paraId="00000544">
      <w:pPr>
        <w:rPr>
          <w:b w:val="1"/>
          <w:color w:val="1d1c1d"/>
          <w:sz w:val="23"/>
          <w:szCs w:val="23"/>
          <w:shd w:fill="f8f8f8" w:val="clear"/>
        </w:rPr>
      </w:pPr>
      <w:r w:rsidDel="00000000" w:rsidR="00000000" w:rsidRPr="00000000">
        <w:rPr>
          <w:b w:val="1"/>
          <w:color w:val="1d1c1d"/>
          <w:sz w:val="23"/>
          <w:szCs w:val="23"/>
          <w:shd w:fill="f8f8f8" w:val="clear"/>
          <w:rtl w:val="0"/>
        </w:rPr>
        <w:t xml:space="preserve">Q.@Palak.Udacity is there a way of tracking if l have spent 30 minutes or more in the classroom?</w:t>
      </w:r>
    </w:p>
    <w:p w:rsidR="00000000" w:rsidDel="00000000" w:rsidP="00000000" w:rsidRDefault="00000000" w:rsidRPr="00000000" w14:paraId="00000545">
      <w:pPr>
        <w:rPr>
          <w:color w:val="1d1c1d"/>
          <w:sz w:val="23"/>
          <w:szCs w:val="23"/>
          <w:shd w:fill="f8f8f8" w:val="clear"/>
        </w:rPr>
      </w:pPr>
      <w:r w:rsidDel="00000000" w:rsidR="00000000" w:rsidRPr="00000000">
        <w:rPr>
          <w:color w:val="1d1c1d"/>
          <w:sz w:val="23"/>
          <w:szCs w:val="23"/>
          <w:shd w:fill="f8f8f8" w:val="clear"/>
          <w:rtl w:val="0"/>
        </w:rPr>
        <w:t xml:space="preserve">A.Hi </w:t>
      </w:r>
      <w:hyperlink r:id="rId264">
        <w:r w:rsidDel="00000000" w:rsidR="00000000" w:rsidRPr="00000000">
          <w:rPr>
            <w:color w:val="1155cc"/>
            <w:sz w:val="23"/>
            <w:szCs w:val="23"/>
            <w:shd w:fill="f8f8f8" w:val="clear"/>
            <w:rtl w:val="0"/>
          </w:rPr>
          <w:t xml:space="preserve">@Sandra</w:t>
        </w:r>
      </w:hyperlink>
      <w:r w:rsidDel="00000000" w:rsidR="00000000" w:rsidRPr="00000000">
        <w:rPr>
          <w:color w:val="1d1c1d"/>
          <w:sz w:val="23"/>
          <w:szCs w:val="23"/>
          <w:shd w:fill="f8f8f8" w:val="clear"/>
          <w:rtl w:val="0"/>
        </w:rPr>
        <w:t xml:space="preserve">! We are asking each student to take accountability for meeting &amp; tracking your 30 minutes every day! </w:t>
      </w:r>
      <w:r w:rsidDel="00000000" w:rsidR="00000000" w:rsidRPr="00000000">
        <w:rPr>
          <w:color w:val="1d1c1d"/>
          <w:sz w:val="23"/>
          <w:szCs w:val="23"/>
          <w:shd w:fill="f8f8f8" w:val="clear"/>
        </w:rPr>
        <w:drawing>
          <wp:inline distB="114300" distT="114300" distL="114300" distR="114300">
            <wp:extent cx="215900" cy="215900"/>
            <wp:effectExtent b="0" l="0" r="0" t="0"/>
            <wp:docPr descr=":100:" id="6" name="image9.png"/>
            <a:graphic>
              <a:graphicData uri="http://schemas.openxmlformats.org/drawingml/2006/picture">
                <pic:pic>
                  <pic:nvPicPr>
                    <pic:cNvPr descr=":100:" id="0" name="image9.png"/>
                    <pic:cNvPicPr preferRelativeResize="0"/>
                  </pic:nvPicPr>
                  <pic:blipFill>
                    <a:blip r:embed="rId265"/>
                    <a:srcRect b="0" l="0" r="0" t="0"/>
                    <a:stretch>
                      <a:fillRect/>
                    </a:stretch>
                  </pic:blipFill>
                  <pic:spPr>
                    <a:xfrm>
                      <a:off x="0" y="0"/>
                      <a:ext cx="2159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546">
      <w:pPr>
        <w:rPr>
          <w:b w:val="1"/>
          <w:color w:val="1d1c1d"/>
          <w:sz w:val="23"/>
          <w:szCs w:val="23"/>
          <w:shd w:fill="f8f8f8" w:val="clear"/>
        </w:rPr>
      </w:pPr>
      <w:r w:rsidDel="00000000" w:rsidR="00000000" w:rsidRPr="00000000">
        <w:rPr>
          <w:b w:val="1"/>
          <w:color w:val="1d1c1d"/>
          <w:sz w:val="23"/>
          <w:szCs w:val="23"/>
          <w:shd w:fill="f8f8f8" w:val="clear"/>
          <w:rtl w:val="0"/>
        </w:rPr>
        <w:t xml:space="preserve">Q.@Palak.Udacity and </w:t>
      </w:r>
      <w:hyperlink r:id="rId266">
        <w:r w:rsidDel="00000000" w:rsidR="00000000" w:rsidRPr="00000000">
          <w:rPr>
            <w:b w:val="1"/>
            <w:color w:val="1155cc"/>
            <w:sz w:val="23"/>
            <w:szCs w:val="23"/>
            <w:shd w:fill="f8f8f8" w:val="clear"/>
            <w:rtl w:val="0"/>
          </w:rPr>
          <w:t xml:space="preserve">@Brenda.Udacity</w:t>
        </w:r>
      </w:hyperlink>
      <w:r w:rsidDel="00000000" w:rsidR="00000000" w:rsidRPr="00000000">
        <w:rPr>
          <w:b w:val="1"/>
          <w:color w:val="1d1c1d"/>
          <w:sz w:val="23"/>
          <w:szCs w:val="23"/>
          <w:shd w:fill="f8f8f8" w:val="clear"/>
          <w:rtl w:val="0"/>
        </w:rPr>
        <w:t xml:space="preserve">   does enrolling for student leadership program increase the chances of selection for phase 2?</w:t>
      </w:r>
    </w:p>
    <w:p w:rsidR="00000000" w:rsidDel="00000000" w:rsidP="00000000" w:rsidRDefault="00000000" w:rsidRPr="00000000" w14:paraId="00000547">
      <w:pPr>
        <w:rPr>
          <w:color w:val="1d1c1d"/>
          <w:sz w:val="23"/>
          <w:szCs w:val="23"/>
          <w:shd w:fill="f8f8f8" w:val="clear"/>
        </w:rPr>
      </w:pPr>
      <w:r w:rsidDel="00000000" w:rsidR="00000000" w:rsidRPr="00000000">
        <w:rPr>
          <w:color w:val="1d1c1d"/>
          <w:sz w:val="23"/>
          <w:szCs w:val="23"/>
          <w:shd w:fill="f8f8f8" w:val="clear"/>
          <w:rtl w:val="0"/>
        </w:rPr>
        <w:t xml:space="preserve">A.No, but as a student leader, you will be interacting more and being more active on the slack community, which in turn increases your chances of being selected!</w:t>
      </w:r>
    </w:p>
    <w:p w:rsidR="00000000" w:rsidDel="00000000" w:rsidP="00000000" w:rsidRDefault="00000000" w:rsidRPr="00000000" w14:paraId="00000548">
      <w:pPr>
        <w:rPr>
          <w:b w:val="1"/>
          <w:color w:val="1d1c1d"/>
          <w:sz w:val="23"/>
          <w:szCs w:val="23"/>
          <w:shd w:fill="f8f8f8" w:val="clear"/>
        </w:rPr>
      </w:pPr>
      <w:r w:rsidDel="00000000" w:rsidR="00000000" w:rsidRPr="00000000">
        <w:rPr>
          <w:b w:val="1"/>
          <w:color w:val="1d1c1d"/>
          <w:sz w:val="23"/>
          <w:szCs w:val="23"/>
          <w:shd w:fill="f8f8f8" w:val="clear"/>
          <w:rtl w:val="0"/>
        </w:rPr>
        <w:t xml:space="preserve">Q.@Palak.Udacity There are quite a few errors in the lab instructions during the lab sessions, how does one go about working on these if the instructions itself are wrong?</w:t>
      </w:r>
    </w:p>
    <w:p w:rsidR="00000000" w:rsidDel="00000000" w:rsidP="00000000" w:rsidRDefault="00000000" w:rsidRPr="00000000" w14:paraId="00000549">
      <w:pPr>
        <w:rPr>
          <w:color w:val="1155cc"/>
          <w:sz w:val="23"/>
          <w:szCs w:val="23"/>
          <w:shd w:fill="f8f8f8" w:val="clear"/>
        </w:rPr>
      </w:pPr>
      <w:r w:rsidDel="00000000" w:rsidR="00000000" w:rsidRPr="00000000">
        <w:rPr>
          <w:color w:val="1d1c1d"/>
          <w:sz w:val="23"/>
          <w:szCs w:val="23"/>
          <w:shd w:fill="f8f8f8" w:val="clear"/>
          <w:rtl w:val="0"/>
        </w:rPr>
        <w:t xml:space="preserve">A.Hi </w:t>
      </w:r>
      <w:hyperlink r:id="rId267">
        <w:r w:rsidDel="00000000" w:rsidR="00000000" w:rsidRPr="00000000">
          <w:rPr>
            <w:color w:val="1155cc"/>
            <w:sz w:val="23"/>
            <w:szCs w:val="23"/>
            <w:shd w:fill="f8f8f8" w:val="clear"/>
            <w:rtl w:val="0"/>
          </w:rPr>
          <w:t xml:space="preserve">@Krash</w:t>
        </w:r>
      </w:hyperlink>
      <w:r w:rsidDel="00000000" w:rsidR="00000000" w:rsidRPr="00000000">
        <w:rPr>
          <w:color w:val="1d1c1d"/>
          <w:sz w:val="23"/>
          <w:szCs w:val="23"/>
          <w:shd w:fill="f8f8f8" w:val="clear"/>
          <w:rtl w:val="0"/>
        </w:rPr>
        <w:t xml:space="preserve">! Please see our Resources page for the FAQ sheet on how to troubleshoot &amp; report lab issues! Thanks! </w:t>
      </w:r>
      <w:hyperlink r:id="rId268">
        <w:r w:rsidDel="00000000" w:rsidR="00000000" w:rsidRPr="00000000">
          <w:rPr>
            <w:color w:val="1155cc"/>
            <w:sz w:val="23"/>
            <w:szCs w:val="23"/>
            <w:shd w:fill="f8f8f8" w:val="clear"/>
            <w:rtl w:val="0"/>
          </w:rPr>
          <w:t xml:space="preserve">https://sites.google.com/udacity.com/microsoftazurechallenge/resources</w:t>
        </w:r>
      </w:hyperlink>
      <w:r w:rsidDel="00000000" w:rsidR="00000000" w:rsidRPr="00000000">
        <w:rPr>
          <w:rtl w:val="0"/>
        </w:rPr>
      </w:r>
    </w:p>
    <w:p w:rsidR="00000000" w:rsidDel="00000000" w:rsidP="00000000" w:rsidRDefault="00000000" w:rsidRPr="00000000" w14:paraId="0000054A">
      <w:pPr>
        <w:rPr>
          <w:b w:val="1"/>
          <w:color w:val="1155cc"/>
          <w:sz w:val="23"/>
          <w:szCs w:val="23"/>
          <w:shd w:fill="f8f8f8" w:val="clear"/>
        </w:rPr>
      </w:pPr>
      <w:r w:rsidDel="00000000" w:rsidR="00000000" w:rsidRPr="00000000">
        <w:rPr>
          <w:b w:val="1"/>
          <w:color w:val="1d1c1d"/>
          <w:sz w:val="23"/>
          <w:szCs w:val="23"/>
          <w:shd w:fill="f8f8f8" w:val="clear"/>
          <w:rtl w:val="0"/>
        </w:rPr>
        <w:t xml:space="preserve">Q.What will the student leader do?? </w:t>
      </w:r>
      <w:hyperlink r:id="rId269">
        <w:r w:rsidDel="00000000" w:rsidR="00000000" w:rsidRPr="00000000">
          <w:rPr>
            <w:b w:val="1"/>
            <w:color w:val="1155cc"/>
            <w:sz w:val="23"/>
            <w:szCs w:val="23"/>
            <w:shd w:fill="f8f8f8" w:val="clear"/>
            <w:rtl w:val="0"/>
          </w:rPr>
          <w:t xml:space="preserve">@Brenda.Udacity</w:t>
        </w:r>
      </w:hyperlink>
      <w:r w:rsidDel="00000000" w:rsidR="00000000" w:rsidRPr="00000000">
        <w:rPr>
          <w:rtl w:val="0"/>
        </w:rPr>
      </w:r>
    </w:p>
    <w:p w:rsidR="00000000" w:rsidDel="00000000" w:rsidP="00000000" w:rsidRDefault="00000000" w:rsidRPr="00000000" w14:paraId="0000054B">
      <w:pPr>
        <w:rPr>
          <w:color w:val="1d1c1d"/>
          <w:sz w:val="23"/>
          <w:szCs w:val="23"/>
          <w:shd w:fill="f8f8f8" w:val="clear"/>
        </w:rPr>
      </w:pPr>
      <w:r w:rsidDel="00000000" w:rsidR="00000000" w:rsidRPr="00000000">
        <w:rPr>
          <w:color w:val="1d1c1d"/>
          <w:sz w:val="23"/>
          <w:szCs w:val="23"/>
          <w:shd w:fill="f8f8f8" w:val="clear"/>
          <w:rtl w:val="0"/>
        </w:rPr>
        <w:t xml:space="preserve">A.Thanks for the assist, everyone! I will also ask </w:t>
      </w:r>
      <w:hyperlink r:id="rId270">
        <w:r w:rsidDel="00000000" w:rsidR="00000000" w:rsidRPr="00000000">
          <w:rPr>
            <w:color w:val="1155cc"/>
            <w:sz w:val="23"/>
            <w:szCs w:val="23"/>
            <w:shd w:fill="f8f8f8" w:val="clear"/>
            <w:rtl w:val="0"/>
          </w:rPr>
          <w:t xml:space="preserve">@Palak.Udacity</w:t>
        </w:r>
      </w:hyperlink>
      <w:r w:rsidDel="00000000" w:rsidR="00000000" w:rsidRPr="00000000">
        <w:rPr>
          <w:color w:val="1d1c1d"/>
          <w:sz w:val="23"/>
          <w:szCs w:val="23"/>
          <w:shd w:fill="f8f8f8" w:val="clear"/>
          <w:rtl w:val="0"/>
        </w:rPr>
        <w:t xml:space="preserve"> to outline the duties a bit more under the FAQ section on the Student Leaders page! </w:t>
      </w:r>
      <w:hyperlink r:id="rId271">
        <w:r w:rsidDel="00000000" w:rsidR="00000000" w:rsidRPr="00000000">
          <w:rPr>
            <w:color w:val="1155cc"/>
            <w:sz w:val="23"/>
            <w:szCs w:val="23"/>
            <w:shd w:fill="f8f8f8" w:val="clear"/>
            <w:rtl w:val="0"/>
          </w:rPr>
          <w:t xml:space="preserve">https://sites.google.com/udacity.com/microsoftazurechallenge/community/student-leaders</w:t>
        </w:r>
      </w:hyperlink>
      <w:r w:rsidDel="00000000" w:rsidR="00000000" w:rsidRPr="00000000">
        <w:rPr>
          <w:color w:val="1d1c1d"/>
          <w:sz w:val="23"/>
          <w:szCs w:val="23"/>
          <w:shd w:fill="f8f8f8" w:val="clear"/>
          <w:rtl w:val="0"/>
        </w:rPr>
        <w:t xml:space="preserve"> (edited) </w:t>
      </w:r>
    </w:p>
    <w:p w:rsidR="00000000" w:rsidDel="00000000" w:rsidP="00000000" w:rsidRDefault="00000000" w:rsidRPr="00000000" w14:paraId="0000054C">
      <w:pPr>
        <w:rPr>
          <w:b w:val="1"/>
          <w:color w:val="1d1c1d"/>
          <w:sz w:val="23"/>
          <w:szCs w:val="23"/>
          <w:shd w:fill="f8f8f8" w:val="clear"/>
        </w:rPr>
      </w:pPr>
      <w:r w:rsidDel="00000000" w:rsidR="00000000" w:rsidRPr="00000000">
        <w:rPr>
          <w:b w:val="1"/>
          <w:color w:val="1d1c1d"/>
          <w:sz w:val="23"/>
          <w:szCs w:val="23"/>
          <w:shd w:fill="f8f8f8" w:val="clear"/>
          <w:rtl w:val="0"/>
        </w:rPr>
        <w:t xml:space="preserve">Q.We have submitted a request for a community idea. What is the timeline on processing that from your end? Will you be reaching out to us to discuss the logistics we have planned?</w:t>
      </w:r>
    </w:p>
    <w:p w:rsidR="00000000" w:rsidDel="00000000" w:rsidP="00000000" w:rsidRDefault="00000000" w:rsidRPr="00000000" w14:paraId="0000054D">
      <w:pPr>
        <w:rPr>
          <w:color w:val="1d1c1d"/>
          <w:sz w:val="23"/>
          <w:szCs w:val="23"/>
          <w:shd w:fill="f8f8f8" w:val="clear"/>
        </w:rPr>
      </w:pPr>
      <w:r w:rsidDel="00000000" w:rsidR="00000000" w:rsidRPr="00000000">
        <w:rPr>
          <w:color w:val="1d1c1d"/>
          <w:sz w:val="23"/>
          <w:szCs w:val="23"/>
          <w:shd w:fill="f8f8f8" w:val="clear"/>
          <w:rtl w:val="0"/>
        </w:rPr>
        <w:t xml:space="preserve">A.Hi </w:t>
      </w:r>
      <w:hyperlink r:id="rId272">
        <w:r w:rsidDel="00000000" w:rsidR="00000000" w:rsidRPr="00000000">
          <w:rPr>
            <w:color w:val="1155cc"/>
            <w:sz w:val="23"/>
            <w:szCs w:val="23"/>
            <w:shd w:fill="f8f8f8" w:val="clear"/>
            <w:rtl w:val="0"/>
          </w:rPr>
          <w:t xml:space="preserve">@Sandhya Sankaranarayanan</w:t>
        </w:r>
      </w:hyperlink>
      <w:r w:rsidDel="00000000" w:rsidR="00000000" w:rsidRPr="00000000">
        <w:rPr>
          <w:color w:val="1d1c1d"/>
          <w:sz w:val="23"/>
          <w:szCs w:val="23"/>
          <w:shd w:fill="f8f8f8" w:val="clear"/>
          <w:rtl w:val="0"/>
        </w:rPr>
        <w:t xml:space="preserve">! Thanks for submitting your idea! The form is more to keep </w:t>
      </w:r>
      <w:hyperlink r:id="rId273">
        <w:r w:rsidDel="00000000" w:rsidR="00000000" w:rsidRPr="00000000">
          <w:rPr>
            <w:color w:val="1155cc"/>
            <w:sz w:val="23"/>
            <w:szCs w:val="23"/>
            <w:shd w:fill="f8f8f8" w:val="clear"/>
            <w:rtl w:val="0"/>
          </w:rPr>
          <w:t xml:space="preserve">@Palak.Udacity</w:t>
        </w:r>
      </w:hyperlink>
      <w:r w:rsidDel="00000000" w:rsidR="00000000" w:rsidRPr="00000000">
        <w:rPr>
          <w:color w:val="1d1c1d"/>
          <w:sz w:val="23"/>
          <w:szCs w:val="23"/>
          <w:shd w:fill="f8f8f8" w:val="clear"/>
          <w:rtl w:val="0"/>
        </w:rPr>
        <w:t xml:space="preserve"> informed on your initiative and launch date -  I’d followup with Palak directly if you need extra support from her </w:t>
      </w:r>
      <w:r w:rsidDel="00000000" w:rsidR="00000000" w:rsidRPr="00000000">
        <w:rPr>
          <w:color w:val="1d1c1d"/>
          <w:sz w:val="23"/>
          <w:szCs w:val="23"/>
          <w:shd w:fill="f8f8f8" w:val="clear"/>
        </w:rPr>
        <w:drawing>
          <wp:inline distB="114300" distT="114300" distL="114300" distR="114300">
            <wp:extent cx="215900" cy="215900"/>
            <wp:effectExtent b="0" l="0" r="0" t="0"/>
            <wp:docPr descr=":sparkling_heart:" id="47" name="image40.png"/>
            <a:graphic>
              <a:graphicData uri="http://schemas.openxmlformats.org/drawingml/2006/picture">
                <pic:pic>
                  <pic:nvPicPr>
                    <pic:cNvPr descr=":sparkling_heart:" id="0" name="image40.png"/>
                    <pic:cNvPicPr preferRelativeResize="0"/>
                  </pic:nvPicPr>
                  <pic:blipFill>
                    <a:blip r:embed="rId274"/>
                    <a:srcRect b="0" l="0" r="0" t="0"/>
                    <a:stretch>
                      <a:fillRect/>
                    </a:stretch>
                  </pic:blipFill>
                  <pic:spPr>
                    <a:xfrm>
                      <a:off x="0" y="0"/>
                      <a:ext cx="2159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54E">
      <w:pPr>
        <w:rPr>
          <w:b w:val="1"/>
          <w:color w:val="1155cc"/>
          <w:sz w:val="23"/>
          <w:szCs w:val="23"/>
          <w:shd w:fill="f8f8f8" w:val="clear"/>
        </w:rPr>
      </w:pPr>
      <w:r w:rsidDel="00000000" w:rsidR="00000000" w:rsidRPr="00000000">
        <w:rPr>
          <w:b w:val="1"/>
          <w:color w:val="1d1c1d"/>
          <w:sz w:val="23"/>
          <w:szCs w:val="23"/>
          <w:shd w:fill="f8f8f8" w:val="clear"/>
          <w:rtl w:val="0"/>
        </w:rPr>
        <w:t xml:space="preserve">Q.Yes I have a doubt how 300 people will be selected as most of the people would be participating min 30 min everyday. Does it meant people who are spending more than 30 min will be given priority? </w:t>
      </w:r>
      <w:hyperlink r:id="rId275">
        <w:r w:rsidDel="00000000" w:rsidR="00000000" w:rsidRPr="00000000">
          <w:rPr>
            <w:b w:val="1"/>
            <w:color w:val="1155cc"/>
            <w:sz w:val="23"/>
            <w:szCs w:val="23"/>
            <w:shd w:fill="f8f8f8" w:val="clear"/>
            <w:rtl w:val="0"/>
          </w:rPr>
          <w:t xml:space="preserve">@Palak.Udacity</w:t>
        </w:r>
      </w:hyperlink>
      <w:r w:rsidDel="00000000" w:rsidR="00000000" w:rsidRPr="00000000">
        <w:rPr>
          <w:b w:val="1"/>
          <w:color w:val="1d1c1d"/>
          <w:sz w:val="23"/>
          <w:szCs w:val="23"/>
          <w:shd w:fill="f8f8f8" w:val="clear"/>
          <w:rtl w:val="0"/>
        </w:rPr>
        <w:t xml:space="preserve">  </w:t>
      </w:r>
      <w:hyperlink r:id="rId276">
        <w:r w:rsidDel="00000000" w:rsidR="00000000" w:rsidRPr="00000000">
          <w:rPr>
            <w:b w:val="1"/>
            <w:color w:val="1155cc"/>
            <w:sz w:val="23"/>
            <w:szCs w:val="23"/>
            <w:shd w:fill="f8f8f8" w:val="clear"/>
            <w:rtl w:val="0"/>
          </w:rPr>
          <w:t xml:space="preserve">@Grace.Udacity</w:t>
        </w:r>
      </w:hyperlink>
      <w:r w:rsidDel="00000000" w:rsidR="00000000" w:rsidRPr="00000000">
        <w:rPr>
          <w:b w:val="1"/>
          <w:color w:val="1d1c1d"/>
          <w:sz w:val="23"/>
          <w:szCs w:val="23"/>
          <w:shd w:fill="f8f8f8" w:val="clear"/>
          <w:rtl w:val="0"/>
        </w:rPr>
        <w:t xml:space="preserve">  </w:t>
      </w:r>
      <w:hyperlink r:id="rId277">
        <w:r w:rsidDel="00000000" w:rsidR="00000000" w:rsidRPr="00000000">
          <w:rPr>
            <w:b w:val="1"/>
            <w:color w:val="1155cc"/>
            <w:sz w:val="23"/>
            <w:szCs w:val="23"/>
            <w:shd w:fill="f8f8f8" w:val="clear"/>
            <w:rtl w:val="0"/>
          </w:rPr>
          <w:t xml:space="preserve">@Brenda.Udacity</w:t>
        </w:r>
      </w:hyperlink>
      <w:r w:rsidDel="00000000" w:rsidR="00000000" w:rsidRPr="00000000">
        <w:rPr>
          <w:rtl w:val="0"/>
        </w:rPr>
      </w:r>
    </w:p>
    <w:p w:rsidR="00000000" w:rsidDel="00000000" w:rsidP="00000000" w:rsidRDefault="00000000" w:rsidRPr="00000000" w14:paraId="0000054F">
      <w:pPr>
        <w:rPr>
          <w:color w:val="1d1c1d"/>
          <w:sz w:val="23"/>
          <w:szCs w:val="23"/>
          <w:shd w:fill="f8f8f8" w:val="clear"/>
        </w:rPr>
      </w:pPr>
      <w:r w:rsidDel="00000000" w:rsidR="00000000" w:rsidRPr="00000000">
        <w:rPr>
          <w:color w:val="1d1c1d"/>
          <w:sz w:val="23"/>
          <w:szCs w:val="23"/>
          <w:shd w:fill="f8f8f8" w:val="clear"/>
          <w:rtl w:val="0"/>
        </w:rPr>
        <w:t xml:space="preserve">A.</w:t>
      </w:r>
    </w:p>
    <w:p w:rsidR="00000000" w:rsidDel="00000000" w:rsidP="00000000" w:rsidRDefault="00000000" w:rsidRPr="00000000" w14:paraId="00000550">
      <w:pPr>
        <w:rPr>
          <w:b w:val="1"/>
          <w:color w:val="1d1c1d"/>
          <w:sz w:val="23"/>
          <w:szCs w:val="23"/>
          <w:shd w:fill="f8f8f8" w:val="clear"/>
        </w:rPr>
      </w:pPr>
      <w:r w:rsidDel="00000000" w:rsidR="00000000" w:rsidRPr="00000000">
        <w:rPr>
          <w:b w:val="1"/>
          <w:color w:val="1d1c1d"/>
          <w:sz w:val="23"/>
          <w:szCs w:val="23"/>
          <w:shd w:fill="f8f8f8" w:val="clear"/>
          <w:rtl w:val="0"/>
        </w:rPr>
        <w:t xml:space="preserve">Q.Do student leaders have more chances to be accepted for the nanodegree program?</w:t>
      </w:r>
    </w:p>
    <w:p w:rsidR="00000000" w:rsidDel="00000000" w:rsidP="00000000" w:rsidRDefault="00000000" w:rsidRPr="00000000" w14:paraId="00000551">
      <w:pPr>
        <w:rPr>
          <w:color w:val="1d1c1d"/>
          <w:sz w:val="23"/>
          <w:szCs w:val="23"/>
          <w:shd w:fill="f8f8f8" w:val="clear"/>
        </w:rPr>
      </w:pPr>
      <w:r w:rsidDel="00000000" w:rsidR="00000000" w:rsidRPr="00000000">
        <w:rPr>
          <w:color w:val="1d1c1d"/>
          <w:sz w:val="23"/>
          <w:szCs w:val="23"/>
          <w:shd w:fill="f8f8f8" w:val="clear"/>
          <w:rtl w:val="0"/>
        </w:rPr>
        <w:t xml:space="preserve">A.No. Their roles just count towards participation.</w:t>
      </w:r>
    </w:p>
    <w:p w:rsidR="00000000" w:rsidDel="00000000" w:rsidP="00000000" w:rsidRDefault="00000000" w:rsidRPr="00000000" w14:paraId="00000552">
      <w:pPr>
        <w:rPr>
          <w:b w:val="1"/>
          <w:color w:val="1d1c1d"/>
          <w:sz w:val="23"/>
          <w:szCs w:val="23"/>
          <w:shd w:fill="f8f8f8" w:val="clear"/>
        </w:rPr>
      </w:pPr>
      <w:r w:rsidDel="00000000" w:rsidR="00000000" w:rsidRPr="00000000">
        <w:rPr>
          <w:b w:val="1"/>
          <w:color w:val="1d1c1d"/>
          <w:sz w:val="23"/>
          <w:szCs w:val="23"/>
          <w:shd w:fill="f8f8f8" w:val="clear"/>
          <w:rtl w:val="0"/>
        </w:rPr>
        <w:t xml:space="preserve">Q.@Palak.Udacity what are the requirements for getting selected to next phase??</w:t>
      </w:r>
    </w:p>
    <w:p w:rsidR="00000000" w:rsidDel="00000000" w:rsidP="00000000" w:rsidRDefault="00000000" w:rsidRPr="00000000" w14:paraId="00000553">
      <w:pPr>
        <w:rPr>
          <w:color w:val="1155cc"/>
          <w:sz w:val="23"/>
          <w:szCs w:val="23"/>
          <w:shd w:fill="f8f8f8" w:val="clear"/>
        </w:rPr>
      </w:pPr>
      <w:r w:rsidDel="00000000" w:rsidR="00000000" w:rsidRPr="00000000">
        <w:rPr>
          <w:color w:val="1d1c1d"/>
          <w:sz w:val="23"/>
          <w:szCs w:val="23"/>
          <w:shd w:fill="f8f8f8" w:val="clear"/>
          <w:rtl w:val="0"/>
        </w:rPr>
        <w:t xml:space="preserve">A.Hi </w:t>
      </w:r>
      <w:hyperlink r:id="rId278">
        <w:r w:rsidDel="00000000" w:rsidR="00000000" w:rsidRPr="00000000">
          <w:rPr>
            <w:color w:val="1155cc"/>
            <w:sz w:val="23"/>
            <w:szCs w:val="23"/>
            <w:shd w:fill="f8f8f8" w:val="clear"/>
            <w:rtl w:val="0"/>
          </w:rPr>
          <w:t xml:space="preserve">@Mathanraj_Sharma</w:t>
        </w:r>
      </w:hyperlink>
      <w:r w:rsidDel="00000000" w:rsidR="00000000" w:rsidRPr="00000000">
        <w:rPr>
          <w:color w:val="1d1c1d"/>
          <w:sz w:val="23"/>
          <w:szCs w:val="23"/>
          <w:shd w:fill="f8f8f8" w:val="clear"/>
          <w:rtl w:val="0"/>
        </w:rPr>
        <w:t xml:space="preserve">! I highly recommend watching our Orientation recording as we go into detail on this as well! </w:t>
      </w:r>
      <w:hyperlink r:id="rId279">
        <w:r w:rsidDel="00000000" w:rsidR="00000000" w:rsidRPr="00000000">
          <w:rPr>
            <w:color w:val="1155cc"/>
            <w:sz w:val="23"/>
            <w:szCs w:val="23"/>
            <w:shd w:fill="f8f8f8" w:val="clear"/>
            <w:rtl w:val="0"/>
          </w:rPr>
          <w:t xml:space="preserve">https://sites.google.com/udacity.com/microsoftazurechallenge/home</w:t>
        </w:r>
      </w:hyperlink>
      <w:r w:rsidDel="00000000" w:rsidR="00000000" w:rsidRPr="00000000">
        <w:rPr>
          <w:rtl w:val="0"/>
        </w:rPr>
      </w:r>
    </w:p>
    <w:p w:rsidR="00000000" w:rsidDel="00000000" w:rsidP="00000000" w:rsidRDefault="00000000" w:rsidRPr="00000000" w14:paraId="00000554">
      <w:pPr>
        <w:rPr>
          <w:b w:val="1"/>
          <w:color w:val="1d1c1d"/>
          <w:sz w:val="23"/>
          <w:szCs w:val="23"/>
          <w:shd w:fill="f8f8f8" w:val="clear"/>
        </w:rPr>
      </w:pPr>
      <w:r w:rsidDel="00000000" w:rsidR="00000000" w:rsidRPr="00000000">
        <w:rPr>
          <w:b w:val="1"/>
          <w:color w:val="1d1c1d"/>
          <w:sz w:val="23"/>
          <w:szCs w:val="23"/>
          <w:shd w:fill="f8f8f8" w:val="clear"/>
          <w:rtl w:val="0"/>
        </w:rPr>
        <w:t xml:space="preserve">Q.@Palak.Udacity @Brenda.Udacitywhen the channel request gets approval?</w:t>
      </w:r>
    </w:p>
    <w:p w:rsidR="00000000" w:rsidDel="00000000" w:rsidP="00000000" w:rsidRDefault="00000000" w:rsidRPr="00000000" w14:paraId="00000555">
      <w:pPr>
        <w:rPr>
          <w:color w:val="1d1c1d"/>
          <w:sz w:val="23"/>
          <w:szCs w:val="23"/>
          <w:shd w:fill="f8f8f8" w:val="clear"/>
        </w:rPr>
      </w:pPr>
      <w:r w:rsidDel="00000000" w:rsidR="00000000" w:rsidRPr="00000000">
        <w:rPr>
          <w:color w:val="1d1c1d"/>
          <w:sz w:val="23"/>
          <w:szCs w:val="23"/>
          <w:shd w:fill="f8f8f8" w:val="clear"/>
          <w:rtl w:val="0"/>
        </w:rPr>
        <w:t xml:space="preserve">A.Hi </w:t>
      </w:r>
      <w:hyperlink r:id="rId280">
        <w:r w:rsidDel="00000000" w:rsidR="00000000" w:rsidRPr="00000000">
          <w:rPr>
            <w:color w:val="1155cc"/>
            <w:sz w:val="23"/>
            <w:szCs w:val="23"/>
            <w:shd w:fill="f8f8f8" w:val="clear"/>
            <w:rtl w:val="0"/>
          </w:rPr>
          <w:t xml:space="preserve">@Kavyashree B S</w:t>
        </w:r>
      </w:hyperlink>
      <w:r w:rsidDel="00000000" w:rsidR="00000000" w:rsidRPr="00000000">
        <w:rPr>
          <w:color w:val="1d1c1d"/>
          <w:sz w:val="23"/>
          <w:szCs w:val="23"/>
          <w:shd w:fill="f8f8f8" w:val="clear"/>
          <w:rtl w:val="0"/>
        </w:rPr>
        <w:t xml:space="preserve">! </w:t>
      </w:r>
      <w:hyperlink r:id="rId281">
        <w:r w:rsidDel="00000000" w:rsidR="00000000" w:rsidRPr="00000000">
          <w:rPr>
            <w:color w:val="1155cc"/>
            <w:sz w:val="23"/>
            <w:szCs w:val="23"/>
            <w:shd w:fill="f8f8f8" w:val="clear"/>
            <w:rtl w:val="0"/>
          </w:rPr>
          <w:t xml:space="preserve">@Palak.Udacity</w:t>
        </w:r>
      </w:hyperlink>
      <w:r w:rsidDel="00000000" w:rsidR="00000000" w:rsidRPr="00000000">
        <w:rPr>
          <w:color w:val="1d1c1d"/>
          <w:sz w:val="23"/>
          <w:szCs w:val="23"/>
          <w:shd w:fill="f8f8f8" w:val="clear"/>
          <w:rtl w:val="0"/>
        </w:rPr>
        <w:t xml:space="preserve"> will be going through the Slack channel requests on a weekly basis and she’ll post an announcement on the requests that have been turned into channels. Hope this helps!</w:t>
      </w:r>
    </w:p>
    <w:p w:rsidR="00000000" w:rsidDel="00000000" w:rsidP="00000000" w:rsidRDefault="00000000" w:rsidRPr="00000000" w14:paraId="00000556">
      <w:pPr>
        <w:rPr>
          <w:b w:val="1"/>
          <w:color w:val="1d1c1d"/>
          <w:sz w:val="23"/>
          <w:szCs w:val="23"/>
          <w:shd w:fill="f8f8f8" w:val="clear"/>
        </w:rPr>
      </w:pPr>
      <w:r w:rsidDel="00000000" w:rsidR="00000000" w:rsidRPr="00000000">
        <w:rPr>
          <w:b w:val="1"/>
          <w:color w:val="1d1c1d"/>
          <w:sz w:val="23"/>
          <w:szCs w:val="23"/>
          <w:shd w:fill="f8f8f8" w:val="clear"/>
          <w:rtl w:val="0"/>
        </w:rPr>
        <w:t xml:space="preserve">Q. how  we can increase our chance to be selected to the next phase please?</w:t>
      </w:r>
    </w:p>
    <w:p w:rsidR="00000000" w:rsidDel="00000000" w:rsidP="00000000" w:rsidRDefault="00000000" w:rsidRPr="00000000" w14:paraId="00000557">
      <w:pPr>
        <w:rPr>
          <w:color w:val="1d1c1d"/>
          <w:sz w:val="23"/>
          <w:szCs w:val="23"/>
          <w:shd w:fill="f8f8f8" w:val="clear"/>
        </w:rPr>
      </w:pPr>
      <w:r w:rsidDel="00000000" w:rsidR="00000000" w:rsidRPr="00000000">
        <w:rPr>
          <w:color w:val="1d1c1d"/>
          <w:sz w:val="23"/>
          <w:szCs w:val="23"/>
          <w:shd w:fill="f8f8f8" w:val="clear"/>
          <w:rtl w:val="0"/>
        </w:rPr>
        <w:t xml:space="preserve">A.@Hafssa 1. Complete foundation course with all quizzes and the links and if any survey forms are available fill it.</w:t>
      </w:r>
    </w:p>
    <w:p w:rsidR="00000000" w:rsidDel="00000000" w:rsidP="00000000" w:rsidRDefault="00000000" w:rsidRPr="00000000" w14:paraId="00000558">
      <w:pPr>
        <w:rPr>
          <w:color w:val="1d1c1d"/>
          <w:sz w:val="23"/>
          <w:szCs w:val="23"/>
          <w:shd w:fill="f8f8f8" w:val="clear"/>
        </w:rPr>
      </w:pPr>
      <w:r w:rsidDel="00000000" w:rsidR="00000000" w:rsidRPr="00000000">
        <w:rPr>
          <w:color w:val="1d1c1d"/>
          <w:sz w:val="23"/>
          <w:szCs w:val="23"/>
          <w:shd w:fill="f8f8f8" w:val="clear"/>
          <w:rtl w:val="0"/>
        </w:rPr>
        <w:t xml:space="preserve">2. Complete chapter sequence wise , don't jump topics according to your choice on Udacity course.</w:t>
      </w:r>
    </w:p>
    <w:p w:rsidR="00000000" w:rsidDel="00000000" w:rsidP="00000000" w:rsidRDefault="00000000" w:rsidRPr="00000000" w14:paraId="00000559">
      <w:pPr>
        <w:rPr>
          <w:color w:val="1d1c1d"/>
          <w:sz w:val="23"/>
          <w:szCs w:val="23"/>
          <w:shd w:fill="f8f8f8" w:val="clear"/>
        </w:rPr>
      </w:pPr>
      <w:r w:rsidDel="00000000" w:rsidR="00000000" w:rsidRPr="00000000">
        <w:rPr>
          <w:color w:val="1d1c1d"/>
          <w:sz w:val="23"/>
          <w:szCs w:val="23"/>
          <w:shd w:fill="f8f8f8" w:val="clear"/>
          <w:rtl w:val="0"/>
        </w:rPr>
        <w:t xml:space="preserve">3. Slack participation is one of the criteria for selection in phase 2.</w:t>
      </w:r>
    </w:p>
    <w:p w:rsidR="00000000" w:rsidDel="00000000" w:rsidP="00000000" w:rsidRDefault="00000000" w:rsidRPr="00000000" w14:paraId="0000055A">
      <w:pPr>
        <w:rPr>
          <w:color w:val="1d1c1d"/>
          <w:sz w:val="23"/>
          <w:szCs w:val="23"/>
          <w:shd w:fill="f8f8f8" w:val="clear"/>
        </w:rPr>
      </w:pPr>
      <w:r w:rsidDel="00000000" w:rsidR="00000000" w:rsidRPr="00000000">
        <w:rPr>
          <w:color w:val="1d1c1d"/>
          <w:sz w:val="23"/>
          <w:szCs w:val="23"/>
          <w:shd w:fill="f8f8f8" w:val="clear"/>
          <w:rtl w:val="0"/>
        </w:rPr>
        <w:t xml:space="preserve">4. Ask questions in AMA (Ask me Anything) channel when ur instructor will come live weekly one or twice.</w:t>
      </w:r>
    </w:p>
    <w:p w:rsidR="00000000" w:rsidDel="00000000" w:rsidP="00000000" w:rsidRDefault="00000000" w:rsidRPr="00000000" w14:paraId="0000055B">
      <w:pPr>
        <w:rPr>
          <w:color w:val="1d1c1d"/>
          <w:sz w:val="23"/>
          <w:szCs w:val="23"/>
          <w:shd w:fill="f8f8f8" w:val="clear"/>
        </w:rPr>
      </w:pPr>
      <w:r w:rsidDel="00000000" w:rsidR="00000000" w:rsidRPr="00000000">
        <w:rPr>
          <w:color w:val="1d1c1d"/>
          <w:sz w:val="23"/>
          <w:szCs w:val="23"/>
          <w:shd w:fill="f8f8f8" w:val="clear"/>
          <w:rtl w:val="0"/>
        </w:rPr>
        <w:t xml:space="preserve">5. Take part in different activities/ study groups and conducting events.</w:t>
      </w:r>
    </w:p>
    <w:p w:rsidR="00000000" w:rsidDel="00000000" w:rsidP="00000000" w:rsidRDefault="00000000" w:rsidRPr="00000000" w14:paraId="0000055C">
      <w:pPr>
        <w:rPr>
          <w:color w:val="1d1c1d"/>
          <w:sz w:val="23"/>
          <w:szCs w:val="23"/>
          <w:shd w:fill="f8f8f8" w:val="clear"/>
        </w:rPr>
      </w:pPr>
      <w:r w:rsidDel="00000000" w:rsidR="00000000" w:rsidRPr="00000000">
        <w:rPr>
          <w:color w:val="1d1c1d"/>
          <w:sz w:val="23"/>
          <w:szCs w:val="23"/>
          <w:shd w:fill="f8f8f8" w:val="clear"/>
          <w:rtl w:val="0"/>
        </w:rPr>
        <w:t xml:space="preserve">6. If you completing course also check Udacity course might be they will update later some topics.</w:t>
      </w:r>
    </w:p>
    <w:p w:rsidR="00000000" w:rsidDel="00000000" w:rsidP="00000000" w:rsidRDefault="00000000" w:rsidRPr="00000000" w14:paraId="0000055D">
      <w:pPr>
        <w:rPr>
          <w:color w:val="1d1c1d"/>
          <w:sz w:val="23"/>
          <w:szCs w:val="23"/>
          <w:shd w:fill="f8f8f8" w:val="clear"/>
        </w:rPr>
      </w:pPr>
      <w:r w:rsidDel="00000000" w:rsidR="00000000" w:rsidRPr="00000000">
        <w:rPr>
          <w:color w:val="1d1c1d"/>
          <w:sz w:val="23"/>
          <w:szCs w:val="23"/>
          <w:shd w:fill="f8f8f8" w:val="clear"/>
          <w:rtl w:val="0"/>
        </w:rPr>
        <w:t xml:space="preserve">These are the simple steps to follow.... </w:t>
      </w:r>
      <w:r w:rsidDel="00000000" w:rsidR="00000000" w:rsidRPr="00000000">
        <w:rPr>
          <w:color w:val="1d1c1d"/>
          <w:sz w:val="23"/>
          <w:szCs w:val="23"/>
          <w:shd w:fill="f8f8f8" w:val="clear"/>
        </w:rPr>
        <w:drawing>
          <wp:inline distB="114300" distT="114300" distL="114300" distR="114300">
            <wp:extent cx="215900" cy="215900"/>
            <wp:effectExtent b="0" l="0" r="0" t="0"/>
            <wp:docPr descr=":100:" id="29" name="image32.png"/>
            <a:graphic>
              <a:graphicData uri="http://schemas.openxmlformats.org/drawingml/2006/picture">
                <pic:pic>
                  <pic:nvPicPr>
                    <pic:cNvPr descr=":100:" id="0" name="image32.png"/>
                    <pic:cNvPicPr preferRelativeResize="0"/>
                  </pic:nvPicPr>
                  <pic:blipFill>
                    <a:blip r:embed="rId282"/>
                    <a:srcRect b="0" l="0" r="0" t="0"/>
                    <a:stretch>
                      <a:fillRect/>
                    </a:stretch>
                  </pic:blipFill>
                  <pic:spPr>
                    <a:xfrm>
                      <a:off x="0" y="0"/>
                      <a:ext cx="215900" cy="215900"/>
                    </a:xfrm>
                    <a:prstGeom prst="rect"/>
                    <a:ln/>
                  </pic:spPr>
                </pic:pic>
              </a:graphicData>
            </a:graphic>
          </wp:inline>
        </w:drawing>
      </w:r>
      <w:r w:rsidDel="00000000" w:rsidR="00000000" w:rsidRPr="00000000">
        <w:rPr>
          <w:color w:val="1d1c1d"/>
          <w:sz w:val="23"/>
          <w:szCs w:val="23"/>
          <w:shd w:fill="f8f8f8" w:val="clear"/>
          <w:rtl w:val="0"/>
        </w:rPr>
        <w:t xml:space="preserve"> </w:t>
      </w:r>
      <w:r w:rsidDel="00000000" w:rsidR="00000000" w:rsidRPr="00000000">
        <w:rPr>
          <w:color w:val="1d1c1d"/>
          <w:sz w:val="23"/>
          <w:szCs w:val="23"/>
          <w:shd w:fill="f8f8f8" w:val="clear"/>
        </w:rPr>
        <w:drawing>
          <wp:inline distB="114300" distT="114300" distL="114300" distR="114300">
            <wp:extent cx="215900" cy="215900"/>
            <wp:effectExtent b="0" l="0" r="0" t="0"/>
            <wp:docPr descr=":+1:" id="42" name="image38.png"/>
            <a:graphic>
              <a:graphicData uri="http://schemas.openxmlformats.org/drawingml/2006/picture">
                <pic:pic>
                  <pic:nvPicPr>
                    <pic:cNvPr descr=":+1:" id="0" name="image38.png"/>
                    <pic:cNvPicPr preferRelativeResize="0"/>
                  </pic:nvPicPr>
                  <pic:blipFill>
                    <a:blip r:embed="rId283"/>
                    <a:srcRect b="0" l="0" r="0" t="0"/>
                    <a:stretch>
                      <a:fillRect/>
                    </a:stretch>
                  </pic:blipFill>
                  <pic:spPr>
                    <a:xfrm>
                      <a:off x="0" y="0"/>
                      <a:ext cx="2159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55E">
      <w:pPr>
        <w:rPr>
          <w:b w:val="1"/>
          <w:color w:val="1d1c1d"/>
          <w:sz w:val="23"/>
          <w:szCs w:val="23"/>
          <w:shd w:fill="f8f8f8" w:val="clear"/>
        </w:rPr>
      </w:pPr>
      <w:r w:rsidDel="00000000" w:rsidR="00000000" w:rsidRPr="00000000">
        <w:rPr>
          <w:b w:val="1"/>
          <w:color w:val="1d1c1d"/>
          <w:sz w:val="23"/>
          <w:szCs w:val="23"/>
          <w:shd w:fill="f8f8f8" w:val="clear"/>
          <w:rtl w:val="0"/>
        </w:rPr>
        <w:t xml:space="preserve">Q.@Palak.Udacity </w:t>
      </w:r>
      <w:hyperlink r:id="rId284">
        <w:r w:rsidDel="00000000" w:rsidR="00000000" w:rsidRPr="00000000">
          <w:rPr>
            <w:b w:val="1"/>
            <w:color w:val="1155cc"/>
            <w:sz w:val="23"/>
            <w:szCs w:val="23"/>
            <w:shd w:fill="f8f8f8" w:val="clear"/>
            <w:rtl w:val="0"/>
          </w:rPr>
          <w:t xml:space="preserve">@Brenda.Udacity</w:t>
        </w:r>
      </w:hyperlink>
      <w:r w:rsidDel="00000000" w:rsidR="00000000" w:rsidRPr="00000000">
        <w:rPr>
          <w:b w:val="1"/>
          <w:color w:val="1d1c1d"/>
          <w:sz w:val="23"/>
          <w:szCs w:val="23"/>
          <w:shd w:fill="f8f8f8" w:val="clear"/>
          <w:rtl w:val="0"/>
        </w:rPr>
        <w:t xml:space="preserve">  I wanted to know whether beginners would also be selected as student leaders of a channel or should they have good technical expertise</w:t>
      </w:r>
    </w:p>
    <w:p w:rsidR="00000000" w:rsidDel="00000000" w:rsidP="00000000" w:rsidRDefault="00000000" w:rsidRPr="00000000" w14:paraId="0000055F">
      <w:pPr>
        <w:rPr>
          <w:color w:val="1d1c1d"/>
          <w:sz w:val="23"/>
          <w:szCs w:val="23"/>
          <w:shd w:fill="f8f8f8" w:val="clear"/>
        </w:rPr>
      </w:pPr>
      <w:r w:rsidDel="00000000" w:rsidR="00000000" w:rsidRPr="00000000">
        <w:rPr>
          <w:color w:val="1d1c1d"/>
          <w:sz w:val="23"/>
          <w:szCs w:val="23"/>
          <w:shd w:fill="f8f8f8" w:val="clear"/>
          <w:rtl w:val="0"/>
        </w:rPr>
        <w:t xml:space="preserve">A.@Gayathri Venkatesh Yes ofcourse!</w:t>
      </w:r>
    </w:p>
    <w:p w:rsidR="00000000" w:rsidDel="00000000" w:rsidP="00000000" w:rsidRDefault="00000000" w:rsidRPr="00000000" w14:paraId="00000560">
      <w:pPr>
        <w:rPr>
          <w:b w:val="1"/>
          <w:color w:val="1155cc"/>
          <w:sz w:val="23"/>
          <w:szCs w:val="23"/>
          <w:shd w:fill="f8f8f8" w:val="clear"/>
        </w:rPr>
      </w:pPr>
      <w:r w:rsidDel="00000000" w:rsidR="00000000" w:rsidRPr="00000000">
        <w:rPr>
          <w:b w:val="1"/>
          <w:color w:val="1d1c1d"/>
          <w:sz w:val="23"/>
          <w:szCs w:val="23"/>
          <w:shd w:fill="f8f8f8" w:val="clear"/>
          <w:rtl w:val="0"/>
        </w:rPr>
        <w:t xml:space="preserve">Q.How study groups will be weighted (either completion of course or any project they work on together or any different KPI?) </w:t>
      </w:r>
      <w:hyperlink r:id="rId285">
        <w:r w:rsidDel="00000000" w:rsidR="00000000" w:rsidRPr="00000000">
          <w:rPr>
            <w:b w:val="1"/>
            <w:color w:val="1155cc"/>
            <w:sz w:val="23"/>
            <w:szCs w:val="23"/>
            <w:shd w:fill="f8f8f8" w:val="clear"/>
            <w:rtl w:val="0"/>
          </w:rPr>
          <w:t xml:space="preserve">@Palak.Udacity</w:t>
        </w:r>
      </w:hyperlink>
      <w:r w:rsidDel="00000000" w:rsidR="00000000" w:rsidRPr="00000000">
        <w:rPr>
          <w:b w:val="1"/>
          <w:color w:val="1d1c1d"/>
          <w:sz w:val="23"/>
          <w:szCs w:val="23"/>
          <w:shd w:fill="f8f8f8" w:val="clear"/>
          <w:rtl w:val="0"/>
        </w:rPr>
        <w:t xml:space="preserve"> </w:t>
      </w:r>
      <w:hyperlink r:id="rId286">
        <w:r w:rsidDel="00000000" w:rsidR="00000000" w:rsidRPr="00000000">
          <w:rPr>
            <w:b w:val="1"/>
            <w:color w:val="1155cc"/>
            <w:sz w:val="23"/>
            <w:szCs w:val="23"/>
            <w:shd w:fill="f8f8f8" w:val="clear"/>
            <w:rtl w:val="0"/>
          </w:rPr>
          <w:t xml:space="preserve">@Brenda.Udacity</w:t>
        </w:r>
      </w:hyperlink>
      <w:r w:rsidDel="00000000" w:rsidR="00000000" w:rsidRPr="00000000">
        <w:rPr>
          <w:rtl w:val="0"/>
        </w:rPr>
      </w:r>
    </w:p>
    <w:p w:rsidR="00000000" w:rsidDel="00000000" w:rsidP="00000000" w:rsidRDefault="00000000" w:rsidRPr="00000000" w14:paraId="00000561">
      <w:pPr>
        <w:rPr>
          <w:color w:val="1d1c1d"/>
          <w:sz w:val="23"/>
          <w:szCs w:val="23"/>
          <w:shd w:fill="f8f8f8" w:val="clear"/>
        </w:rPr>
      </w:pPr>
      <w:r w:rsidDel="00000000" w:rsidR="00000000" w:rsidRPr="00000000">
        <w:rPr>
          <w:color w:val="1d1c1d"/>
          <w:sz w:val="23"/>
          <w:szCs w:val="23"/>
          <w:shd w:fill="f8f8f8" w:val="clear"/>
          <w:rtl w:val="0"/>
        </w:rPr>
        <w:t xml:space="preserve">A.Hi </w:t>
      </w:r>
      <w:hyperlink r:id="rId287">
        <w:r w:rsidDel="00000000" w:rsidR="00000000" w:rsidRPr="00000000">
          <w:rPr>
            <w:color w:val="1155cc"/>
            <w:sz w:val="23"/>
            <w:szCs w:val="23"/>
            <w:shd w:fill="f8f8f8" w:val="clear"/>
            <w:rtl w:val="0"/>
          </w:rPr>
          <w:t xml:space="preserve">@Muhammad Saad Uddin</w:t>
        </w:r>
      </w:hyperlink>
      <w:r w:rsidDel="00000000" w:rsidR="00000000" w:rsidRPr="00000000">
        <w:rPr>
          <w:color w:val="1d1c1d"/>
          <w:sz w:val="23"/>
          <w:szCs w:val="23"/>
          <w:shd w:fill="f8f8f8" w:val="clear"/>
          <w:rtl w:val="0"/>
        </w:rPr>
        <w:t xml:space="preserve">! We are just looking for study groups to be active while working towards their individual group goals! We’ll share a handbook to help you figure out what your goals are as a group when we launch the program!</w:t>
      </w:r>
    </w:p>
    <w:p w:rsidR="00000000" w:rsidDel="00000000" w:rsidP="00000000" w:rsidRDefault="00000000" w:rsidRPr="00000000" w14:paraId="00000562">
      <w:pPr>
        <w:rPr>
          <w:b w:val="1"/>
          <w:color w:val="1d1c1d"/>
          <w:sz w:val="23"/>
          <w:szCs w:val="23"/>
          <w:shd w:fill="f8f8f8" w:val="clear"/>
        </w:rPr>
      </w:pPr>
      <w:r w:rsidDel="00000000" w:rsidR="00000000" w:rsidRPr="00000000">
        <w:rPr>
          <w:b w:val="1"/>
          <w:color w:val="1d1c1d"/>
          <w:sz w:val="23"/>
          <w:szCs w:val="23"/>
          <w:shd w:fill="f8f8f8" w:val="clear"/>
          <w:rtl w:val="0"/>
        </w:rPr>
        <w:t xml:space="preserve">Q.I had requested for new channel #statistics. Please review and approve</w:t>
      </w:r>
    </w:p>
    <w:p w:rsidR="00000000" w:rsidDel="00000000" w:rsidP="00000000" w:rsidRDefault="00000000" w:rsidRPr="00000000" w14:paraId="00000563">
      <w:pPr>
        <w:rPr>
          <w:sz w:val="20"/>
          <w:szCs w:val="20"/>
        </w:rPr>
      </w:pPr>
      <w:r w:rsidDel="00000000" w:rsidR="00000000" w:rsidRPr="00000000">
        <w:rPr>
          <w:color w:val="1d1c1d"/>
          <w:sz w:val="23"/>
          <w:szCs w:val="23"/>
          <w:shd w:fill="f8f8f8" w:val="clear"/>
          <w:rtl w:val="0"/>
        </w:rPr>
        <w:t xml:space="preserve">A.Hi  </w:t>
      </w:r>
      <w:hyperlink r:id="rId288">
        <w:r w:rsidDel="00000000" w:rsidR="00000000" w:rsidRPr="00000000">
          <w:rPr>
            <w:color w:val="1155cc"/>
            <w:sz w:val="23"/>
            <w:szCs w:val="23"/>
            <w:shd w:fill="f8f8f8" w:val="clear"/>
            <w:rtl w:val="0"/>
          </w:rPr>
          <w:t xml:space="preserve">@Jelili Kunle Adedeji</w:t>
        </w:r>
      </w:hyperlink>
      <w:r w:rsidDel="00000000" w:rsidR="00000000" w:rsidRPr="00000000">
        <w:rPr>
          <w:color w:val="1d1c1d"/>
          <w:sz w:val="23"/>
          <w:szCs w:val="23"/>
          <w:shd w:fill="f8f8f8" w:val="clear"/>
          <w:rtl w:val="0"/>
        </w:rPr>
        <w:t xml:space="preserve">! If </w:t>
      </w:r>
      <w:hyperlink r:id="rId289">
        <w:r w:rsidDel="00000000" w:rsidR="00000000" w:rsidRPr="00000000">
          <w:rPr>
            <w:color w:val="1155cc"/>
            <w:sz w:val="23"/>
            <w:szCs w:val="23"/>
            <w:shd w:fill="f8f8f8" w:val="clear"/>
            <w:rtl w:val="0"/>
          </w:rPr>
          <w:t xml:space="preserve">@Palak.Udacity</w:t>
        </w:r>
      </w:hyperlink>
      <w:r w:rsidDel="00000000" w:rsidR="00000000" w:rsidRPr="00000000">
        <w:rPr>
          <w:color w:val="1d1c1d"/>
          <w:sz w:val="23"/>
          <w:szCs w:val="23"/>
          <w:shd w:fill="f8f8f8" w:val="clear"/>
          <w:rtl w:val="0"/>
        </w:rPr>
        <w:t xml:space="preserve"> decided to turn your Slack request into a channel, she’ll announce it. She reviews these once a week.</w:t>
      </w:r>
      <w:r w:rsidDel="00000000" w:rsidR="00000000" w:rsidRPr="00000000">
        <w:rPr>
          <w:rtl w:val="0"/>
        </w:rPr>
      </w:r>
    </w:p>
    <w:p w:rsidR="00000000" w:rsidDel="00000000" w:rsidP="00000000" w:rsidRDefault="00000000" w:rsidRPr="00000000" w14:paraId="00000564">
      <w:pPr>
        <w:rPr>
          <w:b w:val="1"/>
          <w:sz w:val="20"/>
          <w:szCs w:val="20"/>
        </w:rPr>
      </w:pPr>
      <w:r w:rsidDel="00000000" w:rsidR="00000000" w:rsidRPr="00000000">
        <w:rPr>
          <w:rtl w:val="0"/>
        </w:rPr>
      </w:r>
    </w:p>
    <w:bookmarkStart w:colFirst="0" w:colLast="0" w:name="llq3ex2gr86a" w:id="5"/>
    <w:bookmarkEnd w:id="5"/>
    <w:p w:rsidR="00000000" w:rsidDel="00000000" w:rsidP="00000000" w:rsidRDefault="00000000" w:rsidRPr="00000000" w14:paraId="00000565">
      <w:pPr>
        <w:rPr>
          <w:b w:val="1"/>
          <w:sz w:val="20"/>
          <w:szCs w:val="20"/>
        </w:rPr>
      </w:pPr>
      <w:r w:rsidDel="00000000" w:rsidR="00000000" w:rsidRPr="00000000">
        <w:rPr>
          <w:b w:val="1"/>
          <w:sz w:val="20"/>
          <w:szCs w:val="20"/>
          <w:rtl w:val="0"/>
        </w:rPr>
        <w:t xml:space="preserve">Thursday, July 16, 9:00 PM PDT | Friday, July 17,  9:30 AM IST</w:t>
      </w:r>
    </w:p>
    <w:p w:rsidR="00000000" w:rsidDel="00000000" w:rsidP="00000000" w:rsidRDefault="00000000" w:rsidRPr="00000000" w14:paraId="00000566">
      <w:pPr>
        <w:rPr>
          <w:sz w:val="20"/>
          <w:szCs w:val="20"/>
        </w:rPr>
      </w:pPr>
      <w:r w:rsidDel="00000000" w:rsidR="00000000" w:rsidRPr="00000000">
        <w:rPr>
          <w:rtl w:val="0"/>
        </w:rPr>
      </w:r>
    </w:p>
    <w:p w:rsidR="00000000" w:rsidDel="00000000" w:rsidP="00000000" w:rsidRDefault="00000000" w:rsidRPr="00000000" w14:paraId="00000567">
      <w:pPr>
        <w:rPr>
          <w:b w:val="1"/>
          <w:sz w:val="20"/>
          <w:szCs w:val="20"/>
        </w:rPr>
      </w:pPr>
      <w:r w:rsidDel="00000000" w:rsidR="00000000" w:rsidRPr="00000000">
        <w:rPr>
          <w:b w:val="1"/>
          <w:sz w:val="20"/>
          <w:szCs w:val="20"/>
          <w:rtl w:val="0"/>
        </w:rPr>
        <w:t xml:space="preserve">Q. The link to</w:t>
      </w:r>
      <w:hyperlink r:id="rId290">
        <w:r w:rsidDel="00000000" w:rsidR="00000000" w:rsidRPr="00000000">
          <w:rPr>
            <w:sz w:val="20"/>
            <w:szCs w:val="20"/>
            <w:rtl w:val="0"/>
          </w:rPr>
          <w:t xml:space="preserve"> </w:t>
        </w:r>
      </w:hyperlink>
      <w:hyperlink r:id="rId291">
        <w:r w:rsidDel="00000000" w:rsidR="00000000" w:rsidRPr="00000000">
          <w:rPr>
            <w:b w:val="1"/>
            <w:color w:val="1155cc"/>
            <w:sz w:val="20"/>
            <w:szCs w:val="20"/>
            <w:u w:val="single"/>
            <w:rtl w:val="0"/>
          </w:rPr>
          <w:t xml:space="preserve">#50daysofudacity</w:t>
        </w:r>
      </w:hyperlink>
      <w:r w:rsidDel="00000000" w:rsidR="00000000" w:rsidRPr="00000000">
        <w:rPr>
          <w:sz w:val="20"/>
          <w:szCs w:val="20"/>
          <w:rtl w:val="0"/>
        </w:rPr>
        <w:t xml:space="preserve"> </w:t>
      </w:r>
      <w:r w:rsidDel="00000000" w:rsidR="00000000" w:rsidRPr="00000000">
        <w:rPr>
          <w:b w:val="1"/>
          <w:sz w:val="20"/>
          <w:szCs w:val="20"/>
          <w:rtl w:val="0"/>
        </w:rPr>
        <w:t xml:space="preserve">pledge is not going through. Any one facing similar challenge?</w:t>
      </w:r>
    </w:p>
    <w:p w:rsidR="00000000" w:rsidDel="00000000" w:rsidP="00000000" w:rsidRDefault="00000000" w:rsidRPr="00000000" w14:paraId="00000568">
      <w:pPr>
        <w:rPr>
          <w:color w:val="1155cc"/>
          <w:sz w:val="20"/>
          <w:szCs w:val="20"/>
          <w:u w:val="single"/>
        </w:rPr>
      </w:pPr>
      <w:r w:rsidDel="00000000" w:rsidR="00000000" w:rsidRPr="00000000">
        <w:rPr>
          <w:sz w:val="20"/>
          <w:szCs w:val="20"/>
          <w:rtl w:val="0"/>
        </w:rPr>
        <w:t xml:space="preserve">A.</w:t>
      </w:r>
      <w:hyperlink r:id="rId292">
        <w:r w:rsidDel="00000000" w:rsidR="00000000" w:rsidRPr="00000000">
          <w:rPr>
            <w:sz w:val="20"/>
            <w:szCs w:val="20"/>
            <w:rtl w:val="0"/>
          </w:rPr>
          <w:t xml:space="preserve"> </w:t>
        </w:r>
      </w:hyperlink>
      <w:hyperlink r:id="rId293">
        <w:r w:rsidDel="00000000" w:rsidR="00000000" w:rsidRPr="00000000">
          <w:rPr>
            <w:color w:val="1155cc"/>
            <w:sz w:val="20"/>
            <w:szCs w:val="20"/>
            <w:u w:val="single"/>
            <w:rtl w:val="0"/>
          </w:rPr>
          <w:t xml:space="preserve">@Ayinde Sunday</w:t>
        </w:r>
      </w:hyperlink>
      <w:r w:rsidDel="00000000" w:rsidR="00000000" w:rsidRPr="00000000">
        <w:rPr>
          <w:sz w:val="20"/>
          <w:szCs w:val="20"/>
          <w:rtl w:val="0"/>
        </w:rPr>
        <w:t xml:space="preserve"> You mean the form link? I will check that, meanwhile you can use this:</w:t>
      </w:r>
      <w:hyperlink r:id="rId294">
        <w:r w:rsidDel="00000000" w:rsidR="00000000" w:rsidRPr="00000000">
          <w:rPr>
            <w:sz w:val="20"/>
            <w:szCs w:val="20"/>
            <w:rtl w:val="0"/>
          </w:rPr>
          <w:t xml:space="preserve"> </w:t>
        </w:r>
      </w:hyperlink>
      <w:hyperlink r:id="rId295">
        <w:r w:rsidDel="00000000" w:rsidR="00000000" w:rsidRPr="00000000">
          <w:rPr>
            <w:color w:val="1155cc"/>
            <w:sz w:val="20"/>
            <w:szCs w:val="20"/>
            <w:u w:val="single"/>
            <w:rtl w:val="0"/>
          </w:rPr>
          <w:t xml:space="preserve">https://forms.gle/VPnWMdnauQgZukZp8</w:t>
        </w:r>
      </w:hyperlink>
      <w:r w:rsidDel="00000000" w:rsidR="00000000" w:rsidRPr="00000000">
        <w:rPr>
          <w:rtl w:val="0"/>
        </w:rPr>
      </w:r>
    </w:p>
    <w:p w:rsidR="00000000" w:rsidDel="00000000" w:rsidP="00000000" w:rsidRDefault="00000000" w:rsidRPr="00000000" w14:paraId="00000569">
      <w:pPr>
        <w:rPr>
          <w:sz w:val="20"/>
          <w:szCs w:val="20"/>
        </w:rPr>
      </w:pPr>
      <w:r w:rsidDel="00000000" w:rsidR="00000000" w:rsidRPr="00000000">
        <w:rPr>
          <w:rtl w:val="0"/>
        </w:rPr>
      </w:r>
    </w:p>
    <w:p w:rsidR="00000000" w:rsidDel="00000000" w:rsidP="00000000" w:rsidRDefault="00000000" w:rsidRPr="00000000" w14:paraId="0000056A">
      <w:pPr>
        <w:rPr>
          <w:b w:val="1"/>
          <w:sz w:val="20"/>
          <w:szCs w:val="20"/>
        </w:rPr>
      </w:pPr>
      <w:r w:rsidDel="00000000" w:rsidR="00000000" w:rsidRPr="00000000">
        <w:rPr>
          <w:b w:val="1"/>
          <w:sz w:val="20"/>
          <w:szCs w:val="20"/>
          <w:rtl w:val="0"/>
        </w:rPr>
        <w:t xml:space="preserve">Q. Out of 10,000 selected members, why only half of them are present/active on slack?</w:t>
      </w:r>
    </w:p>
    <w:p w:rsidR="00000000" w:rsidDel="00000000" w:rsidP="00000000" w:rsidRDefault="00000000" w:rsidRPr="00000000" w14:paraId="0000056B">
      <w:pPr>
        <w:rPr>
          <w:sz w:val="20"/>
          <w:szCs w:val="20"/>
        </w:rPr>
      </w:pPr>
      <w:r w:rsidDel="00000000" w:rsidR="00000000" w:rsidRPr="00000000">
        <w:rPr>
          <w:sz w:val="20"/>
          <w:szCs w:val="20"/>
          <w:rtl w:val="0"/>
        </w:rPr>
        <w:t xml:space="preserve">A.</w:t>
      </w:r>
      <w:hyperlink r:id="rId296">
        <w:r w:rsidDel="00000000" w:rsidR="00000000" w:rsidRPr="00000000">
          <w:rPr>
            <w:sz w:val="20"/>
            <w:szCs w:val="20"/>
            <w:rtl w:val="0"/>
          </w:rPr>
          <w:t xml:space="preserve"> </w:t>
        </w:r>
      </w:hyperlink>
      <w:hyperlink r:id="rId297">
        <w:r w:rsidDel="00000000" w:rsidR="00000000" w:rsidRPr="00000000">
          <w:rPr>
            <w:color w:val="1155cc"/>
            <w:sz w:val="20"/>
            <w:szCs w:val="20"/>
            <w:u w:val="single"/>
            <w:rtl w:val="0"/>
          </w:rPr>
          <w:t xml:space="preserve">@Saikiran Kopparthi</w:t>
        </w:r>
      </w:hyperlink>
      <w:r w:rsidDel="00000000" w:rsidR="00000000" w:rsidRPr="00000000">
        <w:rPr>
          <w:sz w:val="20"/>
          <w:szCs w:val="20"/>
          <w:rtl w:val="0"/>
        </w:rPr>
        <w:t xml:space="preserve"> Hey!</w:t>
      </w:r>
    </w:p>
    <w:p w:rsidR="00000000" w:rsidDel="00000000" w:rsidP="00000000" w:rsidRDefault="00000000" w:rsidRPr="00000000" w14:paraId="0000056C">
      <w:pPr>
        <w:rPr>
          <w:sz w:val="20"/>
          <w:szCs w:val="20"/>
        </w:rPr>
      </w:pPr>
      <w:r w:rsidDel="00000000" w:rsidR="00000000" w:rsidRPr="00000000">
        <w:rPr>
          <w:sz w:val="20"/>
          <w:szCs w:val="20"/>
          <w:rtl w:val="0"/>
        </w:rPr>
        <w:t xml:space="preserve">Since the past scholarships we have observed that it takes 2-3 weeks for people to join the workspace (actually to open the result email!) </w:t>
      </w:r>
      <w:r w:rsidDel="00000000" w:rsidR="00000000" w:rsidRPr="00000000">
        <w:rPr>
          <w:sz w:val="20"/>
          <w:szCs w:val="20"/>
        </w:rPr>
        <w:drawing>
          <wp:inline distB="114300" distT="114300" distL="114300" distR="114300">
            <wp:extent cx="215900" cy="215900"/>
            <wp:effectExtent b="0" l="0" r="0" t="0"/>
            <wp:docPr id="13" name="image3.png"/>
            <a:graphic>
              <a:graphicData uri="http://schemas.openxmlformats.org/drawingml/2006/picture">
                <pic:pic>
                  <pic:nvPicPr>
                    <pic:cNvPr id="0" name="image3.png"/>
                    <pic:cNvPicPr preferRelativeResize="0"/>
                  </pic:nvPicPr>
                  <pic:blipFill>
                    <a:blip r:embed="rId298"/>
                    <a:srcRect b="0" l="0" r="0" t="0"/>
                    <a:stretch>
                      <a:fillRect/>
                    </a:stretch>
                  </pic:blipFill>
                  <pic:spPr>
                    <a:xfrm>
                      <a:off x="0" y="0"/>
                      <a:ext cx="2159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56D">
      <w:pPr>
        <w:rPr>
          <w:sz w:val="20"/>
          <w:szCs w:val="20"/>
        </w:rPr>
      </w:pPr>
      <w:r w:rsidDel="00000000" w:rsidR="00000000" w:rsidRPr="00000000">
        <w:rPr>
          <w:rtl w:val="0"/>
        </w:rPr>
      </w:r>
    </w:p>
    <w:p w:rsidR="00000000" w:rsidDel="00000000" w:rsidP="00000000" w:rsidRDefault="00000000" w:rsidRPr="00000000" w14:paraId="0000056E">
      <w:pPr>
        <w:rPr>
          <w:b w:val="1"/>
          <w:sz w:val="20"/>
          <w:szCs w:val="20"/>
        </w:rPr>
      </w:pPr>
      <w:r w:rsidDel="00000000" w:rsidR="00000000" w:rsidRPr="00000000">
        <w:rPr>
          <w:b w:val="1"/>
          <w:sz w:val="20"/>
          <w:szCs w:val="20"/>
          <w:rtl w:val="0"/>
        </w:rPr>
        <w:t xml:space="preserve">Q. Hi, about the language used in study groups, should it be in english only or there is not restriction in participation evaluation for using other languages? (edited)</w:t>
      </w:r>
    </w:p>
    <w:p w:rsidR="00000000" w:rsidDel="00000000" w:rsidP="00000000" w:rsidRDefault="00000000" w:rsidRPr="00000000" w14:paraId="0000056F">
      <w:pPr>
        <w:rPr>
          <w:sz w:val="20"/>
          <w:szCs w:val="20"/>
        </w:rPr>
      </w:pPr>
      <w:r w:rsidDel="00000000" w:rsidR="00000000" w:rsidRPr="00000000">
        <w:rPr>
          <w:sz w:val="20"/>
          <w:szCs w:val="20"/>
          <w:rtl w:val="0"/>
        </w:rPr>
        <w:t xml:space="preserve">A.</w:t>
      </w:r>
      <w:hyperlink r:id="rId299">
        <w:r w:rsidDel="00000000" w:rsidR="00000000" w:rsidRPr="00000000">
          <w:rPr>
            <w:sz w:val="20"/>
            <w:szCs w:val="20"/>
            <w:rtl w:val="0"/>
          </w:rPr>
          <w:t xml:space="preserve"> </w:t>
        </w:r>
      </w:hyperlink>
      <w:hyperlink r:id="rId300">
        <w:r w:rsidDel="00000000" w:rsidR="00000000" w:rsidRPr="00000000">
          <w:rPr>
            <w:color w:val="1155cc"/>
            <w:sz w:val="20"/>
            <w:szCs w:val="20"/>
            <w:u w:val="single"/>
            <w:rtl w:val="0"/>
          </w:rPr>
          <w:t xml:space="preserve">@Christian Rivera</w:t>
        </w:r>
      </w:hyperlink>
      <w:r w:rsidDel="00000000" w:rsidR="00000000" w:rsidRPr="00000000">
        <w:rPr>
          <w:sz w:val="20"/>
          <w:szCs w:val="20"/>
          <w:rtl w:val="0"/>
        </w:rPr>
        <w:t xml:space="preserve"> If everyone in your  study group is comfortable using the language or may be your group is based on that then you can use other languages but in that case you will have to send us fortnightly summaries of the study group updates to help us understand your study group activities! </w:t>
      </w:r>
      <w:r w:rsidDel="00000000" w:rsidR="00000000" w:rsidRPr="00000000">
        <w:rPr>
          <w:sz w:val="20"/>
          <w:szCs w:val="20"/>
        </w:rPr>
        <w:drawing>
          <wp:inline distB="114300" distT="114300" distL="114300" distR="114300">
            <wp:extent cx="215900" cy="215900"/>
            <wp:effectExtent b="0" l="0" r="0" t="0"/>
            <wp:docPr id="62" name="image61.png"/>
            <a:graphic>
              <a:graphicData uri="http://schemas.openxmlformats.org/drawingml/2006/picture">
                <pic:pic>
                  <pic:nvPicPr>
                    <pic:cNvPr id="0" name="image61.png"/>
                    <pic:cNvPicPr preferRelativeResize="0"/>
                  </pic:nvPicPr>
                  <pic:blipFill>
                    <a:blip r:embed="rId301"/>
                    <a:srcRect b="0" l="0" r="0" t="0"/>
                    <a:stretch>
                      <a:fillRect/>
                    </a:stretch>
                  </pic:blipFill>
                  <pic:spPr>
                    <a:xfrm>
                      <a:off x="0" y="0"/>
                      <a:ext cx="2159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570">
      <w:pPr>
        <w:rPr>
          <w:sz w:val="20"/>
          <w:szCs w:val="20"/>
        </w:rPr>
      </w:pPr>
      <w:r w:rsidDel="00000000" w:rsidR="00000000" w:rsidRPr="00000000">
        <w:rPr>
          <w:rtl w:val="0"/>
        </w:rPr>
      </w:r>
    </w:p>
    <w:p w:rsidR="00000000" w:rsidDel="00000000" w:rsidP="00000000" w:rsidRDefault="00000000" w:rsidRPr="00000000" w14:paraId="00000571">
      <w:pPr>
        <w:rPr>
          <w:b w:val="1"/>
          <w:sz w:val="20"/>
          <w:szCs w:val="20"/>
        </w:rPr>
      </w:pPr>
      <w:r w:rsidDel="00000000" w:rsidR="00000000" w:rsidRPr="00000000">
        <w:rPr>
          <w:b w:val="1"/>
          <w:sz w:val="20"/>
          <w:szCs w:val="20"/>
          <w:rtl w:val="0"/>
        </w:rPr>
        <w:t xml:space="preserve">Q. The study group directory doesn’t load on the website. I receive an error that the connection is timed out. Is there a second link we can access? How do you evaluate participation in study groups?</w:t>
      </w:r>
    </w:p>
    <w:p w:rsidR="00000000" w:rsidDel="00000000" w:rsidP="00000000" w:rsidRDefault="00000000" w:rsidRPr="00000000" w14:paraId="00000572">
      <w:pPr>
        <w:rPr>
          <w:color w:val="1155cc"/>
          <w:sz w:val="20"/>
          <w:szCs w:val="20"/>
          <w:u w:val="single"/>
        </w:rPr>
      </w:pPr>
      <w:r w:rsidDel="00000000" w:rsidR="00000000" w:rsidRPr="00000000">
        <w:rPr>
          <w:sz w:val="20"/>
          <w:szCs w:val="20"/>
          <w:rtl w:val="0"/>
        </w:rPr>
        <w:t xml:space="preserve">A.</w:t>
      </w:r>
      <w:hyperlink r:id="rId302">
        <w:r w:rsidDel="00000000" w:rsidR="00000000" w:rsidRPr="00000000">
          <w:rPr>
            <w:sz w:val="20"/>
            <w:szCs w:val="20"/>
            <w:rtl w:val="0"/>
          </w:rPr>
          <w:t xml:space="preserve"> </w:t>
        </w:r>
      </w:hyperlink>
      <w:hyperlink r:id="rId303">
        <w:r w:rsidDel="00000000" w:rsidR="00000000" w:rsidRPr="00000000">
          <w:rPr>
            <w:color w:val="1155cc"/>
            <w:sz w:val="20"/>
            <w:szCs w:val="20"/>
            <w:u w:val="single"/>
            <w:rtl w:val="0"/>
          </w:rPr>
          <w:t xml:space="preserve">@Karina</w:t>
        </w:r>
      </w:hyperlink>
      <w:r w:rsidDel="00000000" w:rsidR="00000000" w:rsidRPr="00000000">
        <w:rPr>
          <w:sz w:val="20"/>
          <w:szCs w:val="20"/>
          <w:rtl w:val="0"/>
        </w:rPr>
        <w:t xml:space="preserve"> Hey! I would suggest trying to leave the page open for a while. The directory will then appear, it does takes some time to load. Or you can try accessing it</w:t>
      </w:r>
      <w:hyperlink r:id="rId304">
        <w:r w:rsidDel="00000000" w:rsidR="00000000" w:rsidRPr="00000000">
          <w:rPr>
            <w:sz w:val="20"/>
            <w:szCs w:val="20"/>
            <w:rtl w:val="0"/>
          </w:rPr>
          <w:t xml:space="preserve"> </w:t>
        </w:r>
      </w:hyperlink>
      <w:hyperlink r:id="rId305">
        <w:r w:rsidDel="00000000" w:rsidR="00000000" w:rsidRPr="00000000">
          <w:rPr>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573">
      <w:pPr>
        <w:rPr>
          <w:sz w:val="20"/>
          <w:szCs w:val="20"/>
        </w:rPr>
      </w:pPr>
      <w:r w:rsidDel="00000000" w:rsidR="00000000" w:rsidRPr="00000000">
        <w:rPr>
          <w:sz w:val="20"/>
          <w:szCs w:val="20"/>
          <w:rtl w:val="0"/>
        </w:rPr>
        <w:t xml:space="preserve">A.</w:t>
      </w:r>
      <w:hyperlink r:id="rId306">
        <w:r w:rsidDel="00000000" w:rsidR="00000000" w:rsidRPr="00000000">
          <w:rPr>
            <w:sz w:val="20"/>
            <w:szCs w:val="20"/>
            <w:rtl w:val="0"/>
          </w:rPr>
          <w:t xml:space="preserve"> </w:t>
        </w:r>
      </w:hyperlink>
      <w:hyperlink r:id="rId307">
        <w:r w:rsidDel="00000000" w:rsidR="00000000" w:rsidRPr="00000000">
          <w:rPr>
            <w:color w:val="1155cc"/>
            <w:sz w:val="20"/>
            <w:szCs w:val="20"/>
            <w:u w:val="single"/>
            <w:rtl w:val="0"/>
          </w:rPr>
          <w:t xml:space="preserve">@Karina</w:t>
        </w:r>
      </w:hyperlink>
      <w:r w:rsidDel="00000000" w:rsidR="00000000" w:rsidRPr="00000000">
        <w:rPr>
          <w:sz w:val="20"/>
          <w:szCs w:val="20"/>
          <w:rtl w:val="0"/>
        </w:rPr>
        <w:t xml:space="preserve"> Do go through the Study Group Handbook to get a gist of how the Study Groups will be evaluated! </w:t>
      </w:r>
      <w:r w:rsidDel="00000000" w:rsidR="00000000" w:rsidRPr="00000000">
        <w:rPr>
          <w:sz w:val="20"/>
          <w:szCs w:val="20"/>
        </w:rPr>
        <w:drawing>
          <wp:inline distB="114300" distT="114300" distL="114300" distR="114300">
            <wp:extent cx="215900" cy="215900"/>
            <wp:effectExtent b="0" l="0" r="0" t="0"/>
            <wp:docPr id="43" name="image43.png"/>
            <a:graphic>
              <a:graphicData uri="http://schemas.openxmlformats.org/drawingml/2006/picture">
                <pic:pic>
                  <pic:nvPicPr>
                    <pic:cNvPr id="0" name="image43.png"/>
                    <pic:cNvPicPr preferRelativeResize="0"/>
                  </pic:nvPicPr>
                  <pic:blipFill>
                    <a:blip r:embed="rId308"/>
                    <a:srcRect b="0" l="0" r="0" t="0"/>
                    <a:stretch>
                      <a:fillRect/>
                    </a:stretch>
                  </pic:blipFill>
                  <pic:spPr>
                    <a:xfrm>
                      <a:off x="0" y="0"/>
                      <a:ext cx="2159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574">
      <w:pPr>
        <w:rPr>
          <w:sz w:val="20"/>
          <w:szCs w:val="20"/>
        </w:rPr>
      </w:pPr>
      <w:r w:rsidDel="00000000" w:rsidR="00000000" w:rsidRPr="00000000">
        <w:rPr>
          <w:rtl w:val="0"/>
        </w:rPr>
      </w:r>
    </w:p>
    <w:p w:rsidR="00000000" w:rsidDel="00000000" w:rsidP="00000000" w:rsidRDefault="00000000" w:rsidRPr="00000000" w14:paraId="00000575">
      <w:pPr>
        <w:rPr>
          <w:b w:val="1"/>
          <w:sz w:val="20"/>
          <w:szCs w:val="20"/>
        </w:rPr>
      </w:pPr>
      <w:r w:rsidDel="00000000" w:rsidR="00000000" w:rsidRPr="00000000">
        <w:rPr>
          <w:b w:val="1"/>
          <w:sz w:val="20"/>
          <w:szCs w:val="20"/>
          <w:rtl w:val="0"/>
        </w:rPr>
        <w:t xml:space="preserve">Q. will there be coding in phase 2?</w:t>
      </w:r>
    </w:p>
    <w:p w:rsidR="00000000" w:rsidDel="00000000" w:rsidP="00000000" w:rsidRDefault="00000000" w:rsidRPr="00000000" w14:paraId="00000576">
      <w:pPr>
        <w:rPr>
          <w:sz w:val="20"/>
          <w:szCs w:val="20"/>
        </w:rPr>
      </w:pPr>
      <w:r w:rsidDel="00000000" w:rsidR="00000000" w:rsidRPr="00000000">
        <w:rPr>
          <w:sz w:val="20"/>
          <w:szCs w:val="20"/>
          <w:rtl w:val="0"/>
        </w:rPr>
        <w:t xml:space="preserve">A.</w:t>
      </w:r>
      <w:hyperlink r:id="rId309">
        <w:r w:rsidDel="00000000" w:rsidR="00000000" w:rsidRPr="00000000">
          <w:rPr>
            <w:sz w:val="20"/>
            <w:szCs w:val="20"/>
            <w:rtl w:val="0"/>
          </w:rPr>
          <w:t xml:space="preserve"> </w:t>
        </w:r>
      </w:hyperlink>
      <w:hyperlink r:id="rId310">
        <w:r w:rsidDel="00000000" w:rsidR="00000000" w:rsidRPr="00000000">
          <w:rPr>
            <w:color w:val="1155cc"/>
            <w:sz w:val="20"/>
            <w:szCs w:val="20"/>
            <w:u w:val="single"/>
            <w:rtl w:val="0"/>
          </w:rPr>
          <w:t xml:space="preserve">@Maxx Tepper</w:t>
        </w:r>
      </w:hyperlink>
      <w:r w:rsidDel="00000000" w:rsidR="00000000" w:rsidRPr="00000000">
        <w:rPr>
          <w:sz w:val="20"/>
          <w:szCs w:val="20"/>
          <w:rtl w:val="0"/>
        </w:rPr>
        <w:t xml:space="preserve"> Hey! Not sure about this, will get back to you on this after asking the team! </w:t>
      </w:r>
      <w:r w:rsidDel="00000000" w:rsidR="00000000" w:rsidRPr="00000000">
        <w:rPr>
          <w:sz w:val="20"/>
          <w:szCs w:val="20"/>
        </w:rPr>
        <w:drawing>
          <wp:inline distB="114300" distT="114300" distL="114300" distR="114300">
            <wp:extent cx="215900" cy="215900"/>
            <wp:effectExtent b="0" l="0" r="0" t="0"/>
            <wp:docPr id="49" name="image46.png"/>
            <a:graphic>
              <a:graphicData uri="http://schemas.openxmlformats.org/drawingml/2006/picture">
                <pic:pic>
                  <pic:nvPicPr>
                    <pic:cNvPr id="0" name="image46.png"/>
                    <pic:cNvPicPr preferRelativeResize="0"/>
                  </pic:nvPicPr>
                  <pic:blipFill>
                    <a:blip r:embed="rId311"/>
                    <a:srcRect b="0" l="0" r="0" t="0"/>
                    <a:stretch>
                      <a:fillRect/>
                    </a:stretch>
                  </pic:blipFill>
                  <pic:spPr>
                    <a:xfrm>
                      <a:off x="0" y="0"/>
                      <a:ext cx="2159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577">
      <w:pPr>
        <w:rPr>
          <w:sz w:val="20"/>
          <w:szCs w:val="20"/>
        </w:rPr>
      </w:pPr>
      <w:r w:rsidDel="00000000" w:rsidR="00000000" w:rsidRPr="00000000">
        <w:rPr>
          <w:rtl w:val="0"/>
        </w:rPr>
      </w:r>
    </w:p>
    <w:p w:rsidR="00000000" w:rsidDel="00000000" w:rsidP="00000000" w:rsidRDefault="00000000" w:rsidRPr="00000000" w14:paraId="00000578">
      <w:pPr>
        <w:rPr>
          <w:b w:val="1"/>
          <w:sz w:val="20"/>
          <w:szCs w:val="20"/>
        </w:rPr>
      </w:pPr>
      <w:r w:rsidDel="00000000" w:rsidR="00000000" w:rsidRPr="00000000">
        <w:rPr>
          <w:b w:val="1"/>
          <w:sz w:val="20"/>
          <w:szCs w:val="20"/>
          <w:rtl w:val="0"/>
        </w:rPr>
        <w:t xml:space="preserve">Q. Are there any restrictions for the creation of a Study Group to prepare for Microsoft Artificial Intelligence (AI-100) and Data Science certification(DS-100)?</w:t>
      </w:r>
    </w:p>
    <w:p w:rsidR="00000000" w:rsidDel="00000000" w:rsidP="00000000" w:rsidRDefault="00000000" w:rsidRPr="00000000" w14:paraId="00000579">
      <w:pPr>
        <w:rPr>
          <w:sz w:val="20"/>
          <w:szCs w:val="20"/>
        </w:rPr>
      </w:pPr>
      <w:r w:rsidDel="00000000" w:rsidR="00000000" w:rsidRPr="00000000">
        <w:rPr>
          <w:sz w:val="20"/>
          <w:szCs w:val="20"/>
          <w:rtl w:val="0"/>
        </w:rPr>
        <w:t xml:space="preserve">A.</w:t>
      </w:r>
      <w:hyperlink r:id="rId312">
        <w:r w:rsidDel="00000000" w:rsidR="00000000" w:rsidRPr="00000000">
          <w:rPr>
            <w:sz w:val="20"/>
            <w:szCs w:val="20"/>
            <w:rtl w:val="0"/>
          </w:rPr>
          <w:t xml:space="preserve"> </w:t>
        </w:r>
      </w:hyperlink>
      <w:hyperlink r:id="rId313">
        <w:r w:rsidDel="00000000" w:rsidR="00000000" w:rsidRPr="00000000">
          <w:rPr>
            <w:color w:val="1155cc"/>
            <w:sz w:val="20"/>
            <w:szCs w:val="20"/>
            <w:u w:val="single"/>
            <w:rtl w:val="0"/>
          </w:rPr>
          <w:t xml:space="preserve">@Anderson Furtado</w:t>
        </w:r>
      </w:hyperlink>
      <w:r w:rsidDel="00000000" w:rsidR="00000000" w:rsidRPr="00000000">
        <w:rPr>
          <w:sz w:val="20"/>
          <w:szCs w:val="20"/>
          <w:rtl w:val="0"/>
        </w:rPr>
        <w:t xml:space="preserve"> Nope! </w:t>
      </w:r>
      <w:r w:rsidDel="00000000" w:rsidR="00000000" w:rsidRPr="00000000">
        <w:rPr>
          <w:sz w:val="20"/>
          <w:szCs w:val="20"/>
        </w:rPr>
        <w:drawing>
          <wp:inline distB="114300" distT="114300" distL="114300" distR="114300">
            <wp:extent cx="215900" cy="215900"/>
            <wp:effectExtent b="0" l="0" r="0" t="0"/>
            <wp:docPr id="54" name="image50.png"/>
            <a:graphic>
              <a:graphicData uri="http://schemas.openxmlformats.org/drawingml/2006/picture">
                <pic:pic>
                  <pic:nvPicPr>
                    <pic:cNvPr id="0" name="image50.png"/>
                    <pic:cNvPicPr preferRelativeResize="0"/>
                  </pic:nvPicPr>
                  <pic:blipFill>
                    <a:blip r:embed="rId314"/>
                    <a:srcRect b="0" l="0" r="0" t="0"/>
                    <a:stretch>
                      <a:fillRect/>
                    </a:stretch>
                  </pic:blipFill>
                  <pic:spPr>
                    <a:xfrm>
                      <a:off x="0" y="0"/>
                      <a:ext cx="2159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57A">
      <w:pPr>
        <w:rPr>
          <w:sz w:val="20"/>
          <w:szCs w:val="20"/>
        </w:rPr>
      </w:pPr>
      <w:r w:rsidDel="00000000" w:rsidR="00000000" w:rsidRPr="00000000">
        <w:rPr>
          <w:sz w:val="20"/>
          <w:szCs w:val="20"/>
          <w:rtl w:val="0"/>
        </w:rPr>
        <w:t xml:space="preserve">But as</w:t>
      </w:r>
      <w:hyperlink r:id="rId315">
        <w:r w:rsidDel="00000000" w:rsidR="00000000" w:rsidRPr="00000000">
          <w:rPr>
            <w:sz w:val="20"/>
            <w:szCs w:val="20"/>
            <w:rtl w:val="0"/>
          </w:rPr>
          <w:t xml:space="preserve"> </w:t>
        </w:r>
      </w:hyperlink>
      <w:hyperlink r:id="rId316">
        <w:r w:rsidDel="00000000" w:rsidR="00000000" w:rsidRPr="00000000">
          <w:rPr>
            <w:color w:val="1155cc"/>
            <w:sz w:val="20"/>
            <w:szCs w:val="20"/>
            <w:u w:val="single"/>
            <w:rtl w:val="0"/>
          </w:rPr>
          <w:t xml:space="preserve">@An Van</w:t>
        </w:r>
      </w:hyperlink>
      <w:r w:rsidDel="00000000" w:rsidR="00000000" w:rsidRPr="00000000">
        <w:rPr>
          <w:sz w:val="20"/>
          <w:szCs w:val="20"/>
          <w:rtl w:val="0"/>
        </w:rPr>
        <w:t xml:space="preserve"> mentioned you can head to</w:t>
      </w:r>
      <w:hyperlink r:id="rId317">
        <w:r w:rsidDel="00000000" w:rsidR="00000000" w:rsidRPr="00000000">
          <w:rPr>
            <w:sz w:val="20"/>
            <w:szCs w:val="20"/>
            <w:rtl w:val="0"/>
          </w:rPr>
          <w:t xml:space="preserve"> </w:t>
        </w:r>
      </w:hyperlink>
      <w:hyperlink r:id="rId318">
        <w:r w:rsidDel="00000000" w:rsidR="00000000" w:rsidRPr="00000000">
          <w:rPr>
            <w:color w:val="1155cc"/>
            <w:sz w:val="20"/>
            <w:szCs w:val="20"/>
            <w:u w:val="single"/>
            <w:rtl w:val="0"/>
          </w:rPr>
          <w:t xml:space="preserve">#azure_certifications</w:t>
        </w:r>
      </w:hyperlink>
      <w:r w:rsidDel="00000000" w:rsidR="00000000" w:rsidRPr="00000000">
        <w:rPr>
          <w:sz w:val="20"/>
          <w:szCs w:val="20"/>
          <w:rtl w:val="0"/>
        </w:rPr>
        <w:t xml:space="preserve"> if you are interested in getting them! </w:t>
      </w:r>
      <w:r w:rsidDel="00000000" w:rsidR="00000000" w:rsidRPr="00000000">
        <w:rPr>
          <w:sz w:val="20"/>
          <w:szCs w:val="20"/>
        </w:rPr>
        <w:drawing>
          <wp:inline distB="114300" distT="114300" distL="114300" distR="114300">
            <wp:extent cx="215900" cy="215900"/>
            <wp:effectExtent b="0" l="0" r="0" t="0"/>
            <wp:docPr id="21" name="image22.png"/>
            <a:graphic>
              <a:graphicData uri="http://schemas.openxmlformats.org/drawingml/2006/picture">
                <pic:pic>
                  <pic:nvPicPr>
                    <pic:cNvPr id="0" name="image22.png"/>
                    <pic:cNvPicPr preferRelativeResize="0"/>
                  </pic:nvPicPr>
                  <pic:blipFill>
                    <a:blip r:embed="rId319"/>
                    <a:srcRect b="0" l="0" r="0" t="0"/>
                    <a:stretch>
                      <a:fillRect/>
                    </a:stretch>
                  </pic:blipFill>
                  <pic:spPr>
                    <a:xfrm>
                      <a:off x="0" y="0"/>
                      <a:ext cx="2159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57B">
      <w:pPr>
        <w:rPr>
          <w:sz w:val="20"/>
          <w:szCs w:val="20"/>
        </w:rPr>
      </w:pPr>
      <w:r w:rsidDel="00000000" w:rsidR="00000000" w:rsidRPr="00000000">
        <w:rPr>
          <w:rtl w:val="0"/>
        </w:rPr>
      </w:r>
    </w:p>
    <w:p w:rsidR="00000000" w:rsidDel="00000000" w:rsidP="00000000" w:rsidRDefault="00000000" w:rsidRPr="00000000" w14:paraId="0000057C">
      <w:pPr>
        <w:rPr>
          <w:b w:val="1"/>
          <w:sz w:val="20"/>
          <w:szCs w:val="20"/>
        </w:rPr>
      </w:pPr>
      <w:r w:rsidDel="00000000" w:rsidR="00000000" w:rsidRPr="00000000">
        <w:rPr>
          <w:b w:val="1"/>
          <w:sz w:val="20"/>
          <w:szCs w:val="20"/>
          <w:rtl w:val="0"/>
        </w:rPr>
        <w:t xml:space="preserve">Q. I already create study group but still no joint button. Is there something wrong? Thank you</w:t>
      </w:r>
    </w:p>
    <w:p w:rsidR="00000000" w:rsidDel="00000000" w:rsidP="00000000" w:rsidRDefault="00000000" w:rsidRPr="00000000" w14:paraId="0000057D">
      <w:pPr>
        <w:rPr>
          <w:sz w:val="20"/>
          <w:szCs w:val="20"/>
        </w:rPr>
      </w:pPr>
      <w:r w:rsidDel="00000000" w:rsidR="00000000" w:rsidRPr="00000000">
        <w:rPr>
          <w:sz w:val="20"/>
          <w:szCs w:val="20"/>
          <w:rtl w:val="0"/>
        </w:rPr>
        <w:t xml:space="preserve">A.</w:t>
      </w:r>
      <w:hyperlink r:id="rId320">
        <w:r w:rsidDel="00000000" w:rsidR="00000000" w:rsidRPr="00000000">
          <w:rPr>
            <w:sz w:val="20"/>
            <w:szCs w:val="20"/>
            <w:rtl w:val="0"/>
          </w:rPr>
          <w:t xml:space="preserve"> </w:t>
        </w:r>
      </w:hyperlink>
      <w:hyperlink r:id="rId321">
        <w:r w:rsidDel="00000000" w:rsidR="00000000" w:rsidRPr="00000000">
          <w:rPr>
            <w:color w:val="1155cc"/>
            <w:sz w:val="20"/>
            <w:szCs w:val="20"/>
            <w:u w:val="single"/>
            <w:rtl w:val="0"/>
          </w:rPr>
          <w:t xml:space="preserve">@Syahril RS</w:t>
        </w:r>
      </w:hyperlink>
      <w:r w:rsidDel="00000000" w:rsidR="00000000" w:rsidRPr="00000000">
        <w:rPr>
          <w:sz w:val="20"/>
          <w:szCs w:val="20"/>
          <w:rtl w:val="0"/>
        </w:rPr>
        <w:t xml:space="preserve"> Hey! It can take upto 48 hours for your Slack Channel to be created so you will have to wait a bit! Most likely all the study groups will have their channels by today eod! </w:t>
      </w:r>
      <w:r w:rsidDel="00000000" w:rsidR="00000000" w:rsidRPr="00000000">
        <w:rPr>
          <w:sz w:val="20"/>
          <w:szCs w:val="20"/>
        </w:rPr>
        <w:drawing>
          <wp:inline distB="114300" distT="114300" distL="114300" distR="114300">
            <wp:extent cx="215900" cy="215900"/>
            <wp:effectExtent b="0" l="0" r="0" t="0"/>
            <wp:docPr id="4" name="image5.png"/>
            <a:graphic>
              <a:graphicData uri="http://schemas.openxmlformats.org/drawingml/2006/picture">
                <pic:pic>
                  <pic:nvPicPr>
                    <pic:cNvPr id="0" name="image5.png"/>
                    <pic:cNvPicPr preferRelativeResize="0"/>
                  </pic:nvPicPr>
                  <pic:blipFill>
                    <a:blip r:embed="rId322"/>
                    <a:srcRect b="0" l="0" r="0" t="0"/>
                    <a:stretch>
                      <a:fillRect/>
                    </a:stretch>
                  </pic:blipFill>
                  <pic:spPr>
                    <a:xfrm>
                      <a:off x="0" y="0"/>
                      <a:ext cx="2159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57E">
      <w:pPr>
        <w:rPr>
          <w:sz w:val="20"/>
          <w:szCs w:val="20"/>
        </w:rPr>
      </w:pPr>
      <w:r w:rsidDel="00000000" w:rsidR="00000000" w:rsidRPr="00000000">
        <w:rPr>
          <w:rtl w:val="0"/>
        </w:rPr>
      </w:r>
    </w:p>
    <w:p w:rsidR="00000000" w:rsidDel="00000000" w:rsidP="00000000" w:rsidRDefault="00000000" w:rsidRPr="00000000" w14:paraId="0000057F">
      <w:pPr>
        <w:rPr>
          <w:b w:val="1"/>
          <w:sz w:val="20"/>
          <w:szCs w:val="20"/>
        </w:rPr>
      </w:pPr>
      <w:r w:rsidDel="00000000" w:rsidR="00000000" w:rsidRPr="00000000">
        <w:rPr>
          <w:b w:val="1"/>
          <w:sz w:val="20"/>
          <w:szCs w:val="20"/>
          <w:rtl w:val="0"/>
        </w:rPr>
        <w:t xml:space="preserve">Q. How do we know the lab has been completed?</w:t>
      </w:r>
    </w:p>
    <w:p w:rsidR="00000000" w:rsidDel="00000000" w:rsidP="00000000" w:rsidRDefault="00000000" w:rsidRPr="00000000" w14:paraId="00000580">
      <w:pPr>
        <w:rPr>
          <w:sz w:val="20"/>
          <w:szCs w:val="20"/>
        </w:rPr>
      </w:pPr>
      <w:r w:rsidDel="00000000" w:rsidR="00000000" w:rsidRPr="00000000">
        <w:rPr>
          <w:sz w:val="20"/>
          <w:szCs w:val="20"/>
          <w:rtl w:val="0"/>
        </w:rPr>
        <w:t xml:space="preserve">A.</w:t>
      </w:r>
      <w:hyperlink r:id="rId323">
        <w:r w:rsidDel="00000000" w:rsidR="00000000" w:rsidRPr="00000000">
          <w:rPr>
            <w:sz w:val="20"/>
            <w:szCs w:val="20"/>
            <w:rtl w:val="0"/>
          </w:rPr>
          <w:t xml:space="preserve"> </w:t>
        </w:r>
      </w:hyperlink>
      <w:hyperlink r:id="rId324">
        <w:r w:rsidDel="00000000" w:rsidR="00000000" w:rsidRPr="00000000">
          <w:rPr>
            <w:color w:val="1155cc"/>
            <w:sz w:val="20"/>
            <w:szCs w:val="20"/>
            <w:u w:val="single"/>
            <w:rtl w:val="0"/>
          </w:rPr>
          <w:t xml:space="preserve">@Diva</w:t>
        </w:r>
      </w:hyperlink>
      <w:r w:rsidDel="00000000" w:rsidR="00000000" w:rsidRPr="00000000">
        <w:rPr>
          <w:sz w:val="20"/>
          <w:szCs w:val="20"/>
          <w:rtl w:val="0"/>
        </w:rPr>
        <w:t xml:space="preserve"> Hey! There has been a discussion going on this already in</w:t>
      </w:r>
      <w:hyperlink r:id="rId325">
        <w:r w:rsidDel="00000000" w:rsidR="00000000" w:rsidRPr="00000000">
          <w:rPr>
            <w:sz w:val="20"/>
            <w:szCs w:val="20"/>
            <w:rtl w:val="0"/>
          </w:rPr>
          <w:t xml:space="preserve"> </w:t>
        </w:r>
      </w:hyperlink>
      <w:hyperlink r:id="rId326">
        <w:r w:rsidDel="00000000" w:rsidR="00000000" w:rsidRPr="00000000">
          <w:rPr>
            <w:color w:val="1155cc"/>
            <w:sz w:val="20"/>
            <w:szCs w:val="20"/>
            <w:u w:val="single"/>
            <w:rtl w:val="0"/>
          </w:rPr>
          <w:t xml:space="preserve">#tech_help</w:t>
        </w:r>
      </w:hyperlink>
      <w:r w:rsidDel="00000000" w:rsidR="00000000" w:rsidRPr="00000000">
        <w:rPr>
          <w:sz w:val="20"/>
          <w:szCs w:val="20"/>
          <w:rtl w:val="0"/>
        </w:rPr>
        <w:t xml:space="preserve"> &amp;</w:t>
      </w:r>
      <w:hyperlink r:id="rId327">
        <w:r w:rsidDel="00000000" w:rsidR="00000000" w:rsidRPr="00000000">
          <w:rPr>
            <w:sz w:val="20"/>
            <w:szCs w:val="20"/>
            <w:rtl w:val="0"/>
          </w:rPr>
          <w:t xml:space="preserve"> </w:t>
        </w:r>
      </w:hyperlink>
      <w:hyperlink r:id="rId328">
        <w:r w:rsidDel="00000000" w:rsidR="00000000" w:rsidRPr="00000000">
          <w:rPr>
            <w:color w:val="1155cc"/>
            <w:sz w:val="20"/>
            <w:szCs w:val="20"/>
            <w:u w:val="single"/>
            <w:rtl w:val="0"/>
          </w:rPr>
          <w:t xml:space="preserve">#lab_help</w:t>
        </w:r>
      </w:hyperlink>
      <w:r w:rsidDel="00000000" w:rsidR="00000000" w:rsidRPr="00000000">
        <w:rPr>
          <w:sz w:val="20"/>
          <w:szCs w:val="20"/>
          <w:rtl w:val="0"/>
        </w:rPr>
        <w:t xml:space="preserve">! Try going through them! </w:t>
      </w:r>
      <w:r w:rsidDel="00000000" w:rsidR="00000000" w:rsidRPr="00000000">
        <w:rPr>
          <w:sz w:val="20"/>
          <w:szCs w:val="20"/>
        </w:rPr>
        <w:drawing>
          <wp:inline distB="114300" distT="114300" distL="114300" distR="114300">
            <wp:extent cx="215900" cy="215900"/>
            <wp:effectExtent b="0" l="0" r="0" t="0"/>
            <wp:docPr id="59" name="image58.png"/>
            <a:graphic>
              <a:graphicData uri="http://schemas.openxmlformats.org/drawingml/2006/picture">
                <pic:pic>
                  <pic:nvPicPr>
                    <pic:cNvPr id="0" name="image58.png"/>
                    <pic:cNvPicPr preferRelativeResize="0"/>
                  </pic:nvPicPr>
                  <pic:blipFill>
                    <a:blip r:embed="rId329"/>
                    <a:srcRect b="0" l="0" r="0" t="0"/>
                    <a:stretch>
                      <a:fillRect/>
                    </a:stretch>
                  </pic:blipFill>
                  <pic:spPr>
                    <a:xfrm>
                      <a:off x="0" y="0"/>
                      <a:ext cx="2159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581">
      <w:pPr>
        <w:rPr>
          <w:sz w:val="20"/>
          <w:szCs w:val="20"/>
        </w:rPr>
      </w:pPr>
      <w:r w:rsidDel="00000000" w:rsidR="00000000" w:rsidRPr="00000000">
        <w:rPr>
          <w:rtl w:val="0"/>
        </w:rPr>
      </w:r>
    </w:p>
    <w:p w:rsidR="00000000" w:rsidDel="00000000" w:rsidP="00000000" w:rsidRDefault="00000000" w:rsidRPr="00000000" w14:paraId="00000582">
      <w:pPr>
        <w:rPr>
          <w:b w:val="1"/>
          <w:sz w:val="20"/>
          <w:szCs w:val="20"/>
        </w:rPr>
      </w:pPr>
      <w:r w:rsidDel="00000000" w:rsidR="00000000" w:rsidRPr="00000000">
        <w:rPr>
          <w:b w:val="1"/>
          <w:sz w:val="20"/>
          <w:szCs w:val="20"/>
          <w:rtl w:val="0"/>
        </w:rPr>
        <w:t xml:space="preserve">Q. Will we get charged if we use Microsoft Azure to practice the lab questions (out of udacity)?</w:t>
      </w:r>
    </w:p>
    <w:p w:rsidR="00000000" w:rsidDel="00000000" w:rsidP="00000000" w:rsidRDefault="00000000" w:rsidRPr="00000000" w14:paraId="00000583">
      <w:pPr>
        <w:rPr>
          <w:sz w:val="20"/>
          <w:szCs w:val="20"/>
        </w:rPr>
      </w:pPr>
      <w:r w:rsidDel="00000000" w:rsidR="00000000" w:rsidRPr="00000000">
        <w:rPr>
          <w:sz w:val="20"/>
          <w:szCs w:val="20"/>
          <w:rtl w:val="0"/>
        </w:rPr>
        <w:t xml:space="preserve">A. What you can do is open the lab through udacity, get the login credentials for azure and then open Microsoft azure from your pc... use the credential and then practice.. will improve your experience to a great extent. 🙂</w:t>
      </w:r>
    </w:p>
    <w:p w:rsidR="00000000" w:rsidDel="00000000" w:rsidP="00000000" w:rsidRDefault="00000000" w:rsidRPr="00000000" w14:paraId="00000584">
      <w:pPr>
        <w:rPr>
          <w:sz w:val="20"/>
          <w:szCs w:val="20"/>
        </w:rPr>
      </w:pPr>
      <w:r w:rsidDel="00000000" w:rsidR="00000000" w:rsidRPr="00000000">
        <w:rPr>
          <w:rtl w:val="0"/>
        </w:rPr>
      </w:r>
    </w:p>
    <w:p w:rsidR="00000000" w:rsidDel="00000000" w:rsidP="00000000" w:rsidRDefault="00000000" w:rsidRPr="00000000" w14:paraId="00000585">
      <w:pPr>
        <w:rPr>
          <w:b w:val="1"/>
          <w:sz w:val="20"/>
          <w:szCs w:val="20"/>
        </w:rPr>
      </w:pPr>
      <w:r w:rsidDel="00000000" w:rsidR="00000000" w:rsidRPr="00000000">
        <w:rPr>
          <w:b w:val="1"/>
          <w:sz w:val="20"/>
          <w:szCs w:val="20"/>
          <w:rtl w:val="0"/>
        </w:rPr>
        <w:t xml:space="preserve">Q. I had taken the</w:t>
      </w:r>
      <w:hyperlink r:id="rId330">
        <w:r w:rsidDel="00000000" w:rsidR="00000000" w:rsidRPr="00000000">
          <w:rPr>
            <w:sz w:val="20"/>
            <w:szCs w:val="20"/>
            <w:rtl w:val="0"/>
          </w:rPr>
          <w:t xml:space="preserve"> </w:t>
        </w:r>
      </w:hyperlink>
      <w:hyperlink r:id="rId331">
        <w:r w:rsidDel="00000000" w:rsidR="00000000" w:rsidRPr="00000000">
          <w:rPr>
            <w:b w:val="1"/>
            <w:color w:val="1155cc"/>
            <w:sz w:val="20"/>
            <w:szCs w:val="20"/>
            <w:u w:val="single"/>
            <w:rtl w:val="0"/>
          </w:rPr>
          <w:t xml:space="preserve">#50daysofudacity</w:t>
        </w:r>
      </w:hyperlink>
      <w:r w:rsidDel="00000000" w:rsidR="00000000" w:rsidRPr="00000000">
        <w:rPr>
          <w:sz w:val="20"/>
          <w:szCs w:val="20"/>
          <w:rtl w:val="0"/>
        </w:rPr>
        <w:t xml:space="preserve"> </w:t>
      </w:r>
      <w:r w:rsidDel="00000000" w:rsidR="00000000" w:rsidRPr="00000000">
        <w:rPr>
          <w:b w:val="1"/>
          <w:sz w:val="20"/>
          <w:szCs w:val="20"/>
          <w:rtl w:val="0"/>
        </w:rPr>
        <w:t xml:space="preserve">pledge but my name is not on the honorable wall.</w:t>
      </w:r>
    </w:p>
    <w:p w:rsidR="00000000" w:rsidDel="00000000" w:rsidP="00000000" w:rsidRDefault="00000000" w:rsidRPr="00000000" w14:paraId="00000586">
      <w:pPr>
        <w:rPr>
          <w:sz w:val="20"/>
          <w:szCs w:val="20"/>
        </w:rPr>
      </w:pPr>
      <w:r w:rsidDel="00000000" w:rsidR="00000000" w:rsidRPr="00000000">
        <w:rPr>
          <w:sz w:val="20"/>
          <w:szCs w:val="20"/>
          <w:rtl w:val="0"/>
        </w:rPr>
        <w:t xml:space="preserve">A.</w:t>
      </w:r>
      <w:hyperlink r:id="rId332">
        <w:r w:rsidDel="00000000" w:rsidR="00000000" w:rsidRPr="00000000">
          <w:rPr>
            <w:sz w:val="20"/>
            <w:szCs w:val="20"/>
            <w:rtl w:val="0"/>
          </w:rPr>
          <w:t xml:space="preserve"> </w:t>
        </w:r>
      </w:hyperlink>
      <w:hyperlink r:id="rId333">
        <w:r w:rsidDel="00000000" w:rsidR="00000000" w:rsidRPr="00000000">
          <w:rPr>
            <w:color w:val="1155cc"/>
            <w:sz w:val="20"/>
            <w:szCs w:val="20"/>
            <w:u w:val="single"/>
            <w:rtl w:val="0"/>
          </w:rPr>
          <w:t xml:space="preserve">@K Anusha</w:t>
        </w:r>
      </w:hyperlink>
      <w:r w:rsidDel="00000000" w:rsidR="00000000" w:rsidRPr="00000000">
        <w:rPr>
          <w:sz w:val="20"/>
          <w:szCs w:val="20"/>
          <w:rtl w:val="0"/>
        </w:rPr>
        <w:t xml:space="preserve">Hey! If you have filled the</w:t>
      </w:r>
      <w:hyperlink r:id="rId334">
        <w:r w:rsidDel="00000000" w:rsidR="00000000" w:rsidRPr="00000000">
          <w:rPr>
            <w:sz w:val="20"/>
            <w:szCs w:val="20"/>
            <w:rtl w:val="0"/>
          </w:rPr>
          <w:t xml:space="preserve"> </w:t>
        </w:r>
      </w:hyperlink>
      <w:hyperlink r:id="rId335">
        <w:r w:rsidDel="00000000" w:rsidR="00000000" w:rsidRPr="00000000">
          <w:rPr>
            <w:color w:val="1155cc"/>
            <w:sz w:val="20"/>
            <w:szCs w:val="20"/>
            <w:u w:val="single"/>
            <w:rtl w:val="0"/>
          </w:rPr>
          <w:t xml:space="preserve">#50daysofudacity</w:t>
        </w:r>
      </w:hyperlink>
      <w:r w:rsidDel="00000000" w:rsidR="00000000" w:rsidRPr="00000000">
        <w:rPr>
          <w:sz w:val="20"/>
          <w:szCs w:val="20"/>
          <w:rtl w:val="0"/>
        </w:rPr>
        <w:t xml:space="preserve"> Pledge form and had ticked the ‘Yes’ option to displaying your name on the wall, then your ‘Slack Display Name’ will be added instantly on the wall.Please check thouroughly and you will find your name on the wall.  DM me if you do not find it even after that ‘BEFORE’ filling the form again!</w:t>
      </w:r>
    </w:p>
    <w:p w:rsidR="00000000" w:rsidDel="00000000" w:rsidP="00000000" w:rsidRDefault="00000000" w:rsidRPr="00000000" w14:paraId="00000587">
      <w:pPr>
        <w:rPr>
          <w:sz w:val="20"/>
          <w:szCs w:val="20"/>
        </w:rPr>
      </w:pPr>
      <w:r w:rsidDel="00000000" w:rsidR="00000000" w:rsidRPr="00000000">
        <w:rPr>
          <w:rtl w:val="0"/>
        </w:rPr>
      </w:r>
    </w:p>
    <w:p w:rsidR="00000000" w:rsidDel="00000000" w:rsidP="00000000" w:rsidRDefault="00000000" w:rsidRPr="00000000" w14:paraId="00000588">
      <w:pPr>
        <w:rPr>
          <w:b w:val="1"/>
          <w:sz w:val="20"/>
          <w:szCs w:val="20"/>
        </w:rPr>
      </w:pPr>
      <w:r w:rsidDel="00000000" w:rsidR="00000000" w:rsidRPr="00000000">
        <w:rPr>
          <w:b w:val="1"/>
          <w:sz w:val="20"/>
          <w:szCs w:val="20"/>
          <w:rtl w:val="0"/>
        </w:rPr>
        <w:t xml:space="preserve">Q. Can we join more than 1 study groups?</w:t>
      </w:r>
    </w:p>
    <w:p w:rsidR="00000000" w:rsidDel="00000000" w:rsidP="00000000" w:rsidRDefault="00000000" w:rsidRPr="00000000" w14:paraId="00000589">
      <w:pPr>
        <w:rPr>
          <w:sz w:val="20"/>
          <w:szCs w:val="20"/>
        </w:rPr>
      </w:pPr>
      <w:r w:rsidDel="00000000" w:rsidR="00000000" w:rsidRPr="00000000">
        <w:rPr>
          <w:sz w:val="20"/>
          <w:szCs w:val="20"/>
          <w:rtl w:val="0"/>
        </w:rPr>
        <w:t xml:space="preserve">A. Hi</w:t>
      </w:r>
      <w:hyperlink r:id="rId336">
        <w:r w:rsidDel="00000000" w:rsidR="00000000" w:rsidRPr="00000000">
          <w:rPr>
            <w:sz w:val="20"/>
            <w:szCs w:val="20"/>
            <w:rtl w:val="0"/>
          </w:rPr>
          <w:t xml:space="preserve"> </w:t>
        </w:r>
      </w:hyperlink>
      <w:hyperlink r:id="rId337">
        <w:r w:rsidDel="00000000" w:rsidR="00000000" w:rsidRPr="00000000">
          <w:rPr>
            <w:color w:val="1155cc"/>
            <w:sz w:val="20"/>
            <w:szCs w:val="20"/>
            <w:u w:val="single"/>
            <w:rtl w:val="0"/>
          </w:rPr>
          <w:t xml:space="preserve">@Shrishti Sharma</w:t>
        </w:r>
      </w:hyperlink>
      <w:r w:rsidDel="00000000" w:rsidR="00000000" w:rsidRPr="00000000">
        <w:rPr>
          <w:sz w:val="20"/>
          <w:szCs w:val="20"/>
          <w:rtl w:val="0"/>
        </w:rPr>
        <w:t xml:space="preserve">! While there is no limit to the number of study groups you can join, we do want to impress that your group members will be counting on you to be a vital participant so be careful of stretching yourself too thin! </w:t>
      </w:r>
      <w:r w:rsidDel="00000000" w:rsidR="00000000" w:rsidRPr="00000000">
        <w:rPr>
          <w:sz w:val="20"/>
          <w:szCs w:val="20"/>
        </w:rPr>
        <w:drawing>
          <wp:inline distB="114300" distT="114300" distL="114300" distR="114300">
            <wp:extent cx="215900" cy="215900"/>
            <wp:effectExtent b="0" l="0" r="0" t="0"/>
            <wp:docPr id="10" name="image4.png"/>
            <a:graphic>
              <a:graphicData uri="http://schemas.openxmlformats.org/drawingml/2006/picture">
                <pic:pic>
                  <pic:nvPicPr>
                    <pic:cNvPr id="0" name="image4.png"/>
                    <pic:cNvPicPr preferRelativeResize="0"/>
                  </pic:nvPicPr>
                  <pic:blipFill>
                    <a:blip r:embed="rId338"/>
                    <a:srcRect b="0" l="0" r="0" t="0"/>
                    <a:stretch>
                      <a:fillRect/>
                    </a:stretch>
                  </pic:blipFill>
                  <pic:spPr>
                    <a:xfrm>
                      <a:off x="0" y="0"/>
                      <a:ext cx="2159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58A">
      <w:pPr>
        <w:rPr>
          <w:sz w:val="20"/>
          <w:szCs w:val="20"/>
        </w:rPr>
      </w:pPr>
      <w:r w:rsidDel="00000000" w:rsidR="00000000" w:rsidRPr="00000000">
        <w:rPr>
          <w:rtl w:val="0"/>
        </w:rPr>
      </w:r>
    </w:p>
    <w:p w:rsidR="00000000" w:rsidDel="00000000" w:rsidP="00000000" w:rsidRDefault="00000000" w:rsidRPr="00000000" w14:paraId="0000058B">
      <w:pPr>
        <w:rPr>
          <w:b w:val="1"/>
          <w:sz w:val="20"/>
          <w:szCs w:val="20"/>
        </w:rPr>
      </w:pPr>
      <w:r w:rsidDel="00000000" w:rsidR="00000000" w:rsidRPr="00000000">
        <w:rPr>
          <w:b w:val="1"/>
          <w:sz w:val="20"/>
          <w:szCs w:val="20"/>
          <w:rtl w:val="0"/>
        </w:rPr>
        <w:t xml:space="preserve">Q. Any discount for people not selected for Phase 2 ?</w:t>
      </w:r>
    </w:p>
    <w:p w:rsidR="00000000" w:rsidDel="00000000" w:rsidP="00000000" w:rsidRDefault="00000000" w:rsidRPr="00000000" w14:paraId="0000058C">
      <w:pPr>
        <w:rPr>
          <w:sz w:val="20"/>
          <w:szCs w:val="20"/>
        </w:rPr>
      </w:pPr>
      <w:r w:rsidDel="00000000" w:rsidR="00000000" w:rsidRPr="00000000">
        <w:rPr>
          <w:sz w:val="20"/>
          <w:szCs w:val="20"/>
          <w:rtl w:val="0"/>
        </w:rPr>
        <w:t xml:space="preserve">A. Hi</w:t>
      </w:r>
      <w:hyperlink r:id="rId339">
        <w:r w:rsidDel="00000000" w:rsidR="00000000" w:rsidRPr="00000000">
          <w:rPr>
            <w:sz w:val="20"/>
            <w:szCs w:val="20"/>
            <w:rtl w:val="0"/>
          </w:rPr>
          <w:t xml:space="preserve"> </w:t>
        </w:r>
      </w:hyperlink>
      <w:hyperlink r:id="rId340">
        <w:r w:rsidDel="00000000" w:rsidR="00000000" w:rsidRPr="00000000">
          <w:rPr>
            <w:color w:val="1155cc"/>
            <w:sz w:val="20"/>
            <w:szCs w:val="20"/>
            <w:u w:val="single"/>
            <w:rtl w:val="0"/>
          </w:rPr>
          <w:t xml:space="preserve">@Stephany Berrio</w:t>
        </w:r>
      </w:hyperlink>
      <w:r w:rsidDel="00000000" w:rsidR="00000000" w:rsidRPr="00000000">
        <w:rPr>
          <w:sz w:val="20"/>
          <w:szCs w:val="20"/>
          <w:rtl w:val="0"/>
        </w:rPr>
        <w:t xml:space="preserve">! While we don’t have plans to offer a discount to our Phase 1 students, keep your eye out as Udacity does run promotions quite frequently!</w:t>
      </w:r>
    </w:p>
    <w:p w:rsidR="00000000" w:rsidDel="00000000" w:rsidP="00000000" w:rsidRDefault="00000000" w:rsidRPr="00000000" w14:paraId="0000058D">
      <w:pPr>
        <w:rPr>
          <w:sz w:val="20"/>
          <w:szCs w:val="20"/>
        </w:rPr>
      </w:pPr>
      <w:r w:rsidDel="00000000" w:rsidR="00000000" w:rsidRPr="00000000">
        <w:rPr>
          <w:rtl w:val="0"/>
        </w:rPr>
      </w:r>
    </w:p>
    <w:p w:rsidR="00000000" w:rsidDel="00000000" w:rsidP="00000000" w:rsidRDefault="00000000" w:rsidRPr="00000000" w14:paraId="0000058E">
      <w:pPr>
        <w:rPr>
          <w:b w:val="1"/>
          <w:sz w:val="20"/>
          <w:szCs w:val="20"/>
        </w:rPr>
      </w:pPr>
      <w:r w:rsidDel="00000000" w:rsidR="00000000" w:rsidRPr="00000000">
        <w:rPr>
          <w:b w:val="1"/>
          <w:sz w:val="20"/>
          <w:szCs w:val="20"/>
          <w:rtl w:val="0"/>
        </w:rPr>
        <w:t xml:space="preserve">Q. What has been the biggest challenge thus far as a community manager when getting this whole system setup for 1000 unique users?</w:t>
      </w:r>
    </w:p>
    <w:p w:rsidR="00000000" w:rsidDel="00000000" w:rsidP="00000000" w:rsidRDefault="00000000" w:rsidRPr="00000000" w14:paraId="0000058F">
      <w:pPr>
        <w:rPr>
          <w:sz w:val="20"/>
          <w:szCs w:val="20"/>
        </w:rPr>
      </w:pPr>
      <w:r w:rsidDel="00000000" w:rsidR="00000000" w:rsidRPr="00000000">
        <w:rPr>
          <w:sz w:val="20"/>
          <w:szCs w:val="20"/>
          <w:rtl w:val="0"/>
        </w:rPr>
        <w:t xml:space="preserve">A.</w:t>
      </w:r>
      <w:hyperlink r:id="rId341">
        <w:r w:rsidDel="00000000" w:rsidR="00000000" w:rsidRPr="00000000">
          <w:rPr>
            <w:sz w:val="20"/>
            <w:szCs w:val="20"/>
            <w:rtl w:val="0"/>
          </w:rPr>
          <w:t xml:space="preserve"> </w:t>
        </w:r>
      </w:hyperlink>
      <w:hyperlink r:id="rId342">
        <w:r w:rsidDel="00000000" w:rsidR="00000000" w:rsidRPr="00000000">
          <w:rPr>
            <w:color w:val="1155cc"/>
            <w:sz w:val="20"/>
            <w:szCs w:val="20"/>
            <w:u w:val="single"/>
            <w:rtl w:val="0"/>
          </w:rPr>
          <w:t xml:space="preserve">@Zica</w:t>
        </w:r>
      </w:hyperlink>
      <w:r w:rsidDel="00000000" w:rsidR="00000000" w:rsidRPr="00000000">
        <w:rPr>
          <w:sz w:val="20"/>
          <w:szCs w:val="20"/>
          <w:rtl w:val="0"/>
        </w:rPr>
        <w:t xml:space="preserve"> Oh yes! Reading through and answering questions in The AMA Sessions has sure been one difficult task! </w:t>
      </w:r>
      <w:r w:rsidDel="00000000" w:rsidR="00000000" w:rsidRPr="00000000">
        <w:rPr>
          <w:sz w:val="20"/>
          <w:szCs w:val="20"/>
        </w:rPr>
        <w:drawing>
          <wp:inline distB="114300" distT="114300" distL="114300" distR="114300">
            <wp:extent cx="215900" cy="215900"/>
            <wp:effectExtent b="0" l="0" r="0" t="0"/>
            <wp:docPr id="32" name="image27.png"/>
            <a:graphic>
              <a:graphicData uri="http://schemas.openxmlformats.org/drawingml/2006/picture">
                <pic:pic>
                  <pic:nvPicPr>
                    <pic:cNvPr id="0" name="image27.png"/>
                    <pic:cNvPicPr preferRelativeResize="0"/>
                  </pic:nvPicPr>
                  <pic:blipFill>
                    <a:blip r:embed="rId343"/>
                    <a:srcRect b="0" l="0" r="0" t="0"/>
                    <a:stretch>
                      <a:fillRect/>
                    </a:stretch>
                  </pic:blipFill>
                  <pic:spPr>
                    <a:xfrm>
                      <a:off x="0" y="0"/>
                      <a:ext cx="2159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590">
      <w:pPr>
        <w:rPr>
          <w:sz w:val="20"/>
          <w:szCs w:val="20"/>
        </w:rPr>
      </w:pPr>
      <w:r w:rsidDel="00000000" w:rsidR="00000000" w:rsidRPr="00000000">
        <w:rPr>
          <w:rtl w:val="0"/>
        </w:rPr>
      </w:r>
    </w:p>
    <w:p w:rsidR="00000000" w:rsidDel="00000000" w:rsidP="00000000" w:rsidRDefault="00000000" w:rsidRPr="00000000" w14:paraId="00000591">
      <w:pPr>
        <w:rPr>
          <w:b w:val="1"/>
          <w:sz w:val="20"/>
          <w:szCs w:val="20"/>
        </w:rPr>
      </w:pPr>
      <w:r w:rsidDel="00000000" w:rsidR="00000000" w:rsidRPr="00000000">
        <w:rPr>
          <w:b w:val="1"/>
          <w:sz w:val="20"/>
          <w:szCs w:val="20"/>
          <w:rtl w:val="0"/>
        </w:rPr>
        <w:t xml:space="preserve">Q. What is the main objective of Study Smarts Week?</w:t>
      </w:r>
    </w:p>
    <w:p w:rsidR="00000000" w:rsidDel="00000000" w:rsidP="00000000" w:rsidRDefault="00000000" w:rsidRPr="00000000" w14:paraId="00000592">
      <w:pPr>
        <w:rPr>
          <w:sz w:val="20"/>
          <w:szCs w:val="20"/>
        </w:rPr>
      </w:pPr>
      <w:r w:rsidDel="00000000" w:rsidR="00000000" w:rsidRPr="00000000">
        <w:rPr>
          <w:sz w:val="20"/>
          <w:szCs w:val="20"/>
          <w:rtl w:val="0"/>
        </w:rPr>
        <w:t xml:space="preserve">A. Hi</w:t>
      </w:r>
      <w:hyperlink r:id="rId344">
        <w:r w:rsidDel="00000000" w:rsidR="00000000" w:rsidRPr="00000000">
          <w:rPr>
            <w:sz w:val="20"/>
            <w:szCs w:val="20"/>
            <w:rtl w:val="0"/>
          </w:rPr>
          <w:t xml:space="preserve"> </w:t>
        </w:r>
      </w:hyperlink>
      <w:hyperlink r:id="rId345">
        <w:r w:rsidDel="00000000" w:rsidR="00000000" w:rsidRPr="00000000">
          <w:rPr>
            <w:color w:val="1155cc"/>
            <w:sz w:val="20"/>
            <w:szCs w:val="20"/>
            <w:u w:val="single"/>
            <w:rtl w:val="0"/>
          </w:rPr>
          <w:t xml:space="preserve">@Ahmed M. Hasan</w:t>
        </w:r>
      </w:hyperlink>
      <w:r w:rsidDel="00000000" w:rsidR="00000000" w:rsidRPr="00000000">
        <w:rPr>
          <w:sz w:val="20"/>
          <w:szCs w:val="20"/>
          <w:rtl w:val="0"/>
        </w:rPr>
        <w:t xml:space="preserve">! Study Smarts week is devoted to us sharing tips and tricks to help you develop good study habits! Our hope is that you walk away with at least 1 useful bit of applicable advice! </w:t>
      </w:r>
      <w:r w:rsidDel="00000000" w:rsidR="00000000" w:rsidRPr="00000000">
        <w:rPr>
          <w:sz w:val="20"/>
          <w:szCs w:val="20"/>
        </w:rPr>
        <w:drawing>
          <wp:inline distB="114300" distT="114300" distL="114300" distR="114300">
            <wp:extent cx="215900" cy="215900"/>
            <wp:effectExtent b="0" l="0" r="0" t="0"/>
            <wp:docPr id="30" name="image37.png"/>
            <a:graphic>
              <a:graphicData uri="http://schemas.openxmlformats.org/drawingml/2006/picture">
                <pic:pic>
                  <pic:nvPicPr>
                    <pic:cNvPr id="0" name="image37.png"/>
                    <pic:cNvPicPr preferRelativeResize="0"/>
                  </pic:nvPicPr>
                  <pic:blipFill>
                    <a:blip r:embed="rId346"/>
                    <a:srcRect b="0" l="0" r="0" t="0"/>
                    <a:stretch>
                      <a:fillRect/>
                    </a:stretch>
                  </pic:blipFill>
                  <pic:spPr>
                    <a:xfrm>
                      <a:off x="0" y="0"/>
                      <a:ext cx="2159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593">
      <w:pPr>
        <w:rPr>
          <w:sz w:val="20"/>
          <w:szCs w:val="20"/>
        </w:rPr>
      </w:pPr>
      <w:r w:rsidDel="00000000" w:rsidR="00000000" w:rsidRPr="00000000">
        <w:rPr>
          <w:rtl w:val="0"/>
        </w:rPr>
      </w:r>
    </w:p>
    <w:p w:rsidR="00000000" w:rsidDel="00000000" w:rsidP="00000000" w:rsidRDefault="00000000" w:rsidRPr="00000000" w14:paraId="00000594">
      <w:pPr>
        <w:rPr>
          <w:b w:val="1"/>
          <w:sz w:val="20"/>
          <w:szCs w:val="20"/>
        </w:rPr>
      </w:pPr>
      <w:r w:rsidDel="00000000" w:rsidR="00000000" w:rsidRPr="00000000">
        <w:rPr>
          <w:b w:val="1"/>
          <w:sz w:val="20"/>
          <w:szCs w:val="20"/>
          <w:rtl w:val="0"/>
        </w:rPr>
        <w:t xml:space="preserve">Q.  Hi</w:t>
      </w:r>
      <w:hyperlink r:id="rId347">
        <w:r w:rsidDel="00000000" w:rsidR="00000000" w:rsidRPr="00000000">
          <w:rPr>
            <w:sz w:val="20"/>
            <w:szCs w:val="20"/>
            <w:rtl w:val="0"/>
          </w:rPr>
          <w:t xml:space="preserve"> </w:t>
        </w:r>
      </w:hyperlink>
      <w:hyperlink r:id="rId348">
        <w:r w:rsidDel="00000000" w:rsidR="00000000" w:rsidRPr="00000000">
          <w:rPr>
            <w:b w:val="1"/>
            <w:color w:val="1155cc"/>
            <w:sz w:val="20"/>
            <w:szCs w:val="20"/>
            <w:u w:val="single"/>
            <w:rtl w:val="0"/>
          </w:rPr>
          <w:t xml:space="preserve">@Palak.Udacity</w:t>
        </w:r>
      </w:hyperlink>
      <w:hyperlink r:id="rId349">
        <w:r w:rsidDel="00000000" w:rsidR="00000000" w:rsidRPr="00000000">
          <w:rPr>
            <w:sz w:val="20"/>
            <w:szCs w:val="20"/>
            <w:rtl w:val="0"/>
          </w:rPr>
          <w:t xml:space="preserve"> </w:t>
        </w:r>
      </w:hyperlink>
      <w:hyperlink r:id="rId350">
        <w:r w:rsidDel="00000000" w:rsidR="00000000" w:rsidRPr="00000000">
          <w:rPr>
            <w:b w:val="1"/>
            <w:color w:val="1155cc"/>
            <w:sz w:val="20"/>
            <w:szCs w:val="20"/>
            <w:u w:val="single"/>
            <w:rtl w:val="0"/>
          </w:rPr>
          <w:t xml:space="preserve">@Grace.Udacity</w:t>
        </w:r>
      </w:hyperlink>
      <w:hyperlink r:id="rId351">
        <w:r w:rsidDel="00000000" w:rsidR="00000000" w:rsidRPr="00000000">
          <w:rPr>
            <w:sz w:val="20"/>
            <w:szCs w:val="20"/>
            <w:rtl w:val="0"/>
          </w:rPr>
          <w:t xml:space="preserve"> </w:t>
        </w:r>
      </w:hyperlink>
      <w:hyperlink r:id="rId352">
        <w:r w:rsidDel="00000000" w:rsidR="00000000" w:rsidRPr="00000000">
          <w:rPr>
            <w:b w:val="1"/>
            <w:color w:val="1155cc"/>
            <w:sz w:val="20"/>
            <w:szCs w:val="20"/>
            <w:u w:val="single"/>
            <w:rtl w:val="0"/>
          </w:rPr>
          <w:t xml:space="preserve">@Brenda.Udacity</w:t>
        </w:r>
      </w:hyperlink>
      <w:r w:rsidDel="00000000" w:rsidR="00000000" w:rsidRPr="00000000">
        <w:rPr>
          <w:b w:val="1"/>
          <w:sz w:val="20"/>
          <w:szCs w:val="20"/>
          <w:rtl w:val="0"/>
        </w:rPr>
        <w:t xml:space="preserve">, hope you're all doing well. Just checking back in to know when the results for the student leaders will be announced. Other than that, I've been creating a list of summer school sources that I'm taking up and I'm sure others would be interested as well. Would it be applicable to share it since it would mean spending extra time away from the main Udacity course? As always, willing to help and assit.</w:t>
      </w:r>
    </w:p>
    <w:p w:rsidR="00000000" w:rsidDel="00000000" w:rsidP="00000000" w:rsidRDefault="00000000" w:rsidRPr="00000000" w14:paraId="00000595">
      <w:pPr>
        <w:rPr>
          <w:sz w:val="20"/>
          <w:szCs w:val="20"/>
        </w:rPr>
      </w:pPr>
      <w:r w:rsidDel="00000000" w:rsidR="00000000" w:rsidRPr="00000000">
        <w:rPr>
          <w:sz w:val="20"/>
          <w:szCs w:val="20"/>
          <w:rtl w:val="0"/>
        </w:rPr>
        <w:t xml:space="preserve">A.</w:t>
      </w:r>
      <w:hyperlink r:id="rId353">
        <w:r w:rsidDel="00000000" w:rsidR="00000000" w:rsidRPr="00000000">
          <w:rPr>
            <w:sz w:val="20"/>
            <w:szCs w:val="20"/>
            <w:rtl w:val="0"/>
          </w:rPr>
          <w:t xml:space="preserve"> </w:t>
        </w:r>
      </w:hyperlink>
      <w:hyperlink r:id="rId354">
        <w:r w:rsidDel="00000000" w:rsidR="00000000" w:rsidRPr="00000000">
          <w:rPr>
            <w:color w:val="1155cc"/>
            <w:sz w:val="20"/>
            <w:szCs w:val="20"/>
            <w:u w:val="single"/>
            <w:rtl w:val="0"/>
          </w:rPr>
          <w:t xml:space="preserve">@Amardeep Singh</w:t>
        </w:r>
      </w:hyperlink>
      <w:r w:rsidDel="00000000" w:rsidR="00000000" w:rsidRPr="00000000">
        <w:rPr>
          <w:sz w:val="20"/>
          <w:szCs w:val="20"/>
          <w:rtl w:val="0"/>
        </w:rPr>
        <w:t xml:space="preserve"> Hey! As is mentioned in the Calendar, we will be announcing the Student Leader results on July 20th, Monday.Also, please go ahead and share the list with others in the community!</w:t>
      </w:r>
    </w:p>
    <w:p w:rsidR="00000000" w:rsidDel="00000000" w:rsidP="00000000" w:rsidRDefault="00000000" w:rsidRPr="00000000" w14:paraId="00000596">
      <w:pPr>
        <w:rPr>
          <w:sz w:val="20"/>
          <w:szCs w:val="20"/>
        </w:rPr>
      </w:pPr>
      <w:r w:rsidDel="00000000" w:rsidR="00000000" w:rsidRPr="00000000">
        <w:rPr>
          <w:rtl w:val="0"/>
        </w:rPr>
      </w:r>
    </w:p>
    <w:p w:rsidR="00000000" w:rsidDel="00000000" w:rsidP="00000000" w:rsidRDefault="00000000" w:rsidRPr="00000000" w14:paraId="00000597">
      <w:pPr>
        <w:rPr>
          <w:b w:val="1"/>
          <w:sz w:val="20"/>
          <w:szCs w:val="20"/>
        </w:rPr>
      </w:pPr>
      <w:r w:rsidDel="00000000" w:rsidR="00000000" w:rsidRPr="00000000">
        <w:rPr>
          <w:b w:val="1"/>
          <w:sz w:val="20"/>
          <w:szCs w:val="20"/>
          <w:rtl w:val="0"/>
        </w:rPr>
        <w:t xml:space="preserve">Q. How much money do I have to pay to complete phase 2, if i'm not selected? (edited)</w:t>
      </w:r>
    </w:p>
    <w:p w:rsidR="00000000" w:rsidDel="00000000" w:rsidP="00000000" w:rsidRDefault="00000000" w:rsidRPr="00000000" w14:paraId="00000598">
      <w:pPr>
        <w:rPr>
          <w:sz w:val="20"/>
          <w:szCs w:val="20"/>
        </w:rPr>
      </w:pPr>
      <w:r w:rsidDel="00000000" w:rsidR="00000000" w:rsidRPr="00000000">
        <w:rPr>
          <w:sz w:val="20"/>
          <w:szCs w:val="20"/>
          <w:rtl w:val="0"/>
        </w:rPr>
        <w:t xml:space="preserve">A. Hi</w:t>
      </w:r>
      <w:hyperlink r:id="rId355">
        <w:r w:rsidDel="00000000" w:rsidR="00000000" w:rsidRPr="00000000">
          <w:rPr>
            <w:sz w:val="20"/>
            <w:szCs w:val="20"/>
            <w:rtl w:val="0"/>
          </w:rPr>
          <w:t xml:space="preserve"> </w:t>
        </w:r>
      </w:hyperlink>
      <w:hyperlink r:id="rId356">
        <w:r w:rsidDel="00000000" w:rsidR="00000000" w:rsidRPr="00000000">
          <w:rPr>
            <w:color w:val="1155cc"/>
            <w:sz w:val="20"/>
            <w:szCs w:val="20"/>
            <w:u w:val="single"/>
            <w:rtl w:val="0"/>
          </w:rPr>
          <w:t xml:space="preserve">@Stephany Berrio</w:t>
        </w:r>
      </w:hyperlink>
      <w:r w:rsidDel="00000000" w:rsidR="00000000" w:rsidRPr="00000000">
        <w:rPr>
          <w:sz w:val="20"/>
          <w:szCs w:val="20"/>
          <w:rtl w:val="0"/>
        </w:rPr>
        <w:t xml:space="preserve">! It’s roughly $350-400  a month for one of our Nanodegree programs!</w:t>
      </w:r>
    </w:p>
    <w:p w:rsidR="00000000" w:rsidDel="00000000" w:rsidP="00000000" w:rsidRDefault="00000000" w:rsidRPr="00000000" w14:paraId="00000599">
      <w:pPr>
        <w:rPr>
          <w:sz w:val="20"/>
          <w:szCs w:val="20"/>
        </w:rPr>
      </w:pPr>
      <w:r w:rsidDel="00000000" w:rsidR="00000000" w:rsidRPr="00000000">
        <w:rPr>
          <w:sz w:val="20"/>
          <w:szCs w:val="20"/>
          <w:rtl w:val="0"/>
        </w:rPr>
        <w:t xml:space="preserve">A. And Phase 2 students will have 4 months to complete the program &amp; graduate!</w:t>
      </w:r>
    </w:p>
    <w:p w:rsidR="00000000" w:rsidDel="00000000" w:rsidP="00000000" w:rsidRDefault="00000000" w:rsidRPr="00000000" w14:paraId="0000059A">
      <w:pPr>
        <w:rPr>
          <w:sz w:val="20"/>
          <w:szCs w:val="20"/>
        </w:rPr>
      </w:pPr>
      <w:r w:rsidDel="00000000" w:rsidR="00000000" w:rsidRPr="00000000">
        <w:rPr>
          <w:rtl w:val="0"/>
        </w:rPr>
      </w:r>
    </w:p>
    <w:p w:rsidR="00000000" w:rsidDel="00000000" w:rsidP="00000000" w:rsidRDefault="00000000" w:rsidRPr="00000000" w14:paraId="0000059B">
      <w:pPr>
        <w:rPr>
          <w:b w:val="1"/>
          <w:sz w:val="20"/>
          <w:szCs w:val="20"/>
        </w:rPr>
      </w:pPr>
      <w:r w:rsidDel="00000000" w:rsidR="00000000" w:rsidRPr="00000000">
        <w:rPr>
          <w:b w:val="1"/>
          <w:sz w:val="20"/>
          <w:szCs w:val="20"/>
          <w:rtl w:val="0"/>
        </w:rPr>
        <w:t xml:space="preserve">Q. How do we know if the labs are completed when we exit out of them?</w:t>
      </w:r>
    </w:p>
    <w:p w:rsidR="00000000" w:rsidDel="00000000" w:rsidP="00000000" w:rsidRDefault="00000000" w:rsidRPr="00000000" w14:paraId="0000059C">
      <w:pPr>
        <w:rPr>
          <w:sz w:val="20"/>
          <w:szCs w:val="20"/>
        </w:rPr>
      </w:pPr>
      <w:r w:rsidDel="00000000" w:rsidR="00000000" w:rsidRPr="00000000">
        <w:rPr>
          <w:sz w:val="20"/>
          <w:szCs w:val="20"/>
          <w:rtl w:val="0"/>
        </w:rPr>
        <w:t xml:space="preserve">A.</w:t>
      </w:r>
      <w:hyperlink r:id="rId357">
        <w:r w:rsidDel="00000000" w:rsidR="00000000" w:rsidRPr="00000000">
          <w:rPr>
            <w:sz w:val="20"/>
            <w:szCs w:val="20"/>
            <w:rtl w:val="0"/>
          </w:rPr>
          <w:t xml:space="preserve"> </w:t>
        </w:r>
      </w:hyperlink>
      <w:hyperlink r:id="rId358">
        <w:r w:rsidDel="00000000" w:rsidR="00000000" w:rsidRPr="00000000">
          <w:rPr>
            <w:color w:val="1155cc"/>
            <w:sz w:val="20"/>
            <w:szCs w:val="20"/>
            <w:u w:val="single"/>
            <w:rtl w:val="0"/>
          </w:rPr>
          <w:t xml:space="preserve">@Annie Zhou</w:t>
        </w:r>
      </w:hyperlink>
      <w:r w:rsidDel="00000000" w:rsidR="00000000" w:rsidRPr="00000000">
        <w:rPr>
          <w:sz w:val="20"/>
          <w:szCs w:val="20"/>
          <w:rtl w:val="0"/>
        </w:rPr>
        <w:t xml:space="preserve"> There is a detailed discussion going on this in</w:t>
      </w:r>
      <w:hyperlink r:id="rId359">
        <w:r w:rsidDel="00000000" w:rsidR="00000000" w:rsidRPr="00000000">
          <w:rPr>
            <w:sz w:val="20"/>
            <w:szCs w:val="20"/>
            <w:rtl w:val="0"/>
          </w:rPr>
          <w:t xml:space="preserve"> </w:t>
        </w:r>
      </w:hyperlink>
      <w:hyperlink r:id="rId360">
        <w:r w:rsidDel="00000000" w:rsidR="00000000" w:rsidRPr="00000000">
          <w:rPr>
            <w:color w:val="1155cc"/>
            <w:sz w:val="20"/>
            <w:szCs w:val="20"/>
            <w:u w:val="single"/>
            <w:rtl w:val="0"/>
          </w:rPr>
          <w:t xml:space="preserve">#tech_help</w:t>
        </w:r>
      </w:hyperlink>
      <w:r w:rsidDel="00000000" w:rsidR="00000000" w:rsidRPr="00000000">
        <w:rPr>
          <w:sz w:val="20"/>
          <w:szCs w:val="20"/>
          <w:rtl w:val="0"/>
        </w:rPr>
        <w:t xml:space="preserve"> &amp;</w:t>
      </w:r>
      <w:hyperlink r:id="rId361">
        <w:r w:rsidDel="00000000" w:rsidR="00000000" w:rsidRPr="00000000">
          <w:rPr>
            <w:sz w:val="20"/>
            <w:szCs w:val="20"/>
            <w:rtl w:val="0"/>
          </w:rPr>
          <w:t xml:space="preserve"> </w:t>
        </w:r>
      </w:hyperlink>
      <w:hyperlink r:id="rId362">
        <w:r w:rsidDel="00000000" w:rsidR="00000000" w:rsidRPr="00000000">
          <w:rPr>
            <w:color w:val="1155cc"/>
            <w:sz w:val="20"/>
            <w:szCs w:val="20"/>
            <w:u w:val="single"/>
            <w:rtl w:val="0"/>
          </w:rPr>
          <w:t xml:space="preserve">#lab_help</w:t>
        </w:r>
      </w:hyperlink>
      <w:r w:rsidDel="00000000" w:rsidR="00000000" w:rsidRPr="00000000">
        <w:rPr>
          <w:sz w:val="20"/>
          <w:szCs w:val="20"/>
          <w:rtl w:val="0"/>
        </w:rPr>
        <w:t xml:space="preserve"> ! You can find more insights there!</w:t>
      </w:r>
    </w:p>
    <w:p w:rsidR="00000000" w:rsidDel="00000000" w:rsidP="00000000" w:rsidRDefault="00000000" w:rsidRPr="00000000" w14:paraId="0000059D">
      <w:pPr>
        <w:rPr>
          <w:sz w:val="20"/>
          <w:szCs w:val="20"/>
        </w:rPr>
      </w:pPr>
      <w:r w:rsidDel="00000000" w:rsidR="00000000" w:rsidRPr="00000000">
        <w:rPr>
          <w:rtl w:val="0"/>
        </w:rPr>
      </w:r>
    </w:p>
    <w:p w:rsidR="00000000" w:rsidDel="00000000" w:rsidP="00000000" w:rsidRDefault="00000000" w:rsidRPr="00000000" w14:paraId="0000059E">
      <w:pPr>
        <w:rPr>
          <w:b w:val="1"/>
          <w:sz w:val="20"/>
          <w:szCs w:val="20"/>
        </w:rPr>
      </w:pPr>
      <w:r w:rsidDel="00000000" w:rsidR="00000000" w:rsidRPr="00000000">
        <w:rPr>
          <w:b w:val="1"/>
          <w:sz w:val="20"/>
          <w:szCs w:val="20"/>
          <w:rtl w:val="0"/>
        </w:rPr>
        <w:t xml:space="preserve">Q.</w:t>
      </w:r>
      <w:hyperlink r:id="rId363">
        <w:r w:rsidDel="00000000" w:rsidR="00000000" w:rsidRPr="00000000">
          <w:rPr>
            <w:sz w:val="20"/>
            <w:szCs w:val="20"/>
            <w:rtl w:val="0"/>
          </w:rPr>
          <w:t xml:space="preserve"> </w:t>
        </w:r>
      </w:hyperlink>
      <w:hyperlink r:id="rId364">
        <w:r w:rsidDel="00000000" w:rsidR="00000000" w:rsidRPr="00000000">
          <w:rPr>
            <w:b w:val="1"/>
            <w:color w:val="1155cc"/>
            <w:sz w:val="20"/>
            <w:szCs w:val="20"/>
            <w:u w:val="single"/>
            <w:rtl w:val="0"/>
          </w:rPr>
          <w:t xml:space="preserve">@Palak.Udacity</w:t>
        </w:r>
      </w:hyperlink>
      <w:hyperlink r:id="rId365">
        <w:r w:rsidDel="00000000" w:rsidR="00000000" w:rsidRPr="00000000">
          <w:rPr>
            <w:sz w:val="20"/>
            <w:szCs w:val="20"/>
            <w:rtl w:val="0"/>
          </w:rPr>
          <w:t xml:space="preserve"> </w:t>
        </w:r>
      </w:hyperlink>
      <w:hyperlink r:id="rId366">
        <w:r w:rsidDel="00000000" w:rsidR="00000000" w:rsidRPr="00000000">
          <w:rPr>
            <w:b w:val="1"/>
            <w:color w:val="1155cc"/>
            <w:sz w:val="20"/>
            <w:szCs w:val="20"/>
            <w:u w:val="single"/>
            <w:rtl w:val="0"/>
          </w:rPr>
          <w:t xml:space="preserve">@Brenda.Udacity</w:t>
        </w:r>
      </w:hyperlink>
      <w:r w:rsidDel="00000000" w:rsidR="00000000" w:rsidRPr="00000000">
        <w:rPr>
          <w:sz w:val="20"/>
          <w:szCs w:val="20"/>
          <w:rtl w:val="0"/>
        </w:rPr>
        <w:t xml:space="preserve"> </w:t>
      </w:r>
      <w:r w:rsidDel="00000000" w:rsidR="00000000" w:rsidRPr="00000000">
        <w:rPr>
          <w:b w:val="1"/>
          <w:sz w:val="20"/>
          <w:szCs w:val="20"/>
          <w:rtl w:val="0"/>
        </w:rPr>
        <w:t xml:space="preserve">are there more study groups in coming days. I have made a request for one but can't see it in the list so criteria  for selection? (edited)</w:t>
      </w:r>
    </w:p>
    <w:p w:rsidR="00000000" w:rsidDel="00000000" w:rsidP="00000000" w:rsidRDefault="00000000" w:rsidRPr="00000000" w14:paraId="0000059F">
      <w:pPr>
        <w:rPr>
          <w:sz w:val="20"/>
          <w:szCs w:val="20"/>
        </w:rPr>
      </w:pPr>
      <w:r w:rsidDel="00000000" w:rsidR="00000000" w:rsidRPr="00000000">
        <w:rPr>
          <w:sz w:val="20"/>
          <w:szCs w:val="20"/>
          <w:rtl w:val="0"/>
        </w:rPr>
        <w:t xml:space="preserve">A.</w:t>
      </w:r>
      <w:hyperlink r:id="rId367">
        <w:r w:rsidDel="00000000" w:rsidR="00000000" w:rsidRPr="00000000">
          <w:rPr>
            <w:sz w:val="20"/>
            <w:szCs w:val="20"/>
            <w:rtl w:val="0"/>
          </w:rPr>
          <w:t xml:space="preserve"> </w:t>
        </w:r>
      </w:hyperlink>
      <w:hyperlink r:id="rId368">
        <w:r w:rsidDel="00000000" w:rsidR="00000000" w:rsidRPr="00000000">
          <w:rPr>
            <w:color w:val="1155cc"/>
            <w:sz w:val="20"/>
            <w:szCs w:val="20"/>
            <w:u w:val="single"/>
            <w:rtl w:val="0"/>
          </w:rPr>
          <w:t xml:space="preserve">@Mohammed_Azeem</w:t>
        </w:r>
      </w:hyperlink>
      <w:r w:rsidDel="00000000" w:rsidR="00000000" w:rsidRPr="00000000">
        <w:rPr>
          <w:sz w:val="20"/>
          <w:szCs w:val="20"/>
          <w:rtl w:val="0"/>
        </w:rPr>
        <w:t xml:space="preserve"> Please refresh the page once you have registered your group!</w:t>
      </w:r>
    </w:p>
    <w:p w:rsidR="00000000" w:rsidDel="00000000" w:rsidP="00000000" w:rsidRDefault="00000000" w:rsidRPr="00000000" w14:paraId="000005A0">
      <w:pPr>
        <w:rPr>
          <w:sz w:val="20"/>
          <w:szCs w:val="20"/>
        </w:rPr>
      </w:pPr>
      <w:r w:rsidDel="00000000" w:rsidR="00000000" w:rsidRPr="00000000">
        <w:rPr>
          <w:sz w:val="20"/>
          <w:szCs w:val="20"/>
          <w:rtl w:val="0"/>
        </w:rPr>
        <w:t xml:space="preserve">The Study Group you have requested is visible in the directory.The JOIN button though will be added to it in another 24 hours! </w:t>
      </w:r>
      <w:r w:rsidDel="00000000" w:rsidR="00000000" w:rsidRPr="00000000">
        <w:rPr>
          <w:sz w:val="20"/>
          <w:szCs w:val="20"/>
        </w:rPr>
        <w:drawing>
          <wp:inline distB="114300" distT="114300" distL="114300" distR="114300">
            <wp:extent cx="215900" cy="215900"/>
            <wp:effectExtent b="0" l="0" r="0" t="0"/>
            <wp:docPr id="55" name="image59.png"/>
            <a:graphic>
              <a:graphicData uri="http://schemas.openxmlformats.org/drawingml/2006/picture">
                <pic:pic>
                  <pic:nvPicPr>
                    <pic:cNvPr id="0" name="image59.png"/>
                    <pic:cNvPicPr preferRelativeResize="0"/>
                  </pic:nvPicPr>
                  <pic:blipFill>
                    <a:blip r:embed="rId369"/>
                    <a:srcRect b="0" l="0" r="0" t="0"/>
                    <a:stretch>
                      <a:fillRect/>
                    </a:stretch>
                  </pic:blipFill>
                  <pic:spPr>
                    <a:xfrm>
                      <a:off x="0" y="0"/>
                      <a:ext cx="2159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5A1">
      <w:pPr>
        <w:rPr>
          <w:sz w:val="20"/>
          <w:szCs w:val="20"/>
        </w:rPr>
      </w:pPr>
      <w:r w:rsidDel="00000000" w:rsidR="00000000" w:rsidRPr="00000000">
        <w:rPr>
          <w:rtl w:val="0"/>
        </w:rPr>
      </w:r>
    </w:p>
    <w:p w:rsidR="00000000" w:rsidDel="00000000" w:rsidP="00000000" w:rsidRDefault="00000000" w:rsidRPr="00000000" w14:paraId="000005A2">
      <w:pPr>
        <w:rPr>
          <w:b w:val="1"/>
          <w:sz w:val="20"/>
          <w:szCs w:val="20"/>
        </w:rPr>
      </w:pPr>
      <w:r w:rsidDel="00000000" w:rsidR="00000000" w:rsidRPr="00000000">
        <w:rPr>
          <w:b w:val="1"/>
          <w:sz w:val="20"/>
          <w:szCs w:val="20"/>
          <w:rtl w:val="0"/>
        </w:rPr>
        <w:t xml:space="preserve">Q. Any idea about the selection of the study group organizers. Do we all have to select one or those who filled the form will be the organizers themselves?</w:t>
      </w:r>
    </w:p>
    <w:p w:rsidR="00000000" w:rsidDel="00000000" w:rsidP="00000000" w:rsidRDefault="00000000" w:rsidRPr="00000000" w14:paraId="000005A3">
      <w:pPr>
        <w:rPr>
          <w:sz w:val="20"/>
          <w:szCs w:val="20"/>
        </w:rPr>
      </w:pPr>
      <w:r w:rsidDel="00000000" w:rsidR="00000000" w:rsidRPr="00000000">
        <w:rPr>
          <w:sz w:val="20"/>
          <w:szCs w:val="20"/>
          <w:rtl w:val="0"/>
        </w:rPr>
        <w:t xml:space="preserve">A. Hi</w:t>
      </w:r>
      <w:hyperlink r:id="rId370">
        <w:r w:rsidDel="00000000" w:rsidR="00000000" w:rsidRPr="00000000">
          <w:rPr>
            <w:sz w:val="20"/>
            <w:szCs w:val="20"/>
            <w:rtl w:val="0"/>
          </w:rPr>
          <w:t xml:space="preserve"> </w:t>
        </w:r>
      </w:hyperlink>
      <w:hyperlink r:id="rId371">
        <w:r w:rsidDel="00000000" w:rsidR="00000000" w:rsidRPr="00000000">
          <w:rPr>
            <w:color w:val="1155cc"/>
            <w:sz w:val="20"/>
            <w:szCs w:val="20"/>
            <w:u w:val="single"/>
            <w:rtl w:val="0"/>
          </w:rPr>
          <w:t xml:space="preserve">@Vipul</w:t>
        </w:r>
      </w:hyperlink>
      <w:r w:rsidDel="00000000" w:rsidR="00000000" w:rsidRPr="00000000">
        <w:rPr>
          <w:sz w:val="20"/>
          <w:szCs w:val="20"/>
          <w:rtl w:val="0"/>
        </w:rPr>
        <w:t xml:space="preserve">! Most often the individual who starts the group ends up being the Organizer and main POC (point of contact) but if they don’t want to be then the members can help decide on who that person will be!</w:t>
      </w:r>
    </w:p>
    <w:p w:rsidR="00000000" w:rsidDel="00000000" w:rsidP="00000000" w:rsidRDefault="00000000" w:rsidRPr="00000000" w14:paraId="000005A4">
      <w:pPr>
        <w:rPr>
          <w:sz w:val="20"/>
          <w:szCs w:val="20"/>
        </w:rPr>
      </w:pPr>
      <w:r w:rsidDel="00000000" w:rsidR="00000000" w:rsidRPr="00000000">
        <w:rPr>
          <w:rtl w:val="0"/>
        </w:rPr>
      </w:r>
    </w:p>
    <w:p w:rsidR="00000000" w:rsidDel="00000000" w:rsidP="00000000" w:rsidRDefault="00000000" w:rsidRPr="00000000" w14:paraId="000005A5">
      <w:pPr>
        <w:rPr>
          <w:b w:val="1"/>
          <w:color w:val="1155cc"/>
          <w:sz w:val="20"/>
          <w:szCs w:val="20"/>
          <w:u w:val="single"/>
        </w:rPr>
      </w:pPr>
      <w:r w:rsidDel="00000000" w:rsidR="00000000" w:rsidRPr="00000000">
        <w:rPr>
          <w:b w:val="1"/>
          <w:sz w:val="20"/>
          <w:szCs w:val="20"/>
          <w:rtl w:val="0"/>
        </w:rPr>
        <w:t xml:space="preserve">Q. Hello, AMA, fro link :</w:t>
      </w:r>
      <w:hyperlink r:id="rId372">
        <w:r w:rsidDel="00000000" w:rsidR="00000000" w:rsidRPr="00000000">
          <w:rPr>
            <w:sz w:val="20"/>
            <w:szCs w:val="20"/>
            <w:rtl w:val="0"/>
          </w:rPr>
          <w:t xml:space="preserve"> </w:t>
        </w:r>
      </w:hyperlink>
      <w:hyperlink r:id="rId373">
        <w:r w:rsidDel="00000000" w:rsidR="00000000" w:rsidRPr="00000000">
          <w:rPr>
            <w:b w:val="1"/>
            <w:color w:val="1155cc"/>
            <w:sz w:val="20"/>
            <w:szCs w:val="20"/>
            <w:u w:val="single"/>
            <w:rtl w:val="0"/>
          </w:rPr>
          <w:t xml:space="preserve">https://classroom.udacity.com/me</w:t>
        </w:r>
      </w:hyperlink>
      <w:r w:rsidDel="00000000" w:rsidR="00000000" w:rsidRPr="00000000">
        <w:rPr>
          <w:rtl w:val="0"/>
        </w:rPr>
      </w:r>
    </w:p>
    <w:p w:rsidR="00000000" w:rsidDel="00000000" w:rsidP="00000000" w:rsidRDefault="00000000" w:rsidRPr="00000000" w14:paraId="000005A6">
      <w:pPr>
        <w:rPr>
          <w:b w:val="1"/>
          <w:sz w:val="20"/>
          <w:szCs w:val="20"/>
        </w:rPr>
      </w:pPr>
      <w:r w:rsidDel="00000000" w:rsidR="00000000" w:rsidRPr="00000000">
        <w:rPr>
          <w:b w:val="1"/>
          <w:sz w:val="20"/>
          <w:szCs w:val="20"/>
          <w:rtl w:val="0"/>
        </w:rPr>
        <w:t xml:space="preserve">, how do I find my the lab practical. really finding hard to get to that part . My browser just does not load that Lab session&gt;</w:t>
      </w:r>
    </w:p>
    <w:p w:rsidR="00000000" w:rsidDel="00000000" w:rsidP="00000000" w:rsidRDefault="00000000" w:rsidRPr="00000000" w14:paraId="000005A7">
      <w:pPr>
        <w:rPr>
          <w:sz w:val="20"/>
          <w:szCs w:val="20"/>
        </w:rPr>
      </w:pPr>
      <w:r w:rsidDel="00000000" w:rsidR="00000000" w:rsidRPr="00000000">
        <w:rPr>
          <w:sz w:val="20"/>
          <w:szCs w:val="20"/>
          <w:rtl w:val="0"/>
        </w:rPr>
        <w:t xml:space="preserve">A. Thanks for the help, everyone! Hi</w:t>
      </w:r>
      <w:hyperlink r:id="rId374">
        <w:r w:rsidDel="00000000" w:rsidR="00000000" w:rsidRPr="00000000">
          <w:rPr>
            <w:sz w:val="20"/>
            <w:szCs w:val="20"/>
            <w:rtl w:val="0"/>
          </w:rPr>
          <w:t xml:space="preserve"> </w:t>
        </w:r>
      </w:hyperlink>
      <w:hyperlink r:id="rId375">
        <w:r w:rsidDel="00000000" w:rsidR="00000000" w:rsidRPr="00000000">
          <w:rPr>
            <w:color w:val="1155cc"/>
            <w:sz w:val="20"/>
            <w:szCs w:val="20"/>
            <w:u w:val="single"/>
            <w:rtl w:val="0"/>
          </w:rPr>
          <w:t xml:space="preserve">@rafayel</w:t>
        </w:r>
      </w:hyperlink>
      <w:r w:rsidDel="00000000" w:rsidR="00000000" w:rsidRPr="00000000">
        <w:rPr>
          <w:sz w:val="20"/>
          <w:szCs w:val="20"/>
          <w:rtl w:val="0"/>
        </w:rPr>
        <w:t xml:space="preserve">! Feel free to pop into the</w:t>
      </w:r>
      <w:hyperlink r:id="rId376">
        <w:r w:rsidDel="00000000" w:rsidR="00000000" w:rsidRPr="00000000">
          <w:rPr>
            <w:sz w:val="20"/>
            <w:szCs w:val="20"/>
            <w:rtl w:val="0"/>
          </w:rPr>
          <w:t xml:space="preserve"> </w:t>
        </w:r>
      </w:hyperlink>
      <w:hyperlink r:id="rId377">
        <w:r w:rsidDel="00000000" w:rsidR="00000000" w:rsidRPr="00000000">
          <w:rPr>
            <w:color w:val="1155cc"/>
            <w:sz w:val="20"/>
            <w:szCs w:val="20"/>
            <w:u w:val="single"/>
            <w:rtl w:val="0"/>
          </w:rPr>
          <w:t xml:space="preserve">#lab_help</w:t>
        </w:r>
      </w:hyperlink>
      <w:r w:rsidDel="00000000" w:rsidR="00000000" w:rsidRPr="00000000">
        <w:rPr>
          <w:sz w:val="20"/>
          <w:szCs w:val="20"/>
          <w:rtl w:val="0"/>
        </w:rPr>
        <w:t xml:space="preserve"> channel for lab assistance as well! This channel was added later so you’ll need to click Channels + in the left nav and search for the</w:t>
      </w:r>
      <w:hyperlink r:id="rId378">
        <w:r w:rsidDel="00000000" w:rsidR="00000000" w:rsidRPr="00000000">
          <w:rPr>
            <w:sz w:val="20"/>
            <w:szCs w:val="20"/>
            <w:rtl w:val="0"/>
          </w:rPr>
          <w:t xml:space="preserve"> </w:t>
        </w:r>
      </w:hyperlink>
      <w:hyperlink r:id="rId379">
        <w:r w:rsidDel="00000000" w:rsidR="00000000" w:rsidRPr="00000000">
          <w:rPr>
            <w:color w:val="1155cc"/>
            <w:sz w:val="20"/>
            <w:szCs w:val="20"/>
            <w:u w:val="single"/>
            <w:rtl w:val="0"/>
          </w:rPr>
          <w:t xml:space="preserve">#lab_help</w:t>
        </w:r>
      </w:hyperlink>
      <w:r w:rsidDel="00000000" w:rsidR="00000000" w:rsidRPr="00000000">
        <w:rPr>
          <w:sz w:val="20"/>
          <w:szCs w:val="20"/>
          <w:rtl w:val="0"/>
        </w:rPr>
        <w:t xml:space="preserve"> channel to join it! </w:t>
      </w:r>
      <w:r w:rsidDel="00000000" w:rsidR="00000000" w:rsidRPr="00000000">
        <w:rPr>
          <w:sz w:val="20"/>
          <w:szCs w:val="20"/>
        </w:rPr>
        <w:drawing>
          <wp:inline distB="114300" distT="114300" distL="114300" distR="114300">
            <wp:extent cx="215900" cy="215900"/>
            <wp:effectExtent b="0" l="0" r="0" t="0"/>
            <wp:docPr id="48" name="image39.png"/>
            <a:graphic>
              <a:graphicData uri="http://schemas.openxmlformats.org/drawingml/2006/picture">
                <pic:pic>
                  <pic:nvPicPr>
                    <pic:cNvPr id="0" name="image39.png"/>
                    <pic:cNvPicPr preferRelativeResize="0"/>
                  </pic:nvPicPr>
                  <pic:blipFill>
                    <a:blip r:embed="rId380"/>
                    <a:srcRect b="0" l="0" r="0" t="0"/>
                    <a:stretch>
                      <a:fillRect/>
                    </a:stretch>
                  </pic:blipFill>
                  <pic:spPr>
                    <a:xfrm>
                      <a:off x="0" y="0"/>
                      <a:ext cx="2159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5A8">
      <w:pPr>
        <w:rPr>
          <w:sz w:val="20"/>
          <w:szCs w:val="20"/>
        </w:rPr>
      </w:pPr>
      <w:r w:rsidDel="00000000" w:rsidR="00000000" w:rsidRPr="00000000">
        <w:rPr>
          <w:rtl w:val="0"/>
        </w:rPr>
      </w:r>
    </w:p>
    <w:p w:rsidR="00000000" w:rsidDel="00000000" w:rsidP="00000000" w:rsidRDefault="00000000" w:rsidRPr="00000000" w14:paraId="000005A9">
      <w:pPr>
        <w:rPr>
          <w:b w:val="1"/>
          <w:sz w:val="20"/>
          <w:szCs w:val="20"/>
        </w:rPr>
      </w:pPr>
      <w:r w:rsidDel="00000000" w:rsidR="00000000" w:rsidRPr="00000000">
        <w:rPr>
          <w:b w:val="1"/>
          <w:sz w:val="20"/>
          <w:szCs w:val="20"/>
          <w:rtl w:val="0"/>
        </w:rPr>
        <w:t xml:space="preserve">Q. Hello</w:t>
      </w:r>
      <w:hyperlink r:id="rId381">
        <w:r w:rsidDel="00000000" w:rsidR="00000000" w:rsidRPr="00000000">
          <w:rPr>
            <w:sz w:val="20"/>
            <w:szCs w:val="20"/>
            <w:rtl w:val="0"/>
          </w:rPr>
          <w:t xml:space="preserve"> </w:t>
        </w:r>
      </w:hyperlink>
      <w:hyperlink r:id="rId382">
        <w:r w:rsidDel="00000000" w:rsidR="00000000" w:rsidRPr="00000000">
          <w:rPr>
            <w:b w:val="1"/>
            <w:color w:val="1155cc"/>
            <w:sz w:val="20"/>
            <w:szCs w:val="20"/>
            <w:u w:val="single"/>
            <w:rtl w:val="0"/>
          </w:rPr>
          <w:t xml:space="preserve">@Palak.Udacity</w:t>
        </w:r>
      </w:hyperlink>
      <w:r w:rsidDel="00000000" w:rsidR="00000000" w:rsidRPr="00000000">
        <w:rPr>
          <w:sz w:val="20"/>
          <w:szCs w:val="20"/>
          <w:rtl w:val="0"/>
        </w:rPr>
        <w:t xml:space="preserve"> </w:t>
      </w:r>
      <w:r w:rsidDel="00000000" w:rsidR="00000000" w:rsidRPr="00000000">
        <w:rPr>
          <w:b w:val="1"/>
          <w:sz w:val="20"/>
          <w:szCs w:val="20"/>
          <w:rtl w:val="0"/>
        </w:rPr>
        <w:t xml:space="preserve">the phase 1 of the scholarship focused mostly on using the Azure ML Designer. Are we expecting more coding focus solutions in the phase 2? (edited)</w:t>
      </w:r>
    </w:p>
    <w:p w:rsidR="00000000" w:rsidDel="00000000" w:rsidP="00000000" w:rsidRDefault="00000000" w:rsidRPr="00000000" w14:paraId="000005AA">
      <w:pPr>
        <w:rPr>
          <w:sz w:val="20"/>
          <w:szCs w:val="20"/>
        </w:rPr>
      </w:pPr>
      <w:r w:rsidDel="00000000" w:rsidR="00000000" w:rsidRPr="00000000">
        <w:rPr>
          <w:sz w:val="20"/>
          <w:szCs w:val="20"/>
          <w:rtl w:val="0"/>
        </w:rPr>
        <w:t xml:space="preserve">A.</w:t>
      </w:r>
      <w:hyperlink r:id="rId383">
        <w:r w:rsidDel="00000000" w:rsidR="00000000" w:rsidRPr="00000000">
          <w:rPr>
            <w:sz w:val="20"/>
            <w:szCs w:val="20"/>
            <w:rtl w:val="0"/>
          </w:rPr>
          <w:t xml:space="preserve"> </w:t>
        </w:r>
      </w:hyperlink>
      <w:hyperlink r:id="rId384">
        <w:r w:rsidDel="00000000" w:rsidR="00000000" w:rsidRPr="00000000">
          <w:rPr>
            <w:color w:val="1155cc"/>
            <w:sz w:val="20"/>
            <w:szCs w:val="20"/>
            <w:u w:val="single"/>
            <w:rtl w:val="0"/>
          </w:rPr>
          <w:t xml:space="preserve">@Godfrey</w:t>
        </w:r>
      </w:hyperlink>
      <w:r w:rsidDel="00000000" w:rsidR="00000000" w:rsidRPr="00000000">
        <w:rPr>
          <w:sz w:val="20"/>
          <w:szCs w:val="20"/>
          <w:rtl w:val="0"/>
        </w:rPr>
        <w:t xml:space="preserve"> The Phase 2 nanodegree is brand new and still under development so we do not have a confirmation on this!</w:t>
      </w:r>
    </w:p>
    <w:p w:rsidR="00000000" w:rsidDel="00000000" w:rsidP="00000000" w:rsidRDefault="00000000" w:rsidRPr="00000000" w14:paraId="000005AB">
      <w:pPr>
        <w:rPr>
          <w:sz w:val="20"/>
          <w:szCs w:val="20"/>
        </w:rPr>
      </w:pPr>
      <w:r w:rsidDel="00000000" w:rsidR="00000000" w:rsidRPr="00000000">
        <w:rPr>
          <w:rtl w:val="0"/>
        </w:rPr>
      </w:r>
    </w:p>
    <w:p w:rsidR="00000000" w:rsidDel="00000000" w:rsidP="00000000" w:rsidRDefault="00000000" w:rsidRPr="00000000" w14:paraId="000005AC">
      <w:pPr>
        <w:rPr>
          <w:b w:val="1"/>
          <w:sz w:val="20"/>
          <w:szCs w:val="20"/>
        </w:rPr>
      </w:pPr>
      <w:r w:rsidDel="00000000" w:rsidR="00000000" w:rsidRPr="00000000">
        <w:rPr>
          <w:b w:val="1"/>
          <w:sz w:val="20"/>
          <w:szCs w:val="20"/>
          <w:rtl w:val="0"/>
        </w:rPr>
        <w:t xml:space="preserve">Q. Is project important after we finish coursework? And how many members can work on one project?</w:t>
      </w:r>
    </w:p>
    <w:p w:rsidR="00000000" w:rsidDel="00000000" w:rsidP="00000000" w:rsidRDefault="00000000" w:rsidRPr="00000000" w14:paraId="000005AD">
      <w:pPr>
        <w:rPr>
          <w:sz w:val="20"/>
          <w:szCs w:val="20"/>
        </w:rPr>
      </w:pPr>
      <w:r w:rsidDel="00000000" w:rsidR="00000000" w:rsidRPr="00000000">
        <w:rPr>
          <w:sz w:val="20"/>
          <w:szCs w:val="20"/>
          <w:rtl w:val="0"/>
        </w:rPr>
        <w:t xml:space="preserve">A. Hi</w:t>
      </w:r>
      <w:hyperlink r:id="rId385">
        <w:r w:rsidDel="00000000" w:rsidR="00000000" w:rsidRPr="00000000">
          <w:rPr>
            <w:sz w:val="20"/>
            <w:szCs w:val="20"/>
            <w:rtl w:val="0"/>
          </w:rPr>
          <w:t xml:space="preserve"> </w:t>
        </w:r>
      </w:hyperlink>
      <w:hyperlink r:id="rId386">
        <w:r w:rsidDel="00000000" w:rsidR="00000000" w:rsidRPr="00000000">
          <w:rPr>
            <w:color w:val="1155cc"/>
            <w:sz w:val="20"/>
            <w:szCs w:val="20"/>
            <w:u w:val="single"/>
            <w:rtl w:val="0"/>
          </w:rPr>
          <w:t xml:space="preserve">@Purvaja Durga Barnala</w:t>
        </w:r>
      </w:hyperlink>
      <w:r w:rsidDel="00000000" w:rsidR="00000000" w:rsidRPr="00000000">
        <w:rPr>
          <w:sz w:val="20"/>
          <w:szCs w:val="20"/>
          <w:rtl w:val="0"/>
        </w:rPr>
        <w:t xml:space="preserve">! Searching for a study group who is going to work on a project is one way! Another way is to just ask if someone would like to partner with you in</w:t>
      </w:r>
      <w:hyperlink r:id="rId387">
        <w:r w:rsidDel="00000000" w:rsidR="00000000" w:rsidRPr="00000000">
          <w:rPr>
            <w:sz w:val="20"/>
            <w:szCs w:val="20"/>
            <w:rtl w:val="0"/>
          </w:rPr>
          <w:t xml:space="preserve"> </w:t>
        </w:r>
      </w:hyperlink>
      <w:hyperlink r:id="rId388">
        <w:r w:rsidDel="00000000" w:rsidR="00000000" w:rsidRPr="00000000">
          <w:rPr>
            <w:color w:val="1155cc"/>
            <w:sz w:val="20"/>
            <w:szCs w:val="20"/>
            <w:u w:val="single"/>
            <w:rtl w:val="0"/>
          </w:rPr>
          <w:t xml:space="preserve">#tech_help</w:t>
        </w:r>
      </w:hyperlink>
      <w:r w:rsidDel="00000000" w:rsidR="00000000" w:rsidRPr="00000000">
        <w:rPr>
          <w:sz w:val="20"/>
          <w:szCs w:val="20"/>
          <w:rtl w:val="0"/>
        </w:rPr>
        <w:t xml:space="preserve"> !</w:t>
      </w:r>
    </w:p>
    <w:p w:rsidR="00000000" w:rsidDel="00000000" w:rsidP="00000000" w:rsidRDefault="00000000" w:rsidRPr="00000000" w14:paraId="000005AE">
      <w:pPr>
        <w:rPr>
          <w:sz w:val="20"/>
          <w:szCs w:val="20"/>
        </w:rPr>
      </w:pPr>
      <w:r w:rsidDel="00000000" w:rsidR="00000000" w:rsidRPr="00000000">
        <w:rPr>
          <w:rtl w:val="0"/>
        </w:rPr>
      </w:r>
    </w:p>
    <w:p w:rsidR="00000000" w:rsidDel="00000000" w:rsidP="00000000" w:rsidRDefault="00000000" w:rsidRPr="00000000" w14:paraId="000005AF">
      <w:pPr>
        <w:rPr>
          <w:b w:val="1"/>
          <w:sz w:val="20"/>
          <w:szCs w:val="20"/>
        </w:rPr>
      </w:pPr>
      <w:r w:rsidDel="00000000" w:rsidR="00000000" w:rsidRPr="00000000">
        <w:rPr>
          <w:b w:val="1"/>
          <w:sz w:val="20"/>
          <w:szCs w:val="20"/>
          <w:rtl w:val="0"/>
        </w:rPr>
        <w:t xml:space="preserve">Q. Can this course help in preparing for  the Azure AI fundamental certification?</w:t>
      </w:r>
    </w:p>
    <w:p w:rsidR="00000000" w:rsidDel="00000000" w:rsidP="00000000" w:rsidRDefault="00000000" w:rsidRPr="00000000" w14:paraId="000005B0">
      <w:pPr>
        <w:rPr>
          <w:sz w:val="20"/>
          <w:szCs w:val="20"/>
        </w:rPr>
      </w:pPr>
      <w:r w:rsidDel="00000000" w:rsidR="00000000" w:rsidRPr="00000000">
        <w:rPr>
          <w:sz w:val="20"/>
          <w:szCs w:val="20"/>
          <w:rtl w:val="0"/>
        </w:rPr>
        <w:t xml:space="preserve">A. Hi</w:t>
      </w:r>
      <w:hyperlink r:id="rId389">
        <w:r w:rsidDel="00000000" w:rsidR="00000000" w:rsidRPr="00000000">
          <w:rPr>
            <w:sz w:val="20"/>
            <w:szCs w:val="20"/>
            <w:rtl w:val="0"/>
          </w:rPr>
          <w:t xml:space="preserve"> </w:t>
        </w:r>
      </w:hyperlink>
      <w:hyperlink r:id="rId390">
        <w:r w:rsidDel="00000000" w:rsidR="00000000" w:rsidRPr="00000000">
          <w:rPr>
            <w:color w:val="1155cc"/>
            <w:sz w:val="20"/>
            <w:szCs w:val="20"/>
            <w:u w:val="single"/>
            <w:rtl w:val="0"/>
          </w:rPr>
          <w:t xml:space="preserve">@SALMAN ZAMAN</w:t>
        </w:r>
      </w:hyperlink>
      <w:r w:rsidDel="00000000" w:rsidR="00000000" w:rsidRPr="00000000">
        <w:rPr>
          <w:sz w:val="20"/>
          <w:szCs w:val="20"/>
          <w:rtl w:val="0"/>
        </w:rPr>
        <w:t xml:space="preserve"> I hear students in the</w:t>
      </w:r>
      <w:hyperlink r:id="rId391">
        <w:r w:rsidDel="00000000" w:rsidR="00000000" w:rsidRPr="00000000">
          <w:rPr>
            <w:sz w:val="20"/>
            <w:szCs w:val="20"/>
            <w:rtl w:val="0"/>
          </w:rPr>
          <w:t xml:space="preserve"> </w:t>
        </w:r>
      </w:hyperlink>
      <w:hyperlink r:id="rId392">
        <w:r w:rsidDel="00000000" w:rsidR="00000000" w:rsidRPr="00000000">
          <w:rPr>
            <w:color w:val="1155cc"/>
            <w:sz w:val="20"/>
            <w:szCs w:val="20"/>
            <w:u w:val="single"/>
            <w:rtl w:val="0"/>
          </w:rPr>
          <w:t xml:space="preserve">#azure_certifications</w:t>
        </w:r>
      </w:hyperlink>
      <w:r w:rsidDel="00000000" w:rsidR="00000000" w:rsidRPr="00000000">
        <w:rPr>
          <w:sz w:val="20"/>
          <w:szCs w:val="20"/>
          <w:rtl w:val="0"/>
        </w:rPr>
        <w:t xml:space="preserve"> channel have discussed this!</w:t>
      </w:r>
    </w:p>
    <w:p w:rsidR="00000000" w:rsidDel="00000000" w:rsidP="00000000" w:rsidRDefault="00000000" w:rsidRPr="00000000" w14:paraId="000005B1">
      <w:pPr>
        <w:rPr>
          <w:sz w:val="20"/>
          <w:szCs w:val="20"/>
        </w:rPr>
      </w:pPr>
      <w:r w:rsidDel="00000000" w:rsidR="00000000" w:rsidRPr="00000000">
        <w:rPr>
          <w:rtl w:val="0"/>
        </w:rPr>
      </w:r>
    </w:p>
    <w:p w:rsidR="00000000" w:rsidDel="00000000" w:rsidP="00000000" w:rsidRDefault="00000000" w:rsidRPr="00000000" w14:paraId="000005B2">
      <w:pPr>
        <w:rPr>
          <w:b w:val="1"/>
          <w:sz w:val="20"/>
          <w:szCs w:val="20"/>
        </w:rPr>
      </w:pPr>
      <w:r w:rsidDel="00000000" w:rsidR="00000000" w:rsidRPr="00000000">
        <w:rPr>
          <w:b w:val="1"/>
          <w:sz w:val="20"/>
          <w:szCs w:val="20"/>
          <w:rtl w:val="0"/>
        </w:rPr>
        <w:t xml:space="preserve">Q. Is there any penalty if we join multiple groups (to take note of various innovative activities groups undertake and be able do them even after course completion) but be active only in a few of them?</w:t>
      </w:r>
    </w:p>
    <w:p w:rsidR="00000000" w:rsidDel="00000000" w:rsidP="00000000" w:rsidRDefault="00000000" w:rsidRPr="00000000" w14:paraId="000005B3">
      <w:pPr>
        <w:rPr>
          <w:sz w:val="20"/>
          <w:szCs w:val="20"/>
        </w:rPr>
      </w:pPr>
      <w:r w:rsidDel="00000000" w:rsidR="00000000" w:rsidRPr="00000000">
        <w:rPr>
          <w:sz w:val="20"/>
          <w:szCs w:val="20"/>
          <w:rtl w:val="0"/>
        </w:rPr>
        <w:t xml:space="preserve">A.</w:t>
      </w:r>
      <w:hyperlink r:id="rId393">
        <w:r w:rsidDel="00000000" w:rsidR="00000000" w:rsidRPr="00000000">
          <w:rPr>
            <w:sz w:val="20"/>
            <w:szCs w:val="20"/>
            <w:rtl w:val="0"/>
          </w:rPr>
          <w:t xml:space="preserve"> </w:t>
        </w:r>
      </w:hyperlink>
      <w:hyperlink r:id="rId394">
        <w:r w:rsidDel="00000000" w:rsidR="00000000" w:rsidRPr="00000000">
          <w:rPr>
            <w:color w:val="1155cc"/>
            <w:sz w:val="20"/>
            <w:szCs w:val="20"/>
            <w:u w:val="single"/>
            <w:rtl w:val="0"/>
          </w:rPr>
          <w:t xml:space="preserve">@Saikiran Kopparthi</w:t>
        </w:r>
      </w:hyperlink>
      <w:r w:rsidDel="00000000" w:rsidR="00000000" w:rsidRPr="00000000">
        <w:rPr>
          <w:sz w:val="20"/>
          <w:szCs w:val="20"/>
          <w:rtl w:val="0"/>
        </w:rPr>
        <w:t xml:space="preserve"> There is no penalty as such but it will hamper the efficiency of the group if there are many students who might not want to actively take part in it.</w:t>
      </w:r>
    </w:p>
    <w:p w:rsidR="00000000" w:rsidDel="00000000" w:rsidP="00000000" w:rsidRDefault="00000000" w:rsidRPr="00000000" w14:paraId="000005B4">
      <w:pPr>
        <w:rPr>
          <w:sz w:val="20"/>
          <w:szCs w:val="20"/>
        </w:rPr>
      </w:pPr>
      <w:r w:rsidDel="00000000" w:rsidR="00000000" w:rsidRPr="00000000">
        <w:rPr>
          <w:sz w:val="20"/>
          <w:szCs w:val="20"/>
          <w:rtl w:val="0"/>
        </w:rPr>
        <w:t xml:space="preserve">Therefore we would suggest you to join the study groups that you can participate in!</w:t>
      </w:r>
    </w:p>
    <w:p w:rsidR="00000000" w:rsidDel="00000000" w:rsidP="00000000" w:rsidRDefault="00000000" w:rsidRPr="00000000" w14:paraId="000005B5">
      <w:pPr>
        <w:rPr>
          <w:sz w:val="20"/>
          <w:szCs w:val="20"/>
        </w:rPr>
      </w:pPr>
      <w:r w:rsidDel="00000000" w:rsidR="00000000" w:rsidRPr="00000000">
        <w:rPr>
          <w:sz w:val="20"/>
          <w:szCs w:val="20"/>
          <w:rtl w:val="0"/>
        </w:rPr>
        <w:t xml:space="preserve">As for the viewing part, you can always view a channel without joining it! </w:t>
      </w:r>
      <w:r w:rsidDel="00000000" w:rsidR="00000000" w:rsidRPr="00000000">
        <w:rPr>
          <w:sz w:val="20"/>
          <w:szCs w:val="20"/>
        </w:rPr>
        <w:drawing>
          <wp:inline distB="114300" distT="114300" distL="114300" distR="114300">
            <wp:extent cx="215900" cy="215900"/>
            <wp:effectExtent b="0" l="0" r="0" t="0"/>
            <wp:docPr id="57" name="image55.png"/>
            <a:graphic>
              <a:graphicData uri="http://schemas.openxmlformats.org/drawingml/2006/picture">
                <pic:pic>
                  <pic:nvPicPr>
                    <pic:cNvPr id="0" name="image55.png"/>
                    <pic:cNvPicPr preferRelativeResize="0"/>
                  </pic:nvPicPr>
                  <pic:blipFill>
                    <a:blip r:embed="rId395"/>
                    <a:srcRect b="0" l="0" r="0" t="0"/>
                    <a:stretch>
                      <a:fillRect/>
                    </a:stretch>
                  </pic:blipFill>
                  <pic:spPr>
                    <a:xfrm>
                      <a:off x="0" y="0"/>
                      <a:ext cx="2159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5B6">
      <w:pPr>
        <w:rPr>
          <w:sz w:val="20"/>
          <w:szCs w:val="20"/>
        </w:rPr>
      </w:pPr>
      <w:r w:rsidDel="00000000" w:rsidR="00000000" w:rsidRPr="00000000">
        <w:rPr>
          <w:rtl w:val="0"/>
        </w:rPr>
      </w:r>
    </w:p>
    <w:p w:rsidR="00000000" w:rsidDel="00000000" w:rsidP="00000000" w:rsidRDefault="00000000" w:rsidRPr="00000000" w14:paraId="000005B7">
      <w:pPr>
        <w:rPr>
          <w:b w:val="1"/>
          <w:sz w:val="20"/>
          <w:szCs w:val="20"/>
        </w:rPr>
      </w:pPr>
      <w:r w:rsidDel="00000000" w:rsidR="00000000" w:rsidRPr="00000000">
        <w:rPr>
          <w:b w:val="1"/>
          <w:sz w:val="20"/>
          <w:szCs w:val="20"/>
          <w:rtl w:val="0"/>
        </w:rPr>
        <w:t xml:space="preserve">Q. What will happen if we missed day in</w:t>
      </w:r>
      <w:hyperlink r:id="rId396">
        <w:r w:rsidDel="00000000" w:rsidR="00000000" w:rsidRPr="00000000">
          <w:rPr>
            <w:sz w:val="20"/>
            <w:szCs w:val="20"/>
            <w:rtl w:val="0"/>
          </w:rPr>
          <w:t xml:space="preserve"> </w:t>
        </w:r>
      </w:hyperlink>
      <w:hyperlink r:id="rId397">
        <w:r w:rsidDel="00000000" w:rsidR="00000000" w:rsidRPr="00000000">
          <w:rPr>
            <w:b w:val="1"/>
            <w:color w:val="1155cc"/>
            <w:sz w:val="20"/>
            <w:szCs w:val="20"/>
            <w:u w:val="single"/>
            <w:rtl w:val="0"/>
          </w:rPr>
          <w:t xml:space="preserve">#50daysofudacity</w:t>
        </w:r>
      </w:hyperlink>
      <w:r w:rsidDel="00000000" w:rsidR="00000000" w:rsidRPr="00000000">
        <w:rPr>
          <w:sz w:val="20"/>
          <w:szCs w:val="20"/>
          <w:rtl w:val="0"/>
        </w:rPr>
        <w:t xml:space="preserve"> </w:t>
      </w:r>
      <w:r w:rsidDel="00000000" w:rsidR="00000000" w:rsidRPr="00000000">
        <w:rPr>
          <w:b w:val="1"/>
          <w:sz w:val="20"/>
          <w:szCs w:val="20"/>
          <w:rtl w:val="0"/>
        </w:rPr>
        <w:t xml:space="preserve">?</w:t>
      </w:r>
    </w:p>
    <w:p w:rsidR="00000000" w:rsidDel="00000000" w:rsidP="00000000" w:rsidRDefault="00000000" w:rsidRPr="00000000" w14:paraId="000005B8">
      <w:pPr>
        <w:rPr>
          <w:color w:val="1155cc"/>
          <w:sz w:val="20"/>
          <w:szCs w:val="20"/>
          <w:u w:val="single"/>
        </w:rPr>
      </w:pPr>
      <w:r w:rsidDel="00000000" w:rsidR="00000000" w:rsidRPr="00000000">
        <w:rPr>
          <w:sz w:val="20"/>
          <w:szCs w:val="20"/>
          <w:rtl w:val="0"/>
        </w:rPr>
        <w:t xml:space="preserve">A. Hi</w:t>
      </w:r>
      <w:hyperlink r:id="rId398">
        <w:r w:rsidDel="00000000" w:rsidR="00000000" w:rsidRPr="00000000">
          <w:rPr>
            <w:sz w:val="20"/>
            <w:szCs w:val="20"/>
            <w:rtl w:val="0"/>
          </w:rPr>
          <w:t xml:space="preserve"> </w:t>
        </w:r>
      </w:hyperlink>
      <w:hyperlink r:id="rId399">
        <w:r w:rsidDel="00000000" w:rsidR="00000000" w:rsidRPr="00000000">
          <w:rPr>
            <w:color w:val="1155cc"/>
            <w:sz w:val="20"/>
            <w:szCs w:val="20"/>
            <w:u w:val="single"/>
            <w:rtl w:val="0"/>
          </w:rPr>
          <w:t xml:space="preserve">@Walla Adlan</w:t>
        </w:r>
      </w:hyperlink>
      <w:r w:rsidDel="00000000" w:rsidR="00000000" w:rsidRPr="00000000">
        <w:rPr>
          <w:sz w:val="20"/>
          <w:szCs w:val="20"/>
          <w:rtl w:val="0"/>
        </w:rPr>
        <w:t xml:space="preserve">! You can find all the details shared here on the 50 Days page!</w:t>
      </w:r>
      <w:hyperlink r:id="rId400">
        <w:r w:rsidDel="00000000" w:rsidR="00000000" w:rsidRPr="00000000">
          <w:rPr>
            <w:sz w:val="20"/>
            <w:szCs w:val="20"/>
            <w:rtl w:val="0"/>
          </w:rPr>
          <w:t xml:space="preserve"> </w:t>
        </w:r>
      </w:hyperlink>
      <w:hyperlink r:id="rId401">
        <w:r w:rsidDel="00000000" w:rsidR="00000000" w:rsidRPr="00000000">
          <w:rPr>
            <w:color w:val="1155cc"/>
            <w:sz w:val="20"/>
            <w:szCs w:val="20"/>
            <w:u w:val="single"/>
            <w:rtl w:val="0"/>
          </w:rPr>
          <w:t xml:space="preserve">https://sites.google.com/udacity.com/microsoftazurechallenge/community/50-days-of-udacity</w:t>
        </w:r>
      </w:hyperlink>
      <w:r w:rsidDel="00000000" w:rsidR="00000000" w:rsidRPr="00000000">
        <w:rPr>
          <w:rtl w:val="0"/>
        </w:rPr>
      </w:r>
    </w:p>
    <w:p w:rsidR="00000000" w:rsidDel="00000000" w:rsidP="00000000" w:rsidRDefault="00000000" w:rsidRPr="00000000" w14:paraId="000005B9">
      <w:pPr>
        <w:rPr>
          <w:sz w:val="20"/>
          <w:szCs w:val="20"/>
        </w:rPr>
      </w:pPr>
      <w:r w:rsidDel="00000000" w:rsidR="00000000" w:rsidRPr="00000000">
        <w:rPr>
          <w:rtl w:val="0"/>
        </w:rPr>
      </w:r>
    </w:p>
    <w:p w:rsidR="00000000" w:rsidDel="00000000" w:rsidP="00000000" w:rsidRDefault="00000000" w:rsidRPr="00000000" w14:paraId="000005BA">
      <w:pPr>
        <w:rPr>
          <w:b w:val="1"/>
          <w:sz w:val="20"/>
          <w:szCs w:val="20"/>
        </w:rPr>
      </w:pPr>
      <w:r w:rsidDel="00000000" w:rsidR="00000000" w:rsidRPr="00000000">
        <w:rPr>
          <w:b w:val="1"/>
          <w:sz w:val="20"/>
          <w:szCs w:val="20"/>
          <w:rtl w:val="0"/>
        </w:rPr>
        <w:t xml:space="preserve">Q. Person with exactly same name in the slack .. will it affect selection process for phase 2</w:t>
      </w:r>
    </w:p>
    <w:p w:rsidR="00000000" w:rsidDel="00000000" w:rsidP="00000000" w:rsidRDefault="00000000" w:rsidRPr="00000000" w14:paraId="000005BB">
      <w:pPr>
        <w:rPr>
          <w:sz w:val="20"/>
          <w:szCs w:val="20"/>
        </w:rPr>
      </w:pPr>
      <w:r w:rsidDel="00000000" w:rsidR="00000000" w:rsidRPr="00000000">
        <w:rPr>
          <w:sz w:val="20"/>
          <w:szCs w:val="20"/>
          <w:rtl w:val="0"/>
        </w:rPr>
        <w:t xml:space="preserve">A. Hi</w:t>
      </w:r>
      <w:hyperlink r:id="rId402">
        <w:r w:rsidDel="00000000" w:rsidR="00000000" w:rsidRPr="00000000">
          <w:rPr>
            <w:sz w:val="20"/>
            <w:szCs w:val="20"/>
            <w:rtl w:val="0"/>
          </w:rPr>
          <w:t xml:space="preserve"> </w:t>
        </w:r>
      </w:hyperlink>
      <w:hyperlink r:id="rId403">
        <w:r w:rsidDel="00000000" w:rsidR="00000000" w:rsidRPr="00000000">
          <w:rPr>
            <w:color w:val="1155cc"/>
            <w:sz w:val="20"/>
            <w:szCs w:val="20"/>
            <w:u w:val="single"/>
            <w:rtl w:val="0"/>
          </w:rPr>
          <w:t xml:space="preserve">@Nidhi Verma</w:t>
        </w:r>
      </w:hyperlink>
      <w:r w:rsidDel="00000000" w:rsidR="00000000" w:rsidRPr="00000000">
        <w:rPr>
          <w:sz w:val="20"/>
          <w:szCs w:val="20"/>
          <w:rtl w:val="0"/>
        </w:rPr>
        <w:t xml:space="preserve">! We HIGHLY recommend finding a unique name!</w:t>
      </w:r>
    </w:p>
    <w:p w:rsidR="00000000" w:rsidDel="00000000" w:rsidP="00000000" w:rsidRDefault="00000000" w:rsidRPr="00000000" w14:paraId="000005BC">
      <w:pPr>
        <w:rPr>
          <w:sz w:val="20"/>
          <w:szCs w:val="20"/>
        </w:rPr>
      </w:pPr>
      <w:r w:rsidDel="00000000" w:rsidR="00000000" w:rsidRPr="00000000">
        <w:rPr>
          <w:rtl w:val="0"/>
        </w:rPr>
      </w:r>
    </w:p>
    <w:p w:rsidR="00000000" w:rsidDel="00000000" w:rsidP="00000000" w:rsidRDefault="00000000" w:rsidRPr="00000000" w14:paraId="000005BD">
      <w:pPr>
        <w:rPr>
          <w:b w:val="1"/>
          <w:sz w:val="20"/>
          <w:szCs w:val="20"/>
        </w:rPr>
      </w:pPr>
      <w:r w:rsidDel="00000000" w:rsidR="00000000" w:rsidRPr="00000000">
        <w:rPr>
          <w:b w:val="1"/>
          <w:sz w:val="20"/>
          <w:szCs w:val="20"/>
          <w:rtl w:val="0"/>
        </w:rPr>
        <w:t xml:space="preserve">Q. Do we have to revisit all quizzes just in case some of them are reported to be faulty and get fixed later? I mean do we lose our progress if they get reset?</w:t>
      </w:r>
    </w:p>
    <w:p w:rsidR="00000000" w:rsidDel="00000000" w:rsidP="00000000" w:rsidRDefault="00000000" w:rsidRPr="00000000" w14:paraId="000005BE">
      <w:pPr>
        <w:rPr>
          <w:sz w:val="20"/>
          <w:szCs w:val="20"/>
        </w:rPr>
      </w:pPr>
      <w:r w:rsidDel="00000000" w:rsidR="00000000" w:rsidRPr="00000000">
        <w:rPr>
          <w:sz w:val="20"/>
          <w:szCs w:val="20"/>
          <w:rtl w:val="0"/>
        </w:rPr>
        <w:t xml:space="preserve">A. Hi</w:t>
      </w:r>
      <w:hyperlink r:id="rId404">
        <w:r w:rsidDel="00000000" w:rsidR="00000000" w:rsidRPr="00000000">
          <w:rPr>
            <w:sz w:val="20"/>
            <w:szCs w:val="20"/>
            <w:rtl w:val="0"/>
          </w:rPr>
          <w:t xml:space="preserve"> </w:t>
        </w:r>
      </w:hyperlink>
      <w:hyperlink r:id="rId405">
        <w:r w:rsidDel="00000000" w:rsidR="00000000" w:rsidRPr="00000000">
          <w:rPr>
            <w:color w:val="1155cc"/>
            <w:sz w:val="20"/>
            <w:szCs w:val="20"/>
            <w:u w:val="single"/>
            <w:rtl w:val="0"/>
          </w:rPr>
          <w:t xml:space="preserve">@Georges D Auguste</w:t>
        </w:r>
      </w:hyperlink>
      <w:r w:rsidDel="00000000" w:rsidR="00000000" w:rsidRPr="00000000">
        <w:rPr>
          <w:sz w:val="20"/>
          <w:szCs w:val="20"/>
          <w:rtl w:val="0"/>
        </w:rPr>
        <w:t xml:space="preserve">! We’ve had students accidentally miss answering one question on a quiz so always, always good to do that manual check as your classmates have suggested!</w:t>
      </w:r>
    </w:p>
    <w:p w:rsidR="00000000" w:rsidDel="00000000" w:rsidP="00000000" w:rsidRDefault="00000000" w:rsidRPr="00000000" w14:paraId="000005BF">
      <w:pPr>
        <w:rPr>
          <w:sz w:val="20"/>
          <w:szCs w:val="20"/>
        </w:rPr>
      </w:pPr>
      <w:r w:rsidDel="00000000" w:rsidR="00000000" w:rsidRPr="00000000">
        <w:rPr>
          <w:rtl w:val="0"/>
        </w:rPr>
      </w:r>
    </w:p>
    <w:p w:rsidR="00000000" w:rsidDel="00000000" w:rsidP="00000000" w:rsidRDefault="00000000" w:rsidRPr="00000000" w14:paraId="000005C0">
      <w:pPr>
        <w:rPr>
          <w:b w:val="1"/>
          <w:sz w:val="20"/>
          <w:szCs w:val="20"/>
        </w:rPr>
      </w:pPr>
      <w:r w:rsidDel="00000000" w:rsidR="00000000" w:rsidRPr="00000000">
        <w:rPr>
          <w:b w:val="1"/>
          <w:sz w:val="20"/>
          <w:szCs w:val="20"/>
          <w:rtl w:val="0"/>
        </w:rPr>
        <w:t xml:space="preserve">Q. is there any place to submit a project for peer review from audacity?</w:t>
      </w:r>
    </w:p>
    <w:p w:rsidR="00000000" w:rsidDel="00000000" w:rsidP="00000000" w:rsidRDefault="00000000" w:rsidRPr="00000000" w14:paraId="000005C1">
      <w:pPr>
        <w:rPr>
          <w:sz w:val="20"/>
          <w:szCs w:val="20"/>
        </w:rPr>
      </w:pPr>
      <w:r w:rsidDel="00000000" w:rsidR="00000000" w:rsidRPr="00000000">
        <w:rPr>
          <w:sz w:val="20"/>
          <w:szCs w:val="20"/>
          <w:rtl w:val="0"/>
        </w:rPr>
        <w:t xml:space="preserve">A.</w:t>
      </w:r>
      <w:hyperlink r:id="rId406">
        <w:r w:rsidDel="00000000" w:rsidR="00000000" w:rsidRPr="00000000">
          <w:rPr>
            <w:sz w:val="20"/>
            <w:szCs w:val="20"/>
            <w:rtl w:val="0"/>
          </w:rPr>
          <w:t xml:space="preserve"> </w:t>
        </w:r>
      </w:hyperlink>
      <w:hyperlink r:id="rId407">
        <w:r w:rsidDel="00000000" w:rsidR="00000000" w:rsidRPr="00000000">
          <w:rPr>
            <w:color w:val="1155cc"/>
            <w:sz w:val="20"/>
            <w:szCs w:val="20"/>
            <w:u w:val="single"/>
            <w:rtl w:val="0"/>
          </w:rPr>
          <w:t xml:space="preserve">@Georges D Auguste</w:t>
        </w:r>
      </w:hyperlink>
      <w:r w:rsidDel="00000000" w:rsidR="00000000" w:rsidRPr="00000000">
        <w:rPr>
          <w:sz w:val="20"/>
          <w:szCs w:val="20"/>
          <w:rtl w:val="0"/>
        </w:rPr>
        <w:t xml:space="preserve"> Hey! So there are no official projects in Phase 1 but you can always work upon a individual or group project and say get feedback on it by floating it in</w:t>
      </w:r>
      <w:hyperlink r:id="rId408">
        <w:r w:rsidDel="00000000" w:rsidR="00000000" w:rsidRPr="00000000">
          <w:rPr>
            <w:sz w:val="20"/>
            <w:szCs w:val="20"/>
            <w:rtl w:val="0"/>
          </w:rPr>
          <w:t xml:space="preserve"> </w:t>
        </w:r>
      </w:hyperlink>
      <w:hyperlink r:id="rId409">
        <w:r w:rsidDel="00000000" w:rsidR="00000000" w:rsidRPr="00000000">
          <w:rPr>
            <w:color w:val="1155cc"/>
            <w:sz w:val="20"/>
            <w:szCs w:val="20"/>
            <w:u w:val="single"/>
            <w:rtl w:val="0"/>
          </w:rPr>
          <w:t xml:space="preserve">#project_ideas</w:t>
        </w:r>
      </w:hyperlink>
      <w:r w:rsidDel="00000000" w:rsidR="00000000" w:rsidRPr="00000000">
        <w:rPr>
          <w:sz w:val="20"/>
          <w:szCs w:val="20"/>
          <w:rtl w:val="0"/>
        </w:rPr>
        <w:t xml:space="preserve"> !In phase 2 there will be official projects but these will be reviewed by Udacity’s mentors &amp;reviewers.</w:t>
      </w:r>
    </w:p>
    <w:p w:rsidR="00000000" w:rsidDel="00000000" w:rsidP="00000000" w:rsidRDefault="00000000" w:rsidRPr="00000000" w14:paraId="000005C2">
      <w:pPr>
        <w:rPr>
          <w:sz w:val="20"/>
          <w:szCs w:val="20"/>
        </w:rPr>
      </w:pPr>
      <w:r w:rsidDel="00000000" w:rsidR="00000000" w:rsidRPr="00000000">
        <w:rPr>
          <w:rtl w:val="0"/>
        </w:rPr>
      </w:r>
    </w:p>
    <w:p w:rsidR="00000000" w:rsidDel="00000000" w:rsidP="00000000" w:rsidRDefault="00000000" w:rsidRPr="00000000" w14:paraId="000005C3">
      <w:pPr>
        <w:rPr>
          <w:b w:val="1"/>
          <w:sz w:val="20"/>
          <w:szCs w:val="20"/>
        </w:rPr>
      </w:pPr>
      <w:r w:rsidDel="00000000" w:rsidR="00000000" w:rsidRPr="00000000">
        <w:rPr>
          <w:b w:val="1"/>
          <w:sz w:val="20"/>
          <w:szCs w:val="20"/>
          <w:rtl w:val="0"/>
        </w:rPr>
        <w:t xml:space="preserve">Q. Is the scholarship is going to offer next year as well?</w:t>
      </w:r>
    </w:p>
    <w:p w:rsidR="00000000" w:rsidDel="00000000" w:rsidP="00000000" w:rsidRDefault="00000000" w:rsidRPr="00000000" w14:paraId="000005C4">
      <w:pPr>
        <w:rPr>
          <w:sz w:val="20"/>
          <w:szCs w:val="20"/>
        </w:rPr>
      </w:pPr>
      <w:r w:rsidDel="00000000" w:rsidR="00000000" w:rsidRPr="00000000">
        <w:rPr>
          <w:sz w:val="20"/>
          <w:szCs w:val="20"/>
          <w:rtl w:val="0"/>
        </w:rPr>
        <w:t xml:space="preserve">A. Hi</w:t>
      </w:r>
      <w:hyperlink r:id="rId410">
        <w:r w:rsidDel="00000000" w:rsidR="00000000" w:rsidRPr="00000000">
          <w:rPr>
            <w:sz w:val="20"/>
            <w:szCs w:val="20"/>
            <w:rtl w:val="0"/>
          </w:rPr>
          <w:t xml:space="preserve"> </w:t>
        </w:r>
      </w:hyperlink>
      <w:hyperlink r:id="rId411">
        <w:r w:rsidDel="00000000" w:rsidR="00000000" w:rsidRPr="00000000">
          <w:rPr>
            <w:color w:val="1155cc"/>
            <w:sz w:val="20"/>
            <w:szCs w:val="20"/>
            <w:u w:val="single"/>
            <w:rtl w:val="0"/>
          </w:rPr>
          <w:t xml:space="preserve">@Ahmed M. Hasan</w:t>
        </w:r>
      </w:hyperlink>
      <w:r w:rsidDel="00000000" w:rsidR="00000000" w:rsidRPr="00000000">
        <w:rPr>
          <w:sz w:val="20"/>
          <w:szCs w:val="20"/>
          <w:rtl w:val="0"/>
        </w:rPr>
        <w:t xml:space="preserve">! While hosting a second scholarship does depend on the partner, every student here can help influence that by completing their coursework as that signals to the partner that there is a high interest in this material and in moving on to Phase 2!</w:t>
      </w:r>
    </w:p>
    <w:p w:rsidR="00000000" w:rsidDel="00000000" w:rsidP="00000000" w:rsidRDefault="00000000" w:rsidRPr="00000000" w14:paraId="000005C5">
      <w:pPr>
        <w:rPr>
          <w:sz w:val="20"/>
          <w:szCs w:val="20"/>
        </w:rPr>
      </w:pPr>
      <w:r w:rsidDel="00000000" w:rsidR="00000000" w:rsidRPr="00000000">
        <w:rPr>
          <w:rtl w:val="0"/>
        </w:rPr>
      </w:r>
    </w:p>
    <w:p w:rsidR="00000000" w:rsidDel="00000000" w:rsidP="00000000" w:rsidRDefault="00000000" w:rsidRPr="00000000" w14:paraId="000005C6">
      <w:pPr>
        <w:rPr>
          <w:b w:val="1"/>
          <w:sz w:val="20"/>
          <w:szCs w:val="20"/>
        </w:rPr>
      </w:pPr>
      <w:r w:rsidDel="00000000" w:rsidR="00000000" w:rsidRPr="00000000">
        <w:rPr>
          <w:b w:val="1"/>
          <w:sz w:val="20"/>
          <w:szCs w:val="20"/>
          <w:rtl w:val="0"/>
        </w:rPr>
        <w:t xml:space="preserve">Q.</w:t>
      </w:r>
      <w:hyperlink r:id="rId412">
        <w:r w:rsidDel="00000000" w:rsidR="00000000" w:rsidRPr="00000000">
          <w:rPr>
            <w:sz w:val="20"/>
            <w:szCs w:val="20"/>
            <w:rtl w:val="0"/>
          </w:rPr>
          <w:t xml:space="preserve"> </w:t>
        </w:r>
      </w:hyperlink>
      <w:hyperlink r:id="rId413">
        <w:r w:rsidDel="00000000" w:rsidR="00000000" w:rsidRPr="00000000">
          <w:rPr>
            <w:b w:val="1"/>
            <w:color w:val="1155cc"/>
            <w:sz w:val="20"/>
            <w:szCs w:val="20"/>
            <w:u w:val="single"/>
            <w:rtl w:val="0"/>
          </w:rPr>
          <w:t xml:space="preserve">@Palak.Udacity</w:t>
        </w:r>
      </w:hyperlink>
      <w:r w:rsidDel="00000000" w:rsidR="00000000" w:rsidRPr="00000000">
        <w:rPr>
          <w:sz w:val="20"/>
          <w:szCs w:val="20"/>
          <w:rtl w:val="0"/>
        </w:rPr>
        <w:t xml:space="preserve"> </w:t>
      </w:r>
      <w:r w:rsidDel="00000000" w:rsidR="00000000" w:rsidRPr="00000000">
        <w:rPr>
          <w:b w:val="1"/>
          <w:sz w:val="20"/>
          <w:szCs w:val="20"/>
          <w:rtl w:val="0"/>
        </w:rPr>
        <w:t xml:space="preserve">would be interested to know in detail what is the selection criteria for the nanodegree AML program after the foundation course?</w:t>
      </w:r>
    </w:p>
    <w:p w:rsidR="00000000" w:rsidDel="00000000" w:rsidP="00000000" w:rsidRDefault="00000000" w:rsidRPr="00000000" w14:paraId="000005C7">
      <w:pPr>
        <w:rPr>
          <w:color w:val="1155cc"/>
          <w:sz w:val="20"/>
          <w:szCs w:val="20"/>
          <w:u w:val="single"/>
        </w:rPr>
      </w:pPr>
      <w:r w:rsidDel="00000000" w:rsidR="00000000" w:rsidRPr="00000000">
        <w:rPr>
          <w:sz w:val="20"/>
          <w:szCs w:val="20"/>
          <w:rtl w:val="0"/>
        </w:rPr>
        <w:t xml:space="preserve">A. Hi</w:t>
      </w:r>
      <w:hyperlink r:id="rId414">
        <w:r w:rsidDel="00000000" w:rsidR="00000000" w:rsidRPr="00000000">
          <w:rPr>
            <w:sz w:val="20"/>
            <w:szCs w:val="20"/>
            <w:rtl w:val="0"/>
          </w:rPr>
          <w:t xml:space="preserve"> </w:t>
        </w:r>
      </w:hyperlink>
      <w:hyperlink r:id="rId415">
        <w:r w:rsidDel="00000000" w:rsidR="00000000" w:rsidRPr="00000000">
          <w:rPr>
            <w:color w:val="1155cc"/>
            <w:sz w:val="20"/>
            <w:szCs w:val="20"/>
            <w:u w:val="single"/>
            <w:rtl w:val="0"/>
          </w:rPr>
          <w:t xml:space="preserve">@Emily Tan</w:t>
        </w:r>
      </w:hyperlink>
      <w:r w:rsidDel="00000000" w:rsidR="00000000" w:rsidRPr="00000000">
        <w:rPr>
          <w:sz w:val="20"/>
          <w:szCs w:val="20"/>
          <w:rtl w:val="0"/>
        </w:rPr>
        <w:t xml:space="preserve">! Definitely watch our recording from Orientation as we go into depth on what Slack participation means! You can find that on our Google site here:</w:t>
      </w:r>
      <w:hyperlink r:id="rId416">
        <w:r w:rsidDel="00000000" w:rsidR="00000000" w:rsidRPr="00000000">
          <w:rPr>
            <w:sz w:val="20"/>
            <w:szCs w:val="20"/>
            <w:rtl w:val="0"/>
          </w:rPr>
          <w:t xml:space="preserve"> </w:t>
        </w:r>
      </w:hyperlink>
      <w:hyperlink r:id="rId417">
        <w:r w:rsidDel="00000000" w:rsidR="00000000" w:rsidRPr="00000000">
          <w:rPr>
            <w:color w:val="1155cc"/>
            <w:sz w:val="20"/>
            <w:szCs w:val="20"/>
            <w:u w:val="single"/>
            <w:rtl w:val="0"/>
          </w:rPr>
          <w:t xml:space="preserve">https://bit.ly/microsoft-azure-challenge</w:t>
        </w:r>
      </w:hyperlink>
      <w:r w:rsidDel="00000000" w:rsidR="00000000" w:rsidRPr="00000000">
        <w:rPr>
          <w:rtl w:val="0"/>
        </w:rPr>
      </w:r>
    </w:p>
    <w:p w:rsidR="00000000" w:rsidDel="00000000" w:rsidP="00000000" w:rsidRDefault="00000000" w:rsidRPr="00000000" w14:paraId="000005C8">
      <w:pPr>
        <w:rPr>
          <w:sz w:val="20"/>
          <w:szCs w:val="20"/>
        </w:rPr>
      </w:pPr>
      <w:r w:rsidDel="00000000" w:rsidR="00000000" w:rsidRPr="00000000">
        <w:rPr>
          <w:rtl w:val="0"/>
        </w:rPr>
      </w:r>
    </w:p>
    <w:p w:rsidR="00000000" w:rsidDel="00000000" w:rsidP="00000000" w:rsidRDefault="00000000" w:rsidRPr="00000000" w14:paraId="000005C9">
      <w:pPr>
        <w:rPr>
          <w:b w:val="1"/>
          <w:sz w:val="20"/>
          <w:szCs w:val="20"/>
        </w:rPr>
      </w:pPr>
      <w:r w:rsidDel="00000000" w:rsidR="00000000" w:rsidRPr="00000000">
        <w:rPr>
          <w:b w:val="1"/>
          <w:sz w:val="20"/>
          <w:szCs w:val="20"/>
          <w:rtl w:val="0"/>
        </w:rPr>
        <w:t xml:space="preserve">Q. Why don't you add slack channel names as well besides study group names in the google site page so that we can view the group channel and then decide whether to join or not?</w:t>
      </w:r>
    </w:p>
    <w:p w:rsidR="00000000" w:rsidDel="00000000" w:rsidP="00000000" w:rsidRDefault="00000000" w:rsidRPr="00000000" w14:paraId="000005CA">
      <w:pPr>
        <w:rPr>
          <w:sz w:val="20"/>
          <w:szCs w:val="20"/>
        </w:rPr>
      </w:pPr>
      <w:r w:rsidDel="00000000" w:rsidR="00000000" w:rsidRPr="00000000">
        <w:rPr>
          <w:sz w:val="20"/>
          <w:szCs w:val="20"/>
          <w:rtl w:val="0"/>
        </w:rPr>
        <w:t xml:space="preserve">A.</w:t>
      </w:r>
      <w:hyperlink r:id="rId418">
        <w:r w:rsidDel="00000000" w:rsidR="00000000" w:rsidRPr="00000000">
          <w:rPr>
            <w:sz w:val="20"/>
            <w:szCs w:val="20"/>
            <w:rtl w:val="0"/>
          </w:rPr>
          <w:t xml:space="preserve"> </w:t>
        </w:r>
      </w:hyperlink>
      <w:hyperlink r:id="rId419">
        <w:r w:rsidDel="00000000" w:rsidR="00000000" w:rsidRPr="00000000">
          <w:rPr>
            <w:color w:val="1155cc"/>
            <w:sz w:val="20"/>
            <w:szCs w:val="20"/>
            <w:u w:val="single"/>
            <w:rtl w:val="0"/>
          </w:rPr>
          <w:t xml:space="preserve">@Saikiran Kopparthi</w:t>
        </w:r>
      </w:hyperlink>
      <w:r w:rsidDel="00000000" w:rsidR="00000000" w:rsidRPr="00000000">
        <w:rPr>
          <w:sz w:val="20"/>
          <w:szCs w:val="20"/>
          <w:rtl w:val="0"/>
        </w:rPr>
        <w:t xml:space="preserve"> Actually the JOIN button leads you to the Slack Channel for that Study Group and then you can view it to decide whether you want to join it or not because you will have to hit another ‘JOIN Channel’ button inside Slack to join it.But we will consider this suggestion, thank you for putting it forth! </w:t>
      </w:r>
      <w:r w:rsidDel="00000000" w:rsidR="00000000" w:rsidRPr="00000000">
        <w:rPr>
          <w:sz w:val="20"/>
          <w:szCs w:val="20"/>
        </w:rPr>
        <w:drawing>
          <wp:inline distB="114300" distT="114300" distL="114300" distR="114300">
            <wp:extent cx="215900" cy="215900"/>
            <wp:effectExtent b="0" l="0" r="0" t="0"/>
            <wp:docPr id="61" name="image57.png"/>
            <a:graphic>
              <a:graphicData uri="http://schemas.openxmlformats.org/drawingml/2006/picture">
                <pic:pic>
                  <pic:nvPicPr>
                    <pic:cNvPr id="0" name="image57.png"/>
                    <pic:cNvPicPr preferRelativeResize="0"/>
                  </pic:nvPicPr>
                  <pic:blipFill>
                    <a:blip r:embed="rId420"/>
                    <a:srcRect b="0" l="0" r="0" t="0"/>
                    <a:stretch>
                      <a:fillRect/>
                    </a:stretch>
                  </pic:blipFill>
                  <pic:spPr>
                    <a:xfrm>
                      <a:off x="0" y="0"/>
                      <a:ext cx="2159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5CB">
      <w:pPr>
        <w:rPr>
          <w:sz w:val="20"/>
          <w:szCs w:val="20"/>
        </w:rPr>
      </w:pPr>
      <w:r w:rsidDel="00000000" w:rsidR="00000000" w:rsidRPr="00000000">
        <w:rPr>
          <w:rtl w:val="0"/>
        </w:rPr>
      </w:r>
    </w:p>
    <w:p w:rsidR="00000000" w:rsidDel="00000000" w:rsidP="00000000" w:rsidRDefault="00000000" w:rsidRPr="00000000" w14:paraId="000005CC">
      <w:pPr>
        <w:rPr>
          <w:b w:val="1"/>
          <w:sz w:val="20"/>
          <w:szCs w:val="20"/>
        </w:rPr>
      </w:pPr>
      <w:r w:rsidDel="00000000" w:rsidR="00000000" w:rsidRPr="00000000">
        <w:rPr>
          <w:b w:val="1"/>
          <w:sz w:val="20"/>
          <w:szCs w:val="20"/>
          <w:rtl w:val="0"/>
        </w:rPr>
        <w:t xml:space="preserve">Q. What was the criteria for Phase 1?</w:t>
      </w:r>
    </w:p>
    <w:p w:rsidR="00000000" w:rsidDel="00000000" w:rsidP="00000000" w:rsidRDefault="00000000" w:rsidRPr="00000000" w14:paraId="000005CD">
      <w:pPr>
        <w:rPr>
          <w:color w:val="1155cc"/>
          <w:sz w:val="20"/>
          <w:szCs w:val="20"/>
          <w:u w:val="single"/>
        </w:rPr>
      </w:pPr>
      <w:r w:rsidDel="00000000" w:rsidR="00000000" w:rsidRPr="00000000">
        <w:rPr>
          <w:sz w:val="20"/>
          <w:szCs w:val="20"/>
          <w:rtl w:val="0"/>
        </w:rPr>
        <w:t xml:space="preserve">A. Hi</w:t>
      </w:r>
      <w:hyperlink r:id="rId421">
        <w:r w:rsidDel="00000000" w:rsidR="00000000" w:rsidRPr="00000000">
          <w:rPr>
            <w:sz w:val="20"/>
            <w:szCs w:val="20"/>
            <w:rtl w:val="0"/>
          </w:rPr>
          <w:t xml:space="preserve"> </w:t>
        </w:r>
      </w:hyperlink>
      <w:hyperlink r:id="rId422">
        <w:r w:rsidDel="00000000" w:rsidR="00000000" w:rsidRPr="00000000">
          <w:rPr>
            <w:color w:val="1155cc"/>
            <w:sz w:val="20"/>
            <w:szCs w:val="20"/>
            <w:u w:val="single"/>
            <w:rtl w:val="0"/>
          </w:rPr>
          <w:t xml:space="preserve">@Megan Thong</w:t>
        </w:r>
      </w:hyperlink>
      <w:r w:rsidDel="00000000" w:rsidR="00000000" w:rsidRPr="00000000">
        <w:rPr>
          <w:sz w:val="20"/>
          <w:szCs w:val="20"/>
          <w:rtl w:val="0"/>
        </w:rPr>
        <w:t xml:space="preserve">! Definitely check out our Orientation recording so you have a full understanding of the selection criteria - especially the Community Participation part!</w:t>
      </w:r>
      <w:hyperlink r:id="rId423">
        <w:r w:rsidDel="00000000" w:rsidR="00000000" w:rsidRPr="00000000">
          <w:rPr>
            <w:sz w:val="20"/>
            <w:szCs w:val="20"/>
            <w:rtl w:val="0"/>
          </w:rPr>
          <w:t xml:space="preserve"> </w:t>
        </w:r>
      </w:hyperlink>
      <w:hyperlink r:id="rId424">
        <w:r w:rsidDel="00000000" w:rsidR="00000000" w:rsidRPr="00000000">
          <w:rPr>
            <w:color w:val="1155cc"/>
            <w:sz w:val="20"/>
            <w:szCs w:val="20"/>
            <w:u w:val="single"/>
            <w:rtl w:val="0"/>
          </w:rPr>
          <w:t xml:space="preserve">https://bit.ly/microsoft-azure-challenge</w:t>
        </w:r>
      </w:hyperlink>
      <w:r w:rsidDel="00000000" w:rsidR="00000000" w:rsidRPr="00000000">
        <w:rPr>
          <w:rtl w:val="0"/>
        </w:rPr>
      </w:r>
    </w:p>
    <w:p w:rsidR="00000000" w:rsidDel="00000000" w:rsidP="00000000" w:rsidRDefault="00000000" w:rsidRPr="00000000" w14:paraId="000005CE">
      <w:pPr>
        <w:rPr>
          <w:sz w:val="20"/>
          <w:szCs w:val="20"/>
        </w:rPr>
      </w:pPr>
      <w:r w:rsidDel="00000000" w:rsidR="00000000" w:rsidRPr="00000000">
        <w:rPr>
          <w:rtl w:val="0"/>
        </w:rPr>
      </w:r>
    </w:p>
    <w:p w:rsidR="00000000" w:rsidDel="00000000" w:rsidP="00000000" w:rsidRDefault="00000000" w:rsidRPr="00000000" w14:paraId="000005CF">
      <w:pPr>
        <w:rPr>
          <w:b w:val="1"/>
          <w:color w:val="1155cc"/>
          <w:sz w:val="20"/>
          <w:szCs w:val="20"/>
          <w:u w:val="single"/>
        </w:rPr>
      </w:pPr>
      <w:r w:rsidDel="00000000" w:rsidR="00000000" w:rsidRPr="00000000">
        <w:rPr>
          <w:b w:val="1"/>
          <w:sz w:val="20"/>
          <w:szCs w:val="20"/>
          <w:rtl w:val="0"/>
        </w:rPr>
        <w:t xml:space="preserve">Q. Hi what will differ between nanodegree program for ML and  scholarship nanodegree program for AML? Do their will coverage of Azure fundamental? if we are not able to make up for 2 phase, do it will ne available in catalog?</w:t>
      </w:r>
      <w:hyperlink r:id="rId425">
        <w:r w:rsidDel="00000000" w:rsidR="00000000" w:rsidRPr="00000000">
          <w:rPr>
            <w:sz w:val="20"/>
            <w:szCs w:val="20"/>
            <w:rtl w:val="0"/>
          </w:rPr>
          <w:t xml:space="preserve"> </w:t>
        </w:r>
      </w:hyperlink>
      <w:hyperlink r:id="rId426">
        <w:r w:rsidDel="00000000" w:rsidR="00000000" w:rsidRPr="00000000">
          <w:rPr>
            <w:b w:val="1"/>
            <w:color w:val="1155cc"/>
            <w:sz w:val="20"/>
            <w:szCs w:val="20"/>
            <w:u w:val="single"/>
            <w:rtl w:val="0"/>
          </w:rPr>
          <w:t xml:space="preserve">@Brenda.Udacity</w:t>
        </w:r>
      </w:hyperlink>
      <w:hyperlink r:id="rId427">
        <w:r w:rsidDel="00000000" w:rsidR="00000000" w:rsidRPr="00000000">
          <w:rPr>
            <w:sz w:val="20"/>
            <w:szCs w:val="20"/>
            <w:rtl w:val="0"/>
          </w:rPr>
          <w:t xml:space="preserve"> </w:t>
        </w:r>
      </w:hyperlink>
      <w:hyperlink r:id="rId428">
        <w:r w:rsidDel="00000000" w:rsidR="00000000" w:rsidRPr="00000000">
          <w:rPr>
            <w:b w:val="1"/>
            <w:color w:val="1155cc"/>
            <w:sz w:val="20"/>
            <w:szCs w:val="20"/>
            <w:u w:val="single"/>
            <w:rtl w:val="0"/>
          </w:rPr>
          <w:t xml:space="preserve">@Brenda.Udacity</w:t>
        </w:r>
      </w:hyperlink>
      <w:hyperlink r:id="rId429">
        <w:r w:rsidDel="00000000" w:rsidR="00000000" w:rsidRPr="00000000">
          <w:rPr>
            <w:sz w:val="20"/>
            <w:szCs w:val="20"/>
            <w:rtl w:val="0"/>
          </w:rPr>
          <w:t xml:space="preserve"> </w:t>
        </w:r>
      </w:hyperlink>
      <w:hyperlink r:id="rId430">
        <w:r w:rsidDel="00000000" w:rsidR="00000000" w:rsidRPr="00000000">
          <w:rPr>
            <w:b w:val="1"/>
            <w:color w:val="1155cc"/>
            <w:sz w:val="20"/>
            <w:szCs w:val="20"/>
            <w:u w:val="single"/>
            <w:rtl w:val="0"/>
          </w:rPr>
          <w:t xml:space="preserve">@Grace.Udacity</w:t>
        </w:r>
      </w:hyperlink>
      <w:r w:rsidDel="00000000" w:rsidR="00000000" w:rsidRPr="00000000">
        <w:rPr>
          <w:rtl w:val="0"/>
        </w:rPr>
      </w:r>
    </w:p>
    <w:p w:rsidR="00000000" w:rsidDel="00000000" w:rsidP="00000000" w:rsidRDefault="00000000" w:rsidRPr="00000000" w14:paraId="000005D0">
      <w:pPr>
        <w:rPr>
          <w:sz w:val="20"/>
          <w:szCs w:val="20"/>
        </w:rPr>
      </w:pPr>
      <w:r w:rsidDel="00000000" w:rsidR="00000000" w:rsidRPr="00000000">
        <w:rPr>
          <w:sz w:val="20"/>
          <w:szCs w:val="20"/>
          <w:rtl w:val="0"/>
        </w:rPr>
        <w:t xml:space="preserve">A. Hi</w:t>
      </w:r>
      <w:hyperlink r:id="rId431">
        <w:r w:rsidDel="00000000" w:rsidR="00000000" w:rsidRPr="00000000">
          <w:rPr>
            <w:sz w:val="20"/>
            <w:szCs w:val="20"/>
            <w:rtl w:val="0"/>
          </w:rPr>
          <w:t xml:space="preserve"> </w:t>
        </w:r>
      </w:hyperlink>
      <w:hyperlink r:id="rId432">
        <w:r w:rsidDel="00000000" w:rsidR="00000000" w:rsidRPr="00000000">
          <w:rPr>
            <w:color w:val="1155cc"/>
            <w:sz w:val="20"/>
            <w:szCs w:val="20"/>
            <w:u w:val="single"/>
            <w:rtl w:val="0"/>
          </w:rPr>
          <w:t xml:space="preserve">@Riya</w:t>
        </w:r>
      </w:hyperlink>
      <w:r w:rsidDel="00000000" w:rsidR="00000000" w:rsidRPr="00000000">
        <w:rPr>
          <w:sz w:val="20"/>
          <w:szCs w:val="20"/>
          <w:rtl w:val="0"/>
        </w:rPr>
        <w:t xml:space="preserve">! As your classmates have mentioned, the nanodegree has not yet been launched so there is no syllabus to review. That said, from the Scholarships page, it has Phase 2 will “strengthen your machine learning skills by building sophisticated machine learning models, such as time series forecasting and hyper parameter tuning.” (edited)</w:t>
      </w:r>
    </w:p>
    <w:p w:rsidR="00000000" w:rsidDel="00000000" w:rsidP="00000000" w:rsidRDefault="00000000" w:rsidRPr="00000000" w14:paraId="000005D1">
      <w:pPr>
        <w:rPr>
          <w:sz w:val="20"/>
          <w:szCs w:val="20"/>
        </w:rPr>
      </w:pPr>
      <w:r w:rsidDel="00000000" w:rsidR="00000000" w:rsidRPr="00000000">
        <w:rPr>
          <w:rtl w:val="0"/>
        </w:rPr>
      </w:r>
    </w:p>
    <w:p w:rsidR="00000000" w:rsidDel="00000000" w:rsidP="00000000" w:rsidRDefault="00000000" w:rsidRPr="00000000" w14:paraId="000005D2">
      <w:pPr>
        <w:rPr>
          <w:b w:val="1"/>
          <w:sz w:val="20"/>
          <w:szCs w:val="20"/>
        </w:rPr>
      </w:pPr>
      <w:r w:rsidDel="00000000" w:rsidR="00000000" w:rsidRPr="00000000">
        <w:rPr>
          <w:b w:val="1"/>
          <w:sz w:val="20"/>
          <w:szCs w:val="20"/>
          <w:rtl w:val="0"/>
        </w:rPr>
        <w:t xml:space="preserve">Q. If I post two status updates from 50daysudacity challenge unintentionally in the same day, with that effect any way negative?</w:t>
      </w:r>
    </w:p>
    <w:p w:rsidR="00000000" w:rsidDel="00000000" w:rsidP="00000000" w:rsidRDefault="00000000" w:rsidRPr="00000000" w14:paraId="000005D3">
      <w:pPr>
        <w:rPr>
          <w:sz w:val="20"/>
          <w:szCs w:val="20"/>
        </w:rPr>
      </w:pPr>
      <w:r w:rsidDel="00000000" w:rsidR="00000000" w:rsidRPr="00000000">
        <w:rPr>
          <w:sz w:val="20"/>
          <w:szCs w:val="20"/>
          <w:rtl w:val="0"/>
        </w:rPr>
        <w:t xml:space="preserve">Didn't realize it's already past 12 and day changed. And I happen to work and post next updated for on the same day.</w:t>
      </w:r>
    </w:p>
    <w:p w:rsidR="00000000" w:rsidDel="00000000" w:rsidP="00000000" w:rsidRDefault="00000000" w:rsidRPr="00000000" w14:paraId="000005D4">
      <w:pPr>
        <w:rPr>
          <w:sz w:val="20"/>
          <w:szCs w:val="20"/>
        </w:rPr>
      </w:pPr>
      <w:r w:rsidDel="00000000" w:rsidR="00000000" w:rsidRPr="00000000">
        <w:rPr>
          <w:sz w:val="20"/>
          <w:szCs w:val="20"/>
          <w:rtl w:val="0"/>
        </w:rPr>
        <w:t xml:space="preserve">A.</w:t>
      </w:r>
      <w:hyperlink r:id="rId433">
        <w:r w:rsidDel="00000000" w:rsidR="00000000" w:rsidRPr="00000000">
          <w:rPr>
            <w:sz w:val="20"/>
            <w:szCs w:val="20"/>
            <w:rtl w:val="0"/>
          </w:rPr>
          <w:t xml:space="preserve"> </w:t>
        </w:r>
      </w:hyperlink>
      <w:hyperlink r:id="rId434">
        <w:r w:rsidDel="00000000" w:rsidR="00000000" w:rsidRPr="00000000">
          <w:rPr>
            <w:color w:val="1155cc"/>
            <w:sz w:val="20"/>
            <w:szCs w:val="20"/>
            <w:u w:val="single"/>
            <w:rtl w:val="0"/>
          </w:rPr>
          <w:t xml:space="preserve">@Panth Shah</w:t>
        </w:r>
      </w:hyperlink>
      <w:r w:rsidDel="00000000" w:rsidR="00000000" w:rsidRPr="00000000">
        <w:rPr>
          <w:sz w:val="20"/>
          <w:szCs w:val="20"/>
          <w:rtl w:val="0"/>
        </w:rPr>
        <w:t xml:space="preserve"> That would be ohk! But what you can do is may be set up a reminder for a particular time everyday to prevent this!Try using Slackbot for setting up this reminder! </w:t>
      </w:r>
      <w:r w:rsidDel="00000000" w:rsidR="00000000" w:rsidRPr="00000000">
        <w:rPr>
          <w:sz w:val="20"/>
          <w:szCs w:val="20"/>
        </w:rPr>
        <w:drawing>
          <wp:inline distB="114300" distT="114300" distL="114300" distR="114300">
            <wp:extent cx="215900" cy="215900"/>
            <wp:effectExtent b="0" l="0" r="0" t="0"/>
            <wp:docPr id="45" name="image41.png"/>
            <a:graphic>
              <a:graphicData uri="http://schemas.openxmlformats.org/drawingml/2006/picture">
                <pic:pic>
                  <pic:nvPicPr>
                    <pic:cNvPr id="0" name="image41.png"/>
                    <pic:cNvPicPr preferRelativeResize="0"/>
                  </pic:nvPicPr>
                  <pic:blipFill>
                    <a:blip r:embed="rId435"/>
                    <a:srcRect b="0" l="0" r="0" t="0"/>
                    <a:stretch>
                      <a:fillRect/>
                    </a:stretch>
                  </pic:blipFill>
                  <pic:spPr>
                    <a:xfrm>
                      <a:off x="0" y="0"/>
                      <a:ext cx="215900" cy="215900"/>
                    </a:xfrm>
                    <a:prstGeom prst="rect"/>
                    <a:ln/>
                  </pic:spPr>
                </pic:pic>
              </a:graphicData>
            </a:graphic>
          </wp:inline>
        </w:drawing>
      </w:r>
      <w:r w:rsidDel="00000000" w:rsidR="00000000" w:rsidRPr="00000000">
        <w:rPr>
          <w:sz w:val="20"/>
          <w:szCs w:val="20"/>
          <w:rtl w:val="0"/>
        </w:rPr>
        <w:t xml:space="preserve"> (edited)</w:t>
      </w:r>
    </w:p>
    <w:p w:rsidR="00000000" w:rsidDel="00000000" w:rsidP="00000000" w:rsidRDefault="00000000" w:rsidRPr="00000000" w14:paraId="000005D5">
      <w:pPr>
        <w:rPr>
          <w:sz w:val="20"/>
          <w:szCs w:val="20"/>
        </w:rPr>
      </w:pPr>
      <w:r w:rsidDel="00000000" w:rsidR="00000000" w:rsidRPr="00000000">
        <w:rPr>
          <w:rtl w:val="0"/>
        </w:rPr>
      </w:r>
    </w:p>
    <w:p w:rsidR="00000000" w:rsidDel="00000000" w:rsidP="00000000" w:rsidRDefault="00000000" w:rsidRPr="00000000" w14:paraId="000005D6">
      <w:pPr>
        <w:rPr>
          <w:b w:val="1"/>
          <w:color w:val="1155cc"/>
          <w:sz w:val="20"/>
          <w:szCs w:val="20"/>
          <w:u w:val="single"/>
        </w:rPr>
      </w:pPr>
      <w:r w:rsidDel="00000000" w:rsidR="00000000" w:rsidRPr="00000000">
        <w:rPr>
          <w:b w:val="1"/>
          <w:sz w:val="20"/>
          <w:szCs w:val="20"/>
          <w:rtl w:val="0"/>
        </w:rPr>
        <w:t xml:space="preserve">Q. Should I fill up form of</w:t>
      </w:r>
      <w:hyperlink r:id="rId436">
        <w:r w:rsidDel="00000000" w:rsidR="00000000" w:rsidRPr="00000000">
          <w:rPr>
            <w:sz w:val="20"/>
            <w:szCs w:val="20"/>
            <w:rtl w:val="0"/>
          </w:rPr>
          <w:t xml:space="preserve"> </w:t>
        </w:r>
      </w:hyperlink>
      <w:hyperlink r:id="rId437">
        <w:r w:rsidDel="00000000" w:rsidR="00000000" w:rsidRPr="00000000">
          <w:rPr>
            <w:b w:val="1"/>
            <w:color w:val="1155cc"/>
            <w:sz w:val="20"/>
            <w:szCs w:val="20"/>
            <w:u w:val="single"/>
            <w:rtl w:val="0"/>
          </w:rPr>
          <w:t xml:space="preserve">#50daysofudacity</w:t>
        </w:r>
      </w:hyperlink>
      <w:r w:rsidDel="00000000" w:rsidR="00000000" w:rsidRPr="00000000">
        <w:rPr>
          <w:sz w:val="20"/>
          <w:szCs w:val="20"/>
          <w:rtl w:val="0"/>
        </w:rPr>
        <w:t xml:space="preserve"> </w:t>
      </w:r>
      <w:r w:rsidDel="00000000" w:rsidR="00000000" w:rsidRPr="00000000">
        <w:rPr>
          <w:b w:val="1"/>
          <w:sz w:val="20"/>
          <w:szCs w:val="20"/>
          <w:rtl w:val="0"/>
        </w:rPr>
        <w:t xml:space="preserve">again .. because there are two more person  having same name .. so should I change my slack name and then again fill the form???</w:t>
      </w:r>
      <w:hyperlink r:id="rId438">
        <w:r w:rsidDel="00000000" w:rsidR="00000000" w:rsidRPr="00000000">
          <w:rPr>
            <w:sz w:val="20"/>
            <w:szCs w:val="20"/>
            <w:rtl w:val="0"/>
          </w:rPr>
          <w:t xml:space="preserve"> </w:t>
        </w:r>
      </w:hyperlink>
      <w:hyperlink r:id="rId439">
        <w:r w:rsidDel="00000000" w:rsidR="00000000" w:rsidRPr="00000000">
          <w:rPr>
            <w:b w:val="1"/>
            <w:color w:val="1155cc"/>
            <w:sz w:val="20"/>
            <w:szCs w:val="20"/>
            <w:u w:val="single"/>
            <w:rtl w:val="0"/>
          </w:rPr>
          <w:t xml:space="preserve">@Palak.Udacity</w:t>
        </w:r>
      </w:hyperlink>
      <w:hyperlink r:id="rId440">
        <w:r w:rsidDel="00000000" w:rsidR="00000000" w:rsidRPr="00000000">
          <w:rPr>
            <w:sz w:val="20"/>
            <w:szCs w:val="20"/>
            <w:rtl w:val="0"/>
          </w:rPr>
          <w:t xml:space="preserve"> </w:t>
        </w:r>
      </w:hyperlink>
      <w:hyperlink r:id="rId441">
        <w:r w:rsidDel="00000000" w:rsidR="00000000" w:rsidRPr="00000000">
          <w:rPr>
            <w:b w:val="1"/>
            <w:color w:val="1155cc"/>
            <w:sz w:val="20"/>
            <w:szCs w:val="20"/>
            <w:u w:val="single"/>
            <w:rtl w:val="0"/>
          </w:rPr>
          <w:t xml:space="preserve">@Brenda.Udacity</w:t>
        </w:r>
      </w:hyperlink>
      <w:hyperlink r:id="rId442">
        <w:r w:rsidDel="00000000" w:rsidR="00000000" w:rsidRPr="00000000">
          <w:rPr>
            <w:sz w:val="20"/>
            <w:szCs w:val="20"/>
            <w:rtl w:val="0"/>
          </w:rPr>
          <w:t xml:space="preserve"> </w:t>
        </w:r>
      </w:hyperlink>
      <w:hyperlink r:id="rId443">
        <w:r w:rsidDel="00000000" w:rsidR="00000000" w:rsidRPr="00000000">
          <w:rPr>
            <w:b w:val="1"/>
            <w:color w:val="1155cc"/>
            <w:sz w:val="20"/>
            <w:szCs w:val="20"/>
            <w:u w:val="single"/>
            <w:rtl w:val="0"/>
          </w:rPr>
          <w:t xml:space="preserve">@Grace.Udacity</w:t>
        </w:r>
      </w:hyperlink>
      <w:r w:rsidDel="00000000" w:rsidR="00000000" w:rsidRPr="00000000">
        <w:rPr>
          <w:rtl w:val="0"/>
        </w:rPr>
      </w:r>
    </w:p>
    <w:p w:rsidR="00000000" w:rsidDel="00000000" w:rsidP="00000000" w:rsidRDefault="00000000" w:rsidRPr="00000000" w14:paraId="000005D7">
      <w:pPr>
        <w:rPr>
          <w:sz w:val="20"/>
          <w:szCs w:val="20"/>
        </w:rPr>
      </w:pPr>
      <w:r w:rsidDel="00000000" w:rsidR="00000000" w:rsidRPr="00000000">
        <w:rPr>
          <w:sz w:val="20"/>
          <w:szCs w:val="20"/>
          <w:rtl w:val="0"/>
        </w:rPr>
        <w:t xml:space="preserve">A.</w:t>
      </w:r>
      <w:hyperlink r:id="rId444">
        <w:r w:rsidDel="00000000" w:rsidR="00000000" w:rsidRPr="00000000">
          <w:rPr>
            <w:sz w:val="20"/>
            <w:szCs w:val="20"/>
            <w:rtl w:val="0"/>
          </w:rPr>
          <w:t xml:space="preserve"> </w:t>
        </w:r>
      </w:hyperlink>
      <w:hyperlink r:id="rId445">
        <w:r w:rsidDel="00000000" w:rsidR="00000000" w:rsidRPr="00000000">
          <w:rPr>
            <w:color w:val="1155cc"/>
            <w:sz w:val="20"/>
            <w:szCs w:val="20"/>
            <w:u w:val="single"/>
            <w:rtl w:val="0"/>
          </w:rPr>
          <w:t xml:space="preserve">@Nidhi Verma</w:t>
        </w:r>
      </w:hyperlink>
      <w:r w:rsidDel="00000000" w:rsidR="00000000" w:rsidRPr="00000000">
        <w:rPr>
          <w:sz w:val="20"/>
          <w:szCs w:val="20"/>
          <w:rtl w:val="0"/>
        </w:rPr>
        <w:t xml:space="preserve"> If you are changing your Slack Display name then it would be better to fill the form again or reach out to me and I will change your Display Name in the form submission.</w:t>
      </w:r>
    </w:p>
    <w:p w:rsidR="00000000" w:rsidDel="00000000" w:rsidP="00000000" w:rsidRDefault="00000000" w:rsidRPr="00000000" w14:paraId="000005D8">
      <w:pPr>
        <w:rPr>
          <w:sz w:val="20"/>
          <w:szCs w:val="20"/>
        </w:rPr>
      </w:pPr>
      <w:r w:rsidDel="00000000" w:rsidR="00000000" w:rsidRPr="00000000">
        <w:rPr>
          <w:sz w:val="20"/>
          <w:szCs w:val="20"/>
          <w:rtl w:val="0"/>
        </w:rPr>
        <w:t xml:space="preserve">A. Hi</w:t>
      </w:r>
      <w:hyperlink r:id="rId446">
        <w:r w:rsidDel="00000000" w:rsidR="00000000" w:rsidRPr="00000000">
          <w:rPr>
            <w:sz w:val="20"/>
            <w:szCs w:val="20"/>
            <w:rtl w:val="0"/>
          </w:rPr>
          <w:t xml:space="preserve"> </w:t>
        </w:r>
      </w:hyperlink>
      <w:hyperlink r:id="rId447">
        <w:r w:rsidDel="00000000" w:rsidR="00000000" w:rsidRPr="00000000">
          <w:rPr>
            <w:color w:val="1155cc"/>
            <w:sz w:val="20"/>
            <w:szCs w:val="20"/>
            <w:u w:val="single"/>
            <w:rtl w:val="0"/>
          </w:rPr>
          <w:t xml:space="preserve">@Nidhi Verma</w:t>
        </w:r>
      </w:hyperlink>
      <w:r w:rsidDel="00000000" w:rsidR="00000000" w:rsidRPr="00000000">
        <w:rPr>
          <w:sz w:val="20"/>
          <w:szCs w:val="20"/>
          <w:rtl w:val="0"/>
        </w:rPr>
        <w:t xml:space="preserve"> ! To add on to</w:t>
      </w:r>
      <w:hyperlink r:id="rId448">
        <w:r w:rsidDel="00000000" w:rsidR="00000000" w:rsidRPr="00000000">
          <w:rPr>
            <w:sz w:val="20"/>
            <w:szCs w:val="20"/>
            <w:rtl w:val="0"/>
          </w:rPr>
          <w:t xml:space="preserve"> </w:t>
        </w:r>
      </w:hyperlink>
      <w:hyperlink r:id="rId449">
        <w:r w:rsidDel="00000000" w:rsidR="00000000" w:rsidRPr="00000000">
          <w:rPr>
            <w:color w:val="1155cc"/>
            <w:sz w:val="20"/>
            <w:szCs w:val="20"/>
            <w:u w:val="single"/>
            <w:rtl w:val="0"/>
          </w:rPr>
          <w:t xml:space="preserve">@Palak.Udacity</w:t>
        </w:r>
      </w:hyperlink>
      <w:r w:rsidDel="00000000" w:rsidR="00000000" w:rsidRPr="00000000">
        <w:rPr>
          <w:sz w:val="20"/>
          <w:szCs w:val="20"/>
          <w:rtl w:val="0"/>
        </w:rPr>
        <w:t xml:space="preserve"> Can’t say enough how important it is to have a unique Slack display name in this workspace as well!</w:t>
      </w:r>
    </w:p>
    <w:p w:rsidR="00000000" w:rsidDel="00000000" w:rsidP="00000000" w:rsidRDefault="00000000" w:rsidRPr="00000000" w14:paraId="000005D9">
      <w:pPr>
        <w:rPr>
          <w:sz w:val="20"/>
          <w:szCs w:val="20"/>
        </w:rPr>
      </w:pPr>
      <w:r w:rsidDel="00000000" w:rsidR="00000000" w:rsidRPr="00000000">
        <w:rPr>
          <w:rtl w:val="0"/>
        </w:rPr>
      </w:r>
    </w:p>
    <w:p w:rsidR="00000000" w:rsidDel="00000000" w:rsidP="00000000" w:rsidRDefault="00000000" w:rsidRPr="00000000" w14:paraId="000005DA">
      <w:pPr>
        <w:rPr>
          <w:b w:val="1"/>
          <w:sz w:val="20"/>
          <w:szCs w:val="20"/>
        </w:rPr>
      </w:pPr>
      <w:r w:rsidDel="00000000" w:rsidR="00000000" w:rsidRPr="00000000">
        <w:rPr>
          <w:b w:val="1"/>
          <w:sz w:val="20"/>
          <w:szCs w:val="20"/>
          <w:rtl w:val="0"/>
        </w:rPr>
        <w:t xml:space="preserve">Q.</w:t>
      </w:r>
      <w:r w:rsidDel="00000000" w:rsidR="00000000" w:rsidRPr="00000000">
        <w:rPr>
          <w:sz w:val="20"/>
          <w:szCs w:val="20"/>
          <w:rtl w:val="0"/>
        </w:rPr>
        <w:t xml:space="preserve"> </w:t>
      </w:r>
      <w:r w:rsidDel="00000000" w:rsidR="00000000" w:rsidRPr="00000000">
        <w:rPr>
          <w:b w:val="1"/>
          <w:sz w:val="20"/>
          <w:szCs w:val="20"/>
          <w:rtl w:val="0"/>
        </w:rPr>
        <w:t xml:space="preserve">Will the number of emojis that I use in each post/message/response be used as a key component for my selection into phase 2? Because if so then:</w:t>
      </w:r>
    </w:p>
    <w:p w:rsidR="00000000" w:rsidDel="00000000" w:rsidP="00000000" w:rsidRDefault="00000000" w:rsidRPr="00000000" w14:paraId="000005DB">
      <w:pPr>
        <w:rPr>
          <w:sz w:val="20"/>
          <w:szCs w:val="20"/>
        </w:rPr>
      </w:pPr>
      <w:r w:rsidDel="00000000" w:rsidR="00000000" w:rsidRPr="00000000">
        <w:rPr>
          <w:sz w:val="20"/>
          <w:szCs w:val="20"/>
          <w:rtl w:val="0"/>
        </w:rPr>
        <w:t xml:space="preserve">A. </w:t>
      </w:r>
      <w:r w:rsidDel="00000000" w:rsidR="00000000" w:rsidRPr="00000000">
        <w:rPr>
          <w:sz w:val="20"/>
          <w:szCs w:val="20"/>
        </w:rPr>
        <w:drawing>
          <wp:inline distB="114300" distT="114300" distL="114300" distR="114300">
            <wp:extent cx="215900" cy="215900"/>
            <wp:effectExtent b="0" l="0" r="0" t="0"/>
            <wp:docPr id="3" name="image16.png"/>
            <a:graphic>
              <a:graphicData uri="http://schemas.openxmlformats.org/drawingml/2006/picture">
                <pic:pic>
                  <pic:nvPicPr>
                    <pic:cNvPr id="0" name="image16.png"/>
                    <pic:cNvPicPr preferRelativeResize="0"/>
                  </pic:nvPicPr>
                  <pic:blipFill>
                    <a:blip r:embed="rId450"/>
                    <a:srcRect b="0" l="0" r="0" t="0"/>
                    <a:stretch>
                      <a:fillRect/>
                    </a:stretch>
                  </pic:blipFill>
                  <pic:spPr>
                    <a:xfrm>
                      <a:off x="0" y="0"/>
                      <a:ext cx="215900" cy="215900"/>
                    </a:xfrm>
                    <a:prstGeom prst="rect"/>
                    <a:ln/>
                  </pic:spPr>
                </pic:pic>
              </a:graphicData>
            </a:graphic>
          </wp:inline>
        </w:drawing>
      </w:r>
      <w:r w:rsidDel="00000000" w:rsidR="00000000" w:rsidRPr="00000000">
        <w:rPr>
          <w:sz w:val="20"/>
          <w:szCs w:val="20"/>
          <w:rtl w:val="0"/>
        </w:rPr>
        <w:t xml:space="preserve"> while i do love emojis</w:t>
      </w:r>
      <w:hyperlink r:id="rId451">
        <w:r w:rsidDel="00000000" w:rsidR="00000000" w:rsidRPr="00000000">
          <w:rPr>
            <w:sz w:val="20"/>
            <w:szCs w:val="20"/>
            <w:rtl w:val="0"/>
          </w:rPr>
          <w:t xml:space="preserve"> </w:t>
        </w:r>
      </w:hyperlink>
      <w:hyperlink r:id="rId452">
        <w:r w:rsidDel="00000000" w:rsidR="00000000" w:rsidRPr="00000000">
          <w:rPr>
            <w:color w:val="1155cc"/>
            <w:sz w:val="20"/>
            <w:szCs w:val="20"/>
            <w:u w:val="single"/>
            <w:rtl w:val="0"/>
          </w:rPr>
          <w:t xml:space="preserve">@Zica</w:t>
        </w:r>
      </w:hyperlink>
      <w:r w:rsidDel="00000000" w:rsidR="00000000" w:rsidRPr="00000000">
        <w:rPr>
          <w:sz w:val="20"/>
          <w:szCs w:val="20"/>
          <w:rtl w:val="0"/>
        </w:rPr>
        <w:t xml:space="preserve"> i’m afraid they’re not what we’re looking for when we say “quality” contribution </w:t>
      </w:r>
      <w:r w:rsidDel="00000000" w:rsidR="00000000" w:rsidRPr="00000000">
        <w:rPr>
          <w:sz w:val="20"/>
          <w:szCs w:val="20"/>
        </w:rPr>
        <w:drawing>
          <wp:inline distB="114300" distT="114300" distL="114300" distR="114300">
            <wp:extent cx="215900" cy="215900"/>
            <wp:effectExtent b="0" l="0" r="0" t="0"/>
            <wp:docPr id="37" name="image35.png"/>
            <a:graphic>
              <a:graphicData uri="http://schemas.openxmlformats.org/drawingml/2006/picture">
                <pic:pic>
                  <pic:nvPicPr>
                    <pic:cNvPr id="0" name="image35.png"/>
                    <pic:cNvPicPr preferRelativeResize="0"/>
                  </pic:nvPicPr>
                  <pic:blipFill>
                    <a:blip r:embed="rId453"/>
                    <a:srcRect b="0" l="0" r="0" t="0"/>
                    <a:stretch>
                      <a:fillRect/>
                    </a:stretch>
                  </pic:blipFill>
                  <pic:spPr>
                    <a:xfrm>
                      <a:off x="0" y="0"/>
                      <a:ext cx="2159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5DC">
      <w:pPr>
        <w:rPr>
          <w:sz w:val="20"/>
          <w:szCs w:val="20"/>
        </w:rPr>
      </w:pPr>
      <w:r w:rsidDel="00000000" w:rsidR="00000000" w:rsidRPr="00000000">
        <w:rPr>
          <w:rtl w:val="0"/>
        </w:rPr>
      </w:r>
    </w:p>
    <w:p w:rsidR="00000000" w:rsidDel="00000000" w:rsidP="00000000" w:rsidRDefault="00000000" w:rsidRPr="00000000" w14:paraId="000005DD">
      <w:pPr>
        <w:rPr>
          <w:b w:val="1"/>
          <w:sz w:val="20"/>
          <w:szCs w:val="20"/>
        </w:rPr>
      </w:pPr>
      <w:r w:rsidDel="00000000" w:rsidR="00000000" w:rsidRPr="00000000">
        <w:rPr>
          <w:b w:val="1"/>
          <w:sz w:val="20"/>
          <w:szCs w:val="20"/>
          <w:rtl w:val="0"/>
        </w:rPr>
        <w:t xml:space="preserve">Q.</w:t>
      </w:r>
      <w:r w:rsidDel="00000000" w:rsidR="00000000" w:rsidRPr="00000000">
        <w:rPr>
          <w:sz w:val="20"/>
          <w:szCs w:val="20"/>
          <w:rtl w:val="0"/>
        </w:rPr>
        <w:t xml:space="preserve"> </w:t>
      </w:r>
      <w:r w:rsidDel="00000000" w:rsidR="00000000" w:rsidRPr="00000000">
        <w:rPr>
          <w:b w:val="1"/>
          <w:sz w:val="20"/>
          <w:szCs w:val="20"/>
          <w:rtl w:val="0"/>
        </w:rPr>
        <w:t xml:space="preserve">How do I browse the study groups in mobile app. I see it only when I join any from my pc</w:t>
      </w:r>
      <w:r w:rsidDel="00000000" w:rsidR="00000000" w:rsidRPr="00000000">
        <w:rPr>
          <w:sz w:val="20"/>
          <w:szCs w:val="20"/>
          <w:rtl w:val="0"/>
        </w:rPr>
        <w:t xml:space="preserve"> </w:t>
      </w:r>
      <w:r w:rsidDel="00000000" w:rsidR="00000000" w:rsidRPr="00000000">
        <w:rPr>
          <w:b w:val="1"/>
          <w:sz w:val="20"/>
          <w:szCs w:val="20"/>
          <w:rtl w:val="0"/>
        </w:rPr>
        <w:t xml:space="preserve">(edited)</w:t>
      </w:r>
    </w:p>
    <w:p w:rsidR="00000000" w:rsidDel="00000000" w:rsidP="00000000" w:rsidRDefault="00000000" w:rsidRPr="00000000" w14:paraId="000005DE">
      <w:pPr>
        <w:rPr>
          <w:sz w:val="20"/>
          <w:szCs w:val="20"/>
        </w:rPr>
      </w:pPr>
      <w:r w:rsidDel="00000000" w:rsidR="00000000" w:rsidRPr="00000000">
        <w:rPr>
          <w:sz w:val="20"/>
          <w:szCs w:val="20"/>
          <w:rtl w:val="0"/>
        </w:rPr>
        <w:t xml:space="preserve">A. Hi</w:t>
      </w:r>
      <w:hyperlink r:id="rId454">
        <w:r w:rsidDel="00000000" w:rsidR="00000000" w:rsidRPr="00000000">
          <w:rPr>
            <w:sz w:val="20"/>
            <w:szCs w:val="20"/>
            <w:rtl w:val="0"/>
          </w:rPr>
          <w:t xml:space="preserve"> </w:t>
        </w:r>
      </w:hyperlink>
      <w:hyperlink r:id="rId455">
        <w:r w:rsidDel="00000000" w:rsidR="00000000" w:rsidRPr="00000000">
          <w:rPr>
            <w:color w:val="1155cc"/>
            <w:sz w:val="20"/>
            <w:szCs w:val="20"/>
            <w:u w:val="single"/>
            <w:rtl w:val="0"/>
          </w:rPr>
          <w:t xml:space="preserve">@Mohammed_Azeem</w:t>
        </w:r>
      </w:hyperlink>
      <w:r w:rsidDel="00000000" w:rsidR="00000000" w:rsidRPr="00000000">
        <w:rPr>
          <w:sz w:val="20"/>
          <w:szCs w:val="20"/>
          <w:rtl w:val="0"/>
        </w:rPr>
        <w:t xml:space="preserve">! As the table for the Study Groups Directory is quite wide, it </w:t>
      </w:r>
      <w:r w:rsidDel="00000000" w:rsidR="00000000" w:rsidRPr="00000000">
        <w:rPr>
          <w:i w:val="1"/>
          <w:sz w:val="20"/>
          <w:szCs w:val="20"/>
          <w:rtl w:val="0"/>
        </w:rPr>
        <w:t xml:space="preserve">might</w:t>
      </w:r>
      <w:r w:rsidDel="00000000" w:rsidR="00000000" w:rsidRPr="00000000">
        <w:rPr>
          <w:sz w:val="20"/>
          <w:szCs w:val="20"/>
          <w:rtl w:val="0"/>
        </w:rPr>
        <w:t xml:space="preserve"> be better to browse all the groups listed from your PC instead of your phone!</w:t>
      </w:r>
    </w:p>
    <w:p w:rsidR="00000000" w:rsidDel="00000000" w:rsidP="00000000" w:rsidRDefault="00000000" w:rsidRPr="00000000" w14:paraId="000005DF">
      <w:pPr>
        <w:rPr>
          <w:sz w:val="20"/>
          <w:szCs w:val="20"/>
        </w:rPr>
      </w:pPr>
      <w:r w:rsidDel="00000000" w:rsidR="00000000" w:rsidRPr="00000000">
        <w:rPr>
          <w:rtl w:val="0"/>
        </w:rPr>
      </w:r>
    </w:p>
    <w:p w:rsidR="00000000" w:rsidDel="00000000" w:rsidP="00000000" w:rsidRDefault="00000000" w:rsidRPr="00000000" w14:paraId="000005E0">
      <w:pPr>
        <w:rPr>
          <w:b w:val="1"/>
          <w:sz w:val="20"/>
          <w:szCs w:val="20"/>
        </w:rPr>
      </w:pPr>
      <w:r w:rsidDel="00000000" w:rsidR="00000000" w:rsidRPr="00000000">
        <w:rPr>
          <w:b w:val="1"/>
          <w:sz w:val="20"/>
          <w:szCs w:val="20"/>
          <w:rtl w:val="0"/>
        </w:rPr>
        <w:t xml:space="preserve">Q.</w:t>
      </w:r>
      <w:hyperlink r:id="rId456">
        <w:r w:rsidDel="00000000" w:rsidR="00000000" w:rsidRPr="00000000">
          <w:rPr>
            <w:sz w:val="20"/>
            <w:szCs w:val="20"/>
            <w:rtl w:val="0"/>
          </w:rPr>
          <w:t xml:space="preserve"> </w:t>
        </w:r>
      </w:hyperlink>
      <w:hyperlink r:id="rId457">
        <w:r w:rsidDel="00000000" w:rsidR="00000000" w:rsidRPr="00000000">
          <w:rPr>
            <w:b w:val="1"/>
            <w:color w:val="1155cc"/>
            <w:sz w:val="20"/>
            <w:szCs w:val="20"/>
            <w:u w:val="single"/>
            <w:rtl w:val="0"/>
          </w:rPr>
          <w:t xml:space="preserve">@Brenda.Udacity</w:t>
        </w:r>
      </w:hyperlink>
      <w:r w:rsidDel="00000000" w:rsidR="00000000" w:rsidRPr="00000000">
        <w:rPr>
          <w:sz w:val="20"/>
          <w:szCs w:val="20"/>
          <w:rtl w:val="0"/>
        </w:rPr>
        <w:t xml:space="preserve"> </w:t>
      </w:r>
      <w:r w:rsidDel="00000000" w:rsidR="00000000" w:rsidRPr="00000000">
        <w:rPr>
          <w:b w:val="1"/>
          <w:sz w:val="20"/>
          <w:szCs w:val="20"/>
          <w:rtl w:val="0"/>
        </w:rPr>
        <w:t xml:space="preserve">which  emoji you like the most ? maybe  using it can increase my chances</w:t>
      </w:r>
    </w:p>
    <w:p w:rsidR="00000000" w:rsidDel="00000000" w:rsidP="00000000" w:rsidRDefault="00000000" w:rsidRPr="00000000" w14:paraId="000005E1">
      <w:pPr>
        <w:rPr>
          <w:sz w:val="20"/>
          <w:szCs w:val="20"/>
        </w:rPr>
      </w:pPr>
      <w:r w:rsidDel="00000000" w:rsidR="00000000" w:rsidRPr="00000000">
        <w:rPr>
          <w:sz w:val="20"/>
          <w:szCs w:val="20"/>
          <w:rtl w:val="0"/>
        </w:rPr>
        <w:t xml:space="preserve">A. </w:t>
      </w:r>
      <w:r w:rsidDel="00000000" w:rsidR="00000000" w:rsidRPr="00000000">
        <w:rPr>
          <w:sz w:val="20"/>
          <w:szCs w:val="20"/>
        </w:rPr>
        <w:drawing>
          <wp:inline distB="114300" distT="114300" distL="114300" distR="114300">
            <wp:extent cx="215900" cy="215900"/>
            <wp:effectExtent b="0" l="0" r="0" t="0"/>
            <wp:docPr id="34" name="image33.png"/>
            <a:graphic>
              <a:graphicData uri="http://schemas.openxmlformats.org/drawingml/2006/picture">
                <pic:pic>
                  <pic:nvPicPr>
                    <pic:cNvPr id="0" name="image33.png"/>
                    <pic:cNvPicPr preferRelativeResize="0"/>
                  </pic:nvPicPr>
                  <pic:blipFill>
                    <a:blip r:embed="rId458"/>
                    <a:srcRect b="0" l="0" r="0" t="0"/>
                    <a:stretch>
                      <a:fillRect/>
                    </a:stretch>
                  </pic:blipFill>
                  <pic:spPr>
                    <a:xfrm>
                      <a:off x="0" y="0"/>
                      <a:ext cx="215900" cy="215900"/>
                    </a:xfrm>
                    <a:prstGeom prst="rect"/>
                    <a:ln/>
                  </pic:spPr>
                </pic:pic>
              </a:graphicData>
            </a:graphic>
          </wp:inline>
        </w:drawing>
      </w:r>
      <w:r w:rsidDel="00000000" w:rsidR="00000000" w:rsidRPr="00000000">
        <w:rPr>
          <w:sz w:val="20"/>
          <w:szCs w:val="20"/>
          <w:rtl w:val="0"/>
        </w:rPr>
        <w:t xml:space="preserve"> LOL this was the best question of the night!!</w:t>
      </w:r>
    </w:p>
    <w:p w:rsidR="00000000" w:rsidDel="00000000" w:rsidP="00000000" w:rsidRDefault="00000000" w:rsidRPr="00000000" w14:paraId="000005E2">
      <w:pPr>
        <w:rPr>
          <w:sz w:val="20"/>
          <w:szCs w:val="20"/>
        </w:rPr>
      </w:pPr>
      <w:r w:rsidDel="00000000" w:rsidR="00000000" w:rsidRPr="00000000">
        <w:rPr>
          <w:sz w:val="20"/>
          <w:szCs w:val="20"/>
          <w:rtl w:val="0"/>
        </w:rPr>
        <w:t xml:space="preserve">A. too many favorites to count, i’m afraid! </w:t>
      </w:r>
      <w:r w:rsidDel="00000000" w:rsidR="00000000" w:rsidRPr="00000000">
        <w:rPr>
          <w:sz w:val="20"/>
          <w:szCs w:val="20"/>
        </w:rPr>
        <w:drawing>
          <wp:inline distB="114300" distT="114300" distL="114300" distR="114300">
            <wp:extent cx="215900" cy="215900"/>
            <wp:effectExtent b="0" l="0" r="0" t="0"/>
            <wp:docPr id="11" name="image15.gif"/>
            <a:graphic>
              <a:graphicData uri="http://schemas.openxmlformats.org/drawingml/2006/picture">
                <pic:pic>
                  <pic:nvPicPr>
                    <pic:cNvPr id="0" name="image15.gif"/>
                    <pic:cNvPicPr preferRelativeResize="0"/>
                  </pic:nvPicPr>
                  <pic:blipFill>
                    <a:blip r:embed="rId459"/>
                    <a:srcRect b="0" l="0" r="0" t="0"/>
                    <a:stretch>
                      <a:fillRect/>
                    </a:stretch>
                  </pic:blipFill>
                  <pic:spPr>
                    <a:xfrm>
                      <a:off x="0" y="0"/>
                      <a:ext cx="215900" cy="215900"/>
                    </a:xfrm>
                    <a:prstGeom prst="rect"/>
                    <a:ln/>
                  </pic:spPr>
                </pic:pic>
              </a:graphicData>
            </a:graphic>
          </wp:inline>
        </w:drawing>
      </w: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215900" cy="215900"/>
            <wp:effectExtent b="0" l="0" r="0" t="0"/>
            <wp:docPr id="44" name="image42.png"/>
            <a:graphic>
              <a:graphicData uri="http://schemas.openxmlformats.org/drawingml/2006/picture">
                <pic:pic>
                  <pic:nvPicPr>
                    <pic:cNvPr id="0" name="image42.png"/>
                    <pic:cNvPicPr preferRelativeResize="0"/>
                  </pic:nvPicPr>
                  <pic:blipFill>
                    <a:blip r:embed="rId460"/>
                    <a:srcRect b="0" l="0" r="0" t="0"/>
                    <a:stretch>
                      <a:fillRect/>
                    </a:stretch>
                  </pic:blipFill>
                  <pic:spPr>
                    <a:xfrm>
                      <a:off x="0" y="0"/>
                      <a:ext cx="215900" cy="215900"/>
                    </a:xfrm>
                    <a:prstGeom prst="rect"/>
                    <a:ln/>
                  </pic:spPr>
                </pic:pic>
              </a:graphicData>
            </a:graphic>
          </wp:inline>
        </w:drawing>
      </w:r>
      <w:r w:rsidDel="00000000" w:rsidR="00000000" w:rsidRPr="00000000">
        <w:rPr>
          <w:sz w:val="20"/>
          <w:szCs w:val="20"/>
        </w:rPr>
        <w:drawing>
          <wp:inline distB="114300" distT="114300" distL="114300" distR="114300">
            <wp:extent cx="215900" cy="215900"/>
            <wp:effectExtent b="0" l="0" r="0" t="0"/>
            <wp:docPr id="63" name="image63.gif"/>
            <a:graphic>
              <a:graphicData uri="http://schemas.openxmlformats.org/drawingml/2006/picture">
                <pic:pic>
                  <pic:nvPicPr>
                    <pic:cNvPr id="0" name="image63.gif"/>
                    <pic:cNvPicPr preferRelativeResize="0"/>
                  </pic:nvPicPr>
                  <pic:blipFill>
                    <a:blip r:embed="rId461"/>
                    <a:srcRect b="0" l="0" r="0" t="0"/>
                    <a:stretch>
                      <a:fillRect/>
                    </a:stretch>
                  </pic:blipFill>
                  <pic:spPr>
                    <a:xfrm>
                      <a:off x="0" y="0"/>
                      <a:ext cx="2159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5E3">
      <w:pPr>
        <w:rPr>
          <w:sz w:val="20"/>
          <w:szCs w:val="20"/>
        </w:rPr>
      </w:pPr>
      <w:r w:rsidDel="00000000" w:rsidR="00000000" w:rsidRPr="00000000">
        <w:rPr>
          <w:rtl w:val="0"/>
        </w:rPr>
      </w:r>
    </w:p>
    <w:p w:rsidR="00000000" w:rsidDel="00000000" w:rsidP="00000000" w:rsidRDefault="00000000" w:rsidRPr="00000000" w14:paraId="000005E4">
      <w:pPr>
        <w:rPr>
          <w:b w:val="1"/>
          <w:sz w:val="20"/>
          <w:szCs w:val="20"/>
        </w:rPr>
      </w:pPr>
      <w:r w:rsidDel="00000000" w:rsidR="00000000" w:rsidRPr="00000000">
        <w:rPr>
          <w:b w:val="1"/>
          <w:sz w:val="20"/>
          <w:szCs w:val="20"/>
          <w:rtl w:val="0"/>
        </w:rPr>
        <w:t xml:space="preserve">Q.</w:t>
      </w:r>
      <w:r w:rsidDel="00000000" w:rsidR="00000000" w:rsidRPr="00000000">
        <w:rPr>
          <w:sz w:val="20"/>
          <w:szCs w:val="20"/>
          <w:rtl w:val="0"/>
        </w:rPr>
        <w:t xml:space="preserve"> </w:t>
      </w:r>
      <w:r w:rsidDel="00000000" w:rsidR="00000000" w:rsidRPr="00000000">
        <w:rPr>
          <w:b w:val="1"/>
          <w:sz w:val="20"/>
          <w:szCs w:val="20"/>
          <w:rtl w:val="0"/>
        </w:rPr>
        <w:t xml:space="preserve">What is your favorite cloud platform: AWS/Azure/GCP/Other platform?</w:t>
      </w:r>
    </w:p>
    <w:p w:rsidR="00000000" w:rsidDel="00000000" w:rsidP="00000000" w:rsidRDefault="00000000" w:rsidRPr="00000000" w14:paraId="000005E5">
      <w:pPr>
        <w:rPr>
          <w:sz w:val="20"/>
          <w:szCs w:val="20"/>
        </w:rPr>
      </w:pPr>
      <w:r w:rsidDel="00000000" w:rsidR="00000000" w:rsidRPr="00000000">
        <w:rPr>
          <w:sz w:val="20"/>
          <w:szCs w:val="20"/>
          <w:rtl w:val="0"/>
        </w:rPr>
        <w:t xml:space="preserve">A. A question more apt for</w:t>
      </w:r>
      <w:hyperlink r:id="rId462">
        <w:r w:rsidDel="00000000" w:rsidR="00000000" w:rsidRPr="00000000">
          <w:rPr>
            <w:sz w:val="20"/>
            <w:szCs w:val="20"/>
            <w:rtl w:val="0"/>
          </w:rPr>
          <w:t xml:space="preserve"> </w:t>
        </w:r>
      </w:hyperlink>
      <w:hyperlink r:id="rId463">
        <w:r w:rsidDel="00000000" w:rsidR="00000000" w:rsidRPr="00000000">
          <w:rPr>
            <w:color w:val="1155cc"/>
            <w:sz w:val="20"/>
            <w:szCs w:val="20"/>
            <w:u w:val="single"/>
            <w:rtl w:val="0"/>
          </w:rPr>
          <w:t xml:space="preserve">#general_discussion</w:t>
        </w:r>
      </w:hyperlink>
      <w:r w:rsidDel="00000000" w:rsidR="00000000" w:rsidRPr="00000000">
        <w:rPr>
          <w:sz w:val="20"/>
          <w:szCs w:val="20"/>
          <w:rtl w:val="0"/>
        </w:rPr>
        <w:t xml:space="preserve"> !</w:t>
      </w:r>
    </w:p>
    <w:p w:rsidR="00000000" w:rsidDel="00000000" w:rsidP="00000000" w:rsidRDefault="00000000" w:rsidRPr="00000000" w14:paraId="000005E6">
      <w:pPr>
        <w:rPr>
          <w:sz w:val="20"/>
          <w:szCs w:val="20"/>
        </w:rPr>
      </w:pPr>
      <w:r w:rsidDel="00000000" w:rsidR="00000000" w:rsidRPr="00000000">
        <w:rPr>
          <w:rtl w:val="0"/>
        </w:rPr>
      </w:r>
    </w:p>
    <w:p w:rsidR="00000000" w:rsidDel="00000000" w:rsidP="00000000" w:rsidRDefault="00000000" w:rsidRPr="00000000" w14:paraId="000005E7">
      <w:pPr>
        <w:rPr>
          <w:b w:val="1"/>
          <w:sz w:val="20"/>
          <w:szCs w:val="20"/>
        </w:rPr>
      </w:pPr>
      <w:r w:rsidDel="00000000" w:rsidR="00000000" w:rsidRPr="00000000">
        <w:rPr>
          <w:b w:val="1"/>
          <w:sz w:val="20"/>
          <w:szCs w:val="20"/>
          <w:rtl w:val="0"/>
        </w:rPr>
        <w:t xml:space="preserve">Q.</w:t>
      </w:r>
      <w:r w:rsidDel="00000000" w:rsidR="00000000" w:rsidRPr="00000000">
        <w:rPr>
          <w:sz w:val="20"/>
          <w:szCs w:val="20"/>
          <w:rtl w:val="0"/>
        </w:rPr>
        <w:t xml:space="preserve"> </w:t>
      </w:r>
      <w:r w:rsidDel="00000000" w:rsidR="00000000" w:rsidRPr="00000000">
        <w:rPr>
          <w:b w:val="1"/>
          <w:sz w:val="20"/>
          <w:szCs w:val="20"/>
          <w:rtl w:val="0"/>
        </w:rPr>
        <w:t xml:space="preserve">Is it okay if we mention few people in daily streak on</w:t>
      </w:r>
      <w:hyperlink r:id="rId464">
        <w:r w:rsidDel="00000000" w:rsidR="00000000" w:rsidRPr="00000000">
          <w:rPr>
            <w:sz w:val="20"/>
            <w:szCs w:val="20"/>
            <w:rtl w:val="0"/>
          </w:rPr>
          <w:t xml:space="preserve"> </w:t>
        </w:r>
      </w:hyperlink>
      <w:hyperlink r:id="rId465">
        <w:r w:rsidDel="00000000" w:rsidR="00000000" w:rsidRPr="00000000">
          <w:rPr>
            <w:b w:val="1"/>
            <w:color w:val="1155cc"/>
            <w:sz w:val="20"/>
            <w:szCs w:val="20"/>
            <w:u w:val="single"/>
            <w:rtl w:val="0"/>
          </w:rPr>
          <w:t xml:space="preserve">#50daysofudacity</w:t>
        </w:r>
      </w:hyperlink>
      <w:r w:rsidDel="00000000" w:rsidR="00000000" w:rsidRPr="00000000">
        <w:rPr>
          <w:sz w:val="20"/>
          <w:szCs w:val="20"/>
          <w:rtl w:val="0"/>
        </w:rPr>
        <w:t xml:space="preserve"> </w:t>
      </w:r>
      <w:r w:rsidDel="00000000" w:rsidR="00000000" w:rsidRPr="00000000">
        <w:rPr>
          <w:b w:val="1"/>
          <w:sz w:val="20"/>
          <w:szCs w:val="20"/>
          <w:rtl w:val="0"/>
        </w:rPr>
        <w:t xml:space="preserve">? would that be counted as "encouragement"?</w:t>
      </w:r>
    </w:p>
    <w:p w:rsidR="00000000" w:rsidDel="00000000" w:rsidP="00000000" w:rsidRDefault="00000000" w:rsidRPr="00000000" w14:paraId="000005E8">
      <w:pPr>
        <w:rPr>
          <w:sz w:val="20"/>
          <w:szCs w:val="20"/>
        </w:rPr>
      </w:pPr>
      <w:r w:rsidDel="00000000" w:rsidR="00000000" w:rsidRPr="00000000">
        <w:rPr>
          <w:sz w:val="20"/>
          <w:szCs w:val="20"/>
          <w:rtl w:val="0"/>
        </w:rPr>
        <w:t xml:space="preserve">A.</w:t>
      </w:r>
      <w:hyperlink r:id="rId466">
        <w:r w:rsidDel="00000000" w:rsidR="00000000" w:rsidRPr="00000000">
          <w:rPr>
            <w:sz w:val="20"/>
            <w:szCs w:val="20"/>
            <w:rtl w:val="0"/>
          </w:rPr>
          <w:t xml:space="preserve"> </w:t>
        </w:r>
      </w:hyperlink>
      <w:hyperlink r:id="rId467">
        <w:r w:rsidDel="00000000" w:rsidR="00000000" w:rsidRPr="00000000">
          <w:rPr>
            <w:color w:val="1155cc"/>
            <w:sz w:val="20"/>
            <w:szCs w:val="20"/>
            <w:u w:val="single"/>
            <w:rtl w:val="0"/>
          </w:rPr>
          <w:t xml:space="preserve">@Pakeeza</w:t>
        </w:r>
      </w:hyperlink>
      <w:r w:rsidDel="00000000" w:rsidR="00000000" w:rsidRPr="00000000">
        <w:rPr>
          <w:sz w:val="20"/>
          <w:szCs w:val="20"/>
          <w:rtl w:val="0"/>
        </w:rPr>
        <w:t xml:space="preserve"> You actually </w:t>
      </w:r>
      <w:r w:rsidDel="00000000" w:rsidR="00000000" w:rsidRPr="00000000">
        <w:rPr>
          <w:b w:val="1"/>
          <w:i w:val="1"/>
          <w:sz w:val="20"/>
          <w:szCs w:val="20"/>
          <w:rtl w:val="0"/>
        </w:rPr>
        <w:t xml:space="preserve">do not need</w:t>
      </w:r>
      <w:r w:rsidDel="00000000" w:rsidR="00000000" w:rsidRPr="00000000">
        <w:rPr>
          <w:sz w:val="20"/>
          <w:szCs w:val="20"/>
          <w:rtl w:val="0"/>
        </w:rPr>
        <w:t xml:space="preserve"> to mention anyone in your</w:t>
      </w:r>
      <w:hyperlink r:id="rId468">
        <w:r w:rsidDel="00000000" w:rsidR="00000000" w:rsidRPr="00000000">
          <w:rPr>
            <w:sz w:val="20"/>
            <w:szCs w:val="20"/>
            <w:rtl w:val="0"/>
          </w:rPr>
          <w:t xml:space="preserve"> </w:t>
        </w:r>
      </w:hyperlink>
      <w:hyperlink r:id="rId469">
        <w:r w:rsidDel="00000000" w:rsidR="00000000" w:rsidRPr="00000000">
          <w:rPr>
            <w:color w:val="1155cc"/>
            <w:sz w:val="20"/>
            <w:szCs w:val="20"/>
            <w:u w:val="single"/>
            <w:rtl w:val="0"/>
          </w:rPr>
          <w:t xml:space="preserve">#50daysofudacity</w:t>
        </w:r>
      </w:hyperlink>
      <w:r w:rsidDel="00000000" w:rsidR="00000000" w:rsidRPr="00000000">
        <w:rPr>
          <w:sz w:val="20"/>
          <w:szCs w:val="20"/>
          <w:rtl w:val="0"/>
        </w:rPr>
        <w:t xml:space="preserve"> daily post!Encouragement is more recommended in the form of adding a positive and encouraging comment to a peer’s post or may be just adding a positive emoji to their post that will boost their confidence! </w:t>
      </w:r>
      <w:r w:rsidDel="00000000" w:rsidR="00000000" w:rsidRPr="00000000">
        <w:rPr>
          <w:sz w:val="20"/>
          <w:szCs w:val="20"/>
        </w:rPr>
        <w:drawing>
          <wp:inline distB="114300" distT="114300" distL="114300" distR="114300">
            <wp:extent cx="215900" cy="215900"/>
            <wp:effectExtent b="0" l="0" r="0" t="0"/>
            <wp:docPr id="25" name="image25.png"/>
            <a:graphic>
              <a:graphicData uri="http://schemas.openxmlformats.org/drawingml/2006/picture">
                <pic:pic>
                  <pic:nvPicPr>
                    <pic:cNvPr id="0" name="image25.png"/>
                    <pic:cNvPicPr preferRelativeResize="0"/>
                  </pic:nvPicPr>
                  <pic:blipFill>
                    <a:blip r:embed="rId470"/>
                    <a:srcRect b="0" l="0" r="0" t="0"/>
                    <a:stretch>
                      <a:fillRect/>
                    </a:stretch>
                  </pic:blipFill>
                  <pic:spPr>
                    <a:xfrm>
                      <a:off x="0" y="0"/>
                      <a:ext cx="2159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5E9">
      <w:pPr>
        <w:rPr>
          <w:sz w:val="20"/>
          <w:szCs w:val="20"/>
        </w:rPr>
      </w:pPr>
      <w:r w:rsidDel="00000000" w:rsidR="00000000" w:rsidRPr="00000000">
        <w:rPr>
          <w:rtl w:val="0"/>
        </w:rPr>
      </w:r>
    </w:p>
    <w:p w:rsidR="00000000" w:rsidDel="00000000" w:rsidP="00000000" w:rsidRDefault="00000000" w:rsidRPr="00000000" w14:paraId="000005EA">
      <w:pPr>
        <w:rPr>
          <w:b w:val="1"/>
          <w:sz w:val="20"/>
          <w:szCs w:val="20"/>
        </w:rPr>
      </w:pPr>
      <w:r w:rsidDel="00000000" w:rsidR="00000000" w:rsidRPr="00000000">
        <w:rPr>
          <w:b w:val="1"/>
          <w:sz w:val="20"/>
          <w:szCs w:val="20"/>
          <w:rtl w:val="0"/>
        </w:rPr>
        <w:t xml:space="preserve">Q. How many student leaders will there be?</w:t>
      </w:r>
    </w:p>
    <w:p w:rsidR="00000000" w:rsidDel="00000000" w:rsidP="00000000" w:rsidRDefault="00000000" w:rsidRPr="00000000" w14:paraId="000005EB">
      <w:pPr>
        <w:rPr>
          <w:sz w:val="20"/>
          <w:szCs w:val="20"/>
        </w:rPr>
      </w:pPr>
      <w:r w:rsidDel="00000000" w:rsidR="00000000" w:rsidRPr="00000000">
        <w:rPr>
          <w:sz w:val="20"/>
          <w:szCs w:val="20"/>
          <w:rtl w:val="0"/>
        </w:rPr>
        <w:t xml:space="preserve">A. Hi</w:t>
      </w:r>
      <w:hyperlink r:id="rId471">
        <w:r w:rsidDel="00000000" w:rsidR="00000000" w:rsidRPr="00000000">
          <w:rPr>
            <w:sz w:val="20"/>
            <w:szCs w:val="20"/>
            <w:rtl w:val="0"/>
          </w:rPr>
          <w:t xml:space="preserve"> </w:t>
        </w:r>
      </w:hyperlink>
      <w:hyperlink r:id="rId472">
        <w:r w:rsidDel="00000000" w:rsidR="00000000" w:rsidRPr="00000000">
          <w:rPr>
            <w:color w:val="1155cc"/>
            <w:sz w:val="20"/>
            <w:szCs w:val="20"/>
            <w:u w:val="single"/>
            <w:rtl w:val="0"/>
          </w:rPr>
          <w:t xml:space="preserve">@Megan Thong</w:t>
        </w:r>
      </w:hyperlink>
      <w:r w:rsidDel="00000000" w:rsidR="00000000" w:rsidRPr="00000000">
        <w:rPr>
          <w:sz w:val="20"/>
          <w:szCs w:val="20"/>
          <w:rtl w:val="0"/>
        </w:rPr>
        <w:t xml:space="preserve">! Traditionally 2-3 Students Leaders are selected for the non-technical channels and sometimes double that for the technical ones.</w:t>
      </w:r>
    </w:p>
    <w:p w:rsidR="00000000" w:rsidDel="00000000" w:rsidP="00000000" w:rsidRDefault="00000000" w:rsidRPr="00000000" w14:paraId="000005EC">
      <w:pPr>
        <w:rPr>
          <w:sz w:val="20"/>
          <w:szCs w:val="20"/>
        </w:rPr>
      </w:pPr>
      <w:r w:rsidDel="00000000" w:rsidR="00000000" w:rsidRPr="00000000">
        <w:rPr>
          <w:rtl w:val="0"/>
        </w:rPr>
      </w:r>
    </w:p>
    <w:p w:rsidR="00000000" w:rsidDel="00000000" w:rsidP="00000000" w:rsidRDefault="00000000" w:rsidRPr="00000000" w14:paraId="000005ED">
      <w:pPr>
        <w:rPr>
          <w:b w:val="1"/>
          <w:sz w:val="20"/>
          <w:szCs w:val="20"/>
        </w:rPr>
      </w:pPr>
      <w:r w:rsidDel="00000000" w:rsidR="00000000" w:rsidRPr="00000000">
        <w:rPr>
          <w:b w:val="1"/>
          <w:sz w:val="20"/>
          <w:szCs w:val="20"/>
          <w:rtl w:val="0"/>
        </w:rPr>
        <w:t xml:space="preserve">Q. Before the study groups I've made a request for channel which can organizea contest on writing articles. Will that be considered ??</w:t>
      </w:r>
    </w:p>
    <w:p w:rsidR="00000000" w:rsidDel="00000000" w:rsidP="00000000" w:rsidRDefault="00000000" w:rsidRPr="00000000" w14:paraId="000005EE">
      <w:pPr>
        <w:rPr>
          <w:sz w:val="20"/>
          <w:szCs w:val="20"/>
        </w:rPr>
      </w:pPr>
      <w:r w:rsidDel="00000000" w:rsidR="00000000" w:rsidRPr="00000000">
        <w:rPr>
          <w:sz w:val="20"/>
          <w:szCs w:val="20"/>
          <w:rtl w:val="0"/>
        </w:rPr>
        <w:t xml:space="preserve">A.</w:t>
      </w:r>
      <w:hyperlink r:id="rId473">
        <w:r w:rsidDel="00000000" w:rsidR="00000000" w:rsidRPr="00000000">
          <w:rPr>
            <w:sz w:val="20"/>
            <w:szCs w:val="20"/>
            <w:rtl w:val="0"/>
          </w:rPr>
          <w:t xml:space="preserve"> </w:t>
        </w:r>
      </w:hyperlink>
      <w:hyperlink r:id="rId474">
        <w:r w:rsidDel="00000000" w:rsidR="00000000" w:rsidRPr="00000000">
          <w:rPr>
            <w:color w:val="1155cc"/>
            <w:sz w:val="20"/>
            <w:szCs w:val="20"/>
            <w:u w:val="single"/>
            <w:rtl w:val="0"/>
          </w:rPr>
          <w:t xml:space="preserve">@Rajasekhar</w:t>
        </w:r>
      </w:hyperlink>
      <w:r w:rsidDel="00000000" w:rsidR="00000000" w:rsidRPr="00000000">
        <w:rPr>
          <w:sz w:val="20"/>
          <w:szCs w:val="20"/>
          <w:rtl w:val="0"/>
        </w:rPr>
        <w:t xml:space="preserve"> Hey! The Channel requests are continuously reviewed to see more frequent requests.But you can always host this contest using other channels as well!</w:t>
      </w:r>
    </w:p>
    <w:p w:rsidR="00000000" w:rsidDel="00000000" w:rsidP="00000000" w:rsidRDefault="00000000" w:rsidRPr="00000000" w14:paraId="000005EF">
      <w:pPr>
        <w:rPr>
          <w:sz w:val="20"/>
          <w:szCs w:val="20"/>
        </w:rPr>
      </w:pPr>
      <w:r w:rsidDel="00000000" w:rsidR="00000000" w:rsidRPr="00000000">
        <w:rPr>
          <w:rtl w:val="0"/>
        </w:rPr>
      </w:r>
    </w:p>
    <w:p w:rsidR="00000000" w:rsidDel="00000000" w:rsidP="00000000" w:rsidRDefault="00000000" w:rsidRPr="00000000" w14:paraId="000005F0">
      <w:pPr>
        <w:rPr>
          <w:b w:val="1"/>
          <w:sz w:val="20"/>
          <w:szCs w:val="20"/>
        </w:rPr>
      </w:pPr>
      <w:r w:rsidDel="00000000" w:rsidR="00000000" w:rsidRPr="00000000">
        <w:rPr>
          <w:b w:val="1"/>
          <w:sz w:val="20"/>
          <w:szCs w:val="20"/>
          <w:rtl w:val="0"/>
        </w:rPr>
        <w:t xml:space="preserve">Q. Is slack community participation present only in scholarship programs are in all Nanodegree programs as well?</w:t>
      </w:r>
    </w:p>
    <w:p w:rsidR="00000000" w:rsidDel="00000000" w:rsidP="00000000" w:rsidRDefault="00000000" w:rsidRPr="00000000" w14:paraId="000005F1">
      <w:pPr>
        <w:rPr>
          <w:b w:val="1"/>
          <w:sz w:val="20"/>
          <w:szCs w:val="20"/>
        </w:rPr>
      </w:pPr>
      <w:r w:rsidDel="00000000" w:rsidR="00000000" w:rsidRPr="00000000">
        <w:rPr>
          <w:b w:val="1"/>
          <w:sz w:val="20"/>
          <w:szCs w:val="20"/>
          <w:rtl w:val="0"/>
        </w:rPr>
        <w:t xml:space="preserve">A. We have a sister Community team that manages Student Hub. Student Hub is the chat-like platform connected to your classroom that has channels like we do.</w:t>
      </w:r>
    </w:p>
    <w:p w:rsidR="00000000" w:rsidDel="00000000" w:rsidP="00000000" w:rsidRDefault="00000000" w:rsidRPr="00000000" w14:paraId="000005F2">
      <w:pPr>
        <w:rPr>
          <w:sz w:val="20"/>
          <w:szCs w:val="20"/>
        </w:rPr>
      </w:pPr>
      <w:r w:rsidDel="00000000" w:rsidR="00000000" w:rsidRPr="00000000">
        <w:rPr>
          <w:sz w:val="20"/>
          <w:szCs w:val="20"/>
          <w:rtl w:val="0"/>
        </w:rPr>
        <w:t xml:space="preserve">A.</w:t>
      </w:r>
    </w:p>
    <w:p w:rsidR="00000000" w:rsidDel="00000000" w:rsidP="00000000" w:rsidRDefault="00000000" w:rsidRPr="00000000" w14:paraId="000005F3">
      <w:pPr>
        <w:rPr>
          <w:sz w:val="20"/>
          <w:szCs w:val="20"/>
        </w:rPr>
      </w:pPr>
      <w:r w:rsidDel="00000000" w:rsidR="00000000" w:rsidRPr="00000000">
        <w:rPr>
          <w:sz w:val="20"/>
          <w:szCs w:val="20"/>
          <w:rtl w:val="0"/>
        </w:rPr>
        <w:t xml:space="preserve">It's is present only in scholarship but for nanodegree there is students hub</w:t>
      </w:r>
    </w:p>
    <w:p w:rsidR="00000000" w:rsidDel="00000000" w:rsidP="00000000" w:rsidRDefault="00000000" w:rsidRPr="00000000" w14:paraId="000005F4">
      <w:pPr>
        <w:rPr>
          <w:sz w:val="20"/>
          <w:szCs w:val="20"/>
        </w:rPr>
      </w:pPr>
      <w:r w:rsidDel="00000000" w:rsidR="00000000" w:rsidRPr="00000000">
        <w:rPr>
          <w:rtl w:val="0"/>
        </w:rPr>
      </w:r>
    </w:p>
    <w:p w:rsidR="00000000" w:rsidDel="00000000" w:rsidP="00000000" w:rsidRDefault="00000000" w:rsidRPr="00000000" w14:paraId="000005F5">
      <w:pPr>
        <w:rPr>
          <w:sz w:val="20"/>
          <w:szCs w:val="20"/>
        </w:rPr>
      </w:pPr>
      <w:r w:rsidDel="00000000" w:rsidR="00000000" w:rsidRPr="00000000">
        <w:rPr>
          <w:rtl w:val="0"/>
        </w:rPr>
      </w:r>
    </w:p>
    <w:p w:rsidR="00000000" w:rsidDel="00000000" w:rsidP="00000000" w:rsidRDefault="00000000" w:rsidRPr="00000000" w14:paraId="000005F6">
      <w:pPr>
        <w:rPr>
          <w:b w:val="1"/>
          <w:color w:val="1155cc"/>
          <w:sz w:val="20"/>
          <w:szCs w:val="20"/>
          <w:u w:val="single"/>
        </w:rPr>
      </w:pPr>
      <w:r w:rsidDel="00000000" w:rsidR="00000000" w:rsidRPr="00000000">
        <w:rPr>
          <w:b w:val="1"/>
          <w:sz w:val="20"/>
          <w:szCs w:val="20"/>
          <w:rtl w:val="0"/>
        </w:rPr>
        <w:t xml:space="preserve">Q. If I completed the course before completing the 50-day challenge, how should I proceed regarding participation in the channel?</w:t>
      </w:r>
      <w:hyperlink r:id="rId475">
        <w:r w:rsidDel="00000000" w:rsidR="00000000" w:rsidRPr="00000000">
          <w:rPr>
            <w:sz w:val="20"/>
            <w:szCs w:val="20"/>
            <w:rtl w:val="0"/>
          </w:rPr>
          <w:t xml:space="preserve"> </w:t>
        </w:r>
      </w:hyperlink>
      <w:hyperlink r:id="rId476">
        <w:r w:rsidDel="00000000" w:rsidR="00000000" w:rsidRPr="00000000">
          <w:rPr>
            <w:b w:val="1"/>
            <w:color w:val="1155cc"/>
            <w:sz w:val="20"/>
            <w:szCs w:val="20"/>
            <w:u w:val="single"/>
            <w:rtl w:val="0"/>
          </w:rPr>
          <w:t xml:space="preserve">@Brenda.Udacity</w:t>
        </w:r>
      </w:hyperlink>
      <w:r w:rsidDel="00000000" w:rsidR="00000000" w:rsidRPr="00000000">
        <w:rPr>
          <w:rtl w:val="0"/>
        </w:rPr>
      </w:r>
    </w:p>
    <w:p w:rsidR="00000000" w:rsidDel="00000000" w:rsidP="00000000" w:rsidRDefault="00000000" w:rsidRPr="00000000" w14:paraId="000005F7">
      <w:pPr>
        <w:rPr>
          <w:sz w:val="20"/>
          <w:szCs w:val="20"/>
        </w:rPr>
      </w:pPr>
      <w:r w:rsidDel="00000000" w:rsidR="00000000" w:rsidRPr="00000000">
        <w:rPr>
          <w:sz w:val="20"/>
          <w:szCs w:val="20"/>
          <w:rtl w:val="0"/>
        </w:rPr>
        <w:t xml:space="preserve">A.</w:t>
      </w:r>
    </w:p>
    <w:p w:rsidR="00000000" w:rsidDel="00000000" w:rsidP="00000000" w:rsidRDefault="00000000" w:rsidRPr="00000000" w14:paraId="000005F8">
      <w:pPr>
        <w:rPr>
          <w:color w:val="1155cc"/>
          <w:sz w:val="20"/>
          <w:szCs w:val="20"/>
          <w:u w:val="single"/>
        </w:rPr>
      </w:pPr>
      <w:hyperlink r:id="rId477">
        <w:r w:rsidDel="00000000" w:rsidR="00000000" w:rsidRPr="00000000">
          <w:rPr>
            <w:color w:val="1155cc"/>
            <w:sz w:val="20"/>
            <w:szCs w:val="20"/>
            <w:u w:val="single"/>
            <w:rtl w:val="0"/>
          </w:rPr>
          <w:t xml:space="preserve">@Anderson Furtado</w:t>
        </w:r>
      </w:hyperlink>
      <w:r w:rsidDel="00000000" w:rsidR="00000000" w:rsidRPr="00000000">
        <w:rPr>
          <w:rtl w:val="0"/>
        </w:rPr>
      </w:r>
    </w:p>
    <w:p w:rsidR="00000000" w:rsidDel="00000000" w:rsidP="00000000" w:rsidRDefault="00000000" w:rsidRPr="00000000" w14:paraId="000005F9">
      <w:pPr>
        <w:rPr>
          <w:sz w:val="20"/>
          <w:szCs w:val="20"/>
        </w:rPr>
      </w:pPr>
      <w:r w:rsidDel="00000000" w:rsidR="00000000" w:rsidRPr="00000000">
        <w:rPr>
          <w:sz w:val="20"/>
          <w:szCs w:val="20"/>
          <w:rtl w:val="0"/>
        </w:rPr>
        <w:t xml:space="preserve">Hey! So you will have some extra time in hands which you can use to</w:t>
      </w:r>
    </w:p>
    <w:p w:rsidR="00000000" w:rsidDel="00000000" w:rsidP="00000000" w:rsidRDefault="00000000" w:rsidRPr="00000000" w14:paraId="000005FA">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Help your peers with their technical questions, may be even host an AMA or Webinar session. As teaching others is the best way to reinforce your learnings!</w:t>
      </w:r>
    </w:p>
    <w:p w:rsidR="00000000" w:rsidDel="00000000" w:rsidP="00000000" w:rsidRDefault="00000000" w:rsidRPr="00000000" w14:paraId="000005FB">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You can always work individually or with a group on a project based on the course work</w:t>
      </w:r>
    </w:p>
    <w:p w:rsidR="00000000" w:rsidDel="00000000" w:rsidP="00000000" w:rsidRDefault="00000000" w:rsidRPr="00000000" w14:paraId="000005FC">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You can continue to dive deeper into the topics covered in the course using more resources: books, courses etc!</w:t>
      </w:r>
    </w:p>
    <w:p w:rsidR="00000000" w:rsidDel="00000000" w:rsidP="00000000" w:rsidRDefault="00000000" w:rsidRPr="00000000" w14:paraId="000005FD">
      <w:pPr>
        <w:rPr>
          <w:sz w:val="20"/>
          <w:szCs w:val="20"/>
        </w:rPr>
      </w:pPr>
      <w:r w:rsidDel="00000000" w:rsidR="00000000" w:rsidRPr="00000000">
        <w:rPr>
          <w:rtl w:val="0"/>
        </w:rPr>
      </w:r>
    </w:p>
    <w:p w:rsidR="00000000" w:rsidDel="00000000" w:rsidP="00000000" w:rsidRDefault="00000000" w:rsidRPr="00000000" w14:paraId="000005FE">
      <w:pPr>
        <w:rPr>
          <w:b w:val="1"/>
          <w:sz w:val="20"/>
          <w:szCs w:val="20"/>
        </w:rPr>
      </w:pPr>
      <w:r w:rsidDel="00000000" w:rsidR="00000000" w:rsidRPr="00000000">
        <w:rPr>
          <w:b w:val="1"/>
          <w:sz w:val="20"/>
          <w:szCs w:val="20"/>
          <w:rtl w:val="0"/>
        </w:rPr>
        <w:t xml:space="preserve">Q.</w:t>
      </w:r>
      <w:r w:rsidDel="00000000" w:rsidR="00000000" w:rsidRPr="00000000">
        <w:rPr>
          <w:sz w:val="20"/>
          <w:szCs w:val="20"/>
          <w:rtl w:val="0"/>
        </w:rPr>
        <w:t xml:space="preserve"> </w:t>
      </w:r>
      <w:r w:rsidDel="00000000" w:rsidR="00000000" w:rsidRPr="00000000">
        <w:rPr>
          <w:b w:val="1"/>
          <w:sz w:val="20"/>
          <w:szCs w:val="20"/>
          <w:rtl w:val="0"/>
        </w:rPr>
        <w:t xml:space="preserve">Will there be slack channel created for phase 2 as well?</w:t>
      </w:r>
    </w:p>
    <w:p w:rsidR="00000000" w:rsidDel="00000000" w:rsidP="00000000" w:rsidRDefault="00000000" w:rsidRPr="00000000" w14:paraId="000005FF">
      <w:pPr>
        <w:rPr>
          <w:sz w:val="20"/>
          <w:szCs w:val="20"/>
        </w:rPr>
      </w:pPr>
      <w:r w:rsidDel="00000000" w:rsidR="00000000" w:rsidRPr="00000000">
        <w:rPr>
          <w:sz w:val="20"/>
          <w:szCs w:val="20"/>
          <w:rtl w:val="0"/>
        </w:rPr>
        <w:t xml:space="preserve">A. Hi</w:t>
      </w:r>
      <w:hyperlink r:id="rId478">
        <w:r w:rsidDel="00000000" w:rsidR="00000000" w:rsidRPr="00000000">
          <w:rPr>
            <w:sz w:val="20"/>
            <w:szCs w:val="20"/>
            <w:rtl w:val="0"/>
          </w:rPr>
          <w:t xml:space="preserve"> </w:t>
        </w:r>
      </w:hyperlink>
      <w:hyperlink r:id="rId479">
        <w:r w:rsidDel="00000000" w:rsidR="00000000" w:rsidRPr="00000000">
          <w:rPr>
            <w:color w:val="1155cc"/>
            <w:sz w:val="20"/>
            <w:szCs w:val="20"/>
            <w:u w:val="single"/>
            <w:rtl w:val="0"/>
          </w:rPr>
          <w:t xml:space="preserve">@Saikiran Kopparthi</w:t>
        </w:r>
      </w:hyperlink>
      <w:r w:rsidDel="00000000" w:rsidR="00000000" w:rsidRPr="00000000">
        <w:rPr>
          <w:sz w:val="20"/>
          <w:szCs w:val="20"/>
          <w:rtl w:val="0"/>
        </w:rPr>
        <w:t xml:space="preserve"> When Phase 2 starts, we’ll turn you over to our sister team and you’ll have access to student hub which is the slack-like platform created by Udacity. There will not be a dedicated Slack workspace exclusively for Scholarship students like you have here, I’m afraid.</w:t>
      </w:r>
    </w:p>
    <w:p w:rsidR="00000000" w:rsidDel="00000000" w:rsidP="00000000" w:rsidRDefault="00000000" w:rsidRPr="00000000" w14:paraId="00000600">
      <w:pPr>
        <w:rPr>
          <w:sz w:val="20"/>
          <w:szCs w:val="20"/>
        </w:rPr>
      </w:pPr>
      <w:r w:rsidDel="00000000" w:rsidR="00000000" w:rsidRPr="00000000">
        <w:rPr>
          <w:rtl w:val="0"/>
        </w:rPr>
      </w:r>
    </w:p>
    <w:p w:rsidR="00000000" w:rsidDel="00000000" w:rsidP="00000000" w:rsidRDefault="00000000" w:rsidRPr="00000000" w14:paraId="00000601">
      <w:pPr>
        <w:rPr>
          <w:sz w:val="20"/>
          <w:szCs w:val="20"/>
        </w:rPr>
      </w:pPr>
      <w:r w:rsidDel="00000000" w:rsidR="00000000" w:rsidRPr="00000000">
        <w:rPr>
          <w:rtl w:val="0"/>
        </w:rPr>
      </w:r>
    </w:p>
    <w:p w:rsidR="00000000" w:rsidDel="00000000" w:rsidP="00000000" w:rsidRDefault="00000000" w:rsidRPr="00000000" w14:paraId="00000602">
      <w:pPr>
        <w:rPr>
          <w:sz w:val="20"/>
          <w:szCs w:val="20"/>
        </w:rPr>
      </w:pPr>
      <w:r w:rsidDel="00000000" w:rsidR="00000000" w:rsidRPr="00000000">
        <w:rPr>
          <w:rtl w:val="0"/>
        </w:rPr>
      </w:r>
    </w:p>
    <w:bookmarkStart w:colFirst="0" w:colLast="0" w:name="igybigjh17r7" w:id="6"/>
    <w:bookmarkEnd w:id="6"/>
    <w:p w:rsidR="00000000" w:rsidDel="00000000" w:rsidP="00000000" w:rsidRDefault="00000000" w:rsidRPr="00000000" w14:paraId="00000603">
      <w:pPr>
        <w:rPr>
          <w:b w:val="1"/>
          <w:sz w:val="20"/>
          <w:szCs w:val="20"/>
        </w:rPr>
      </w:pPr>
      <w:r w:rsidDel="00000000" w:rsidR="00000000" w:rsidRPr="00000000">
        <w:rPr>
          <w:b w:val="1"/>
          <w:sz w:val="20"/>
          <w:szCs w:val="20"/>
          <w:rtl w:val="0"/>
        </w:rPr>
        <w:t xml:space="preserve">Wednesday, July 22, 2020 10:00 AM PDT | 10:30 PM IST </w:t>
      </w:r>
    </w:p>
    <w:p w:rsidR="00000000" w:rsidDel="00000000" w:rsidP="00000000" w:rsidRDefault="00000000" w:rsidRPr="00000000" w14:paraId="00000604">
      <w:pPr>
        <w:rPr>
          <w:sz w:val="20"/>
          <w:szCs w:val="20"/>
        </w:rPr>
      </w:pPr>
      <w:r w:rsidDel="00000000" w:rsidR="00000000" w:rsidRPr="00000000">
        <w:rPr>
          <w:rtl w:val="0"/>
        </w:rPr>
      </w:r>
    </w:p>
    <w:p w:rsidR="00000000" w:rsidDel="00000000" w:rsidP="00000000" w:rsidRDefault="00000000" w:rsidRPr="00000000" w14:paraId="00000605">
      <w:pPr>
        <w:rPr>
          <w:b w:val="1"/>
          <w:sz w:val="20"/>
          <w:szCs w:val="20"/>
        </w:rPr>
      </w:pPr>
      <w:r w:rsidDel="00000000" w:rsidR="00000000" w:rsidRPr="00000000">
        <w:rPr>
          <w:b w:val="1"/>
          <w:sz w:val="20"/>
          <w:szCs w:val="20"/>
          <w:rtl w:val="0"/>
        </w:rPr>
        <w:t xml:space="preserve">Q. Hello, I was off for two days in a row in 50daysofudacity.Yesterday, I started to from D1. Is there anything left except this?? (Should i send pledge again for example?) (Shall i start from beginning of the lesson 1?) I could find not these answers, i want to be sure. Sorry if i missed. Thanks for the time. (edited)</w:t>
      </w:r>
    </w:p>
    <w:p w:rsidR="00000000" w:rsidDel="00000000" w:rsidP="00000000" w:rsidRDefault="00000000" w:rsidRPr="00000000" w14:paraId="00000606">
      <w:pPr>
        <w:rPr>
          <w:sz w:val="20"/>
          <w:szCs w:val="20"/>
        </w:rPr>
      </w:pPr>
      <w:r w:rsidDel="00000000" w:rsidR="00000000" w:rsidRPr="00000000">
        <w:rPr>
          <w:sz w:val="20"/>
          <w:szCs w:val="20"/>
          <w:rtl w:val="0"/>
        </w:rPr>
        <w:t xml:space="preserve">A.</w:t>
      </w:r>
      <w:hyperlink r:id="rId480">
        <w:r w:rsidDel="00000000" w:rsidR="00000000" w:rsidRPr="00000000">
          <w:rPr>
            <w:sz w:val="20"/>
            <w:szCs w:val="20"/>
            <w:rtl w:val="0"/>
          </w:rPr>
          <w:t xml:space="preserve"> </w:t>
        </w:r>
      </w:hyperlink>
      <w:hyperlink r:id="rId481">
        <w:r w:rsidDel="00000000" w:rsidR="00000000" w:rsidRPr="00000000">
          <w:rPr>
            <w:color w:val="1155cc"/>
            <w:sz w:val="20"/>
            <w:szCs w:val="20"/>
            <w:u w:val="single"/>
            <w:rtl w:val="0"/>
          </w:rPr>
          <w:t xml:space="preserve">@Umut Dalkılıç</w:t>
        </w:r>
      </w:hyperlink>
      <w:r w:rsidDel="00000000" w:rsidR="00000000" w:rsidRPr="00000000">
        <w:rPr>
          <w:sz w:val="20"/>
          <w:szCs w:val="20"/>
          <w:rtl w:val="0"/>
        </w:rPr>
        <w:t xml:space="preserve"> Hey! You need not take the pledge again, you can continue from Day 1 the way you have already begun and keep posting about the learning you had </w:t>
      </w:r>
      <w:r w:rsidDel="00000000" w:rsidR="00000000" w:rsidRPr="00000000">
        <w:rPr>
          <w:i w:val="1"/>
          <w:sz w:val="20"/>
          <w:szCs w:val="20"/>
          <w:rtl w:val="0"/>
        </w:rPr>
        <w:t xml:space="preserve">during the day</w:t>
      </w:r>
      <w:r w:rsidDel="00000000" w:rsidR="00000000" w:rsidRPr="00000000">
        <w:rPr>
          <w:sz w:val="20"/>
          <w:szCs w:val="20"/>
          <w:rtl w:val="0"/>
        </w:rPr>
        <w:t xml:space="preserve">, no need to re-start from Lesson 1,</w:t>
      </w:r>
    </w:p>
    <w:p w:rsidR="00000000" w:rsidDel="00000000" w:rsidP="00000000" w:rsidRDefault="00000000" w:rsidRPr="00000000" w14:paraId="00000607">
      <w:pPr>
        <w:rPr>
          <w:sz w:val="20"/>
          <w:szCs w:val="20"/>
        </w:rPr>
      </w:pPr>
      <w:r w:rsidDel="00000000" w:rsidR="00000000" w:rsidRPr="00000000">
        <w:rPr>
          <w:rtl w:val="0"/>
        </w:rPr>
      </w:r>
    </w:p>
    <w:p w:rsidR="00000000" w:rsidDel="00000000" w:rsidP="00000000" w:rsidRDefault="00000000" w:rsidRPr="00000000" w14:paraId="00000608">
      <w:pPr>
        <w:rPr>
          <w:b w:val="1"/>
          <w:sz w:val="20"/>
          <w:szCs w:val="20"/>
        </w:rPr>
      </w:pPr>
      <w:r w:rsidDel="00000000" w:rsidR="00000000" w:rsidRPr="00000000">
        <w:rPr>
          <w:b w:val="1"/>
          <w:sz w:val="20"/>
          <w:szCs w:val="20"/>
          <w:rtl w:val="0"/>
        </w:rPr>
        <w:t xml:space="preserve">Q. There will be a phase 3 ? After Nanodegree course (edited)</w:t>
      </w:r>
    </w:p>
    <w:p w:rsidR="00000000" w:rsidDel="00000000" w:rsidP="00000000" w:rsidRDefault="00000000" w:rsidRPr="00000000" w14:paraId="00000609">
      <w:pPr>
        <w:rPr>
          <w:sz w:val="20"/>
          <w:szCs w:val="20"/>
        </w:rPr>
      </w:pPr>
      <w:r w:rsidDel="00000000" w:rsidR="00000000" w:rsidRPr="00000000">
        <w:rPr>
          <w:sz w:val="20"/>
          <w:szCs w:val="20"/>
          <w:rtl w:val="0"/>
        </w:rPr>
        <w:t xml:space="preserve">A.</w:t>
      </w:r>
      <w:hyperlink r:id="rId482">
        <w:r w:rsidDel="00000000" w:rsidR="00000000" w:rsidRPr="00000000">
          <w:rPr>
            <w:sz w:val="20"/>
            <w:szCs w:val="20"/>
            <w:rtl w:val="0"/>
          </w:rPr>
          <w:t xml:space="preserve"> </w:t>
        </w:r>
      </w:hyperlink>
      <w:hyperlink r:id="rId483">
        <w:r w:rsidDel="00000000" w:rsidR="00000000" w:rsidRPr="00000000">
          <w:rPr>
            <w:color w:val="1155cc"/>
            <w:sz w:val="20"/>
            <w:szCs w:val="20"/>
            <w:u w:val="single"/>
            <w:rtl w:val="0"/>
          </w:rPr>
          <w:t xml:space="preserve">@MihailD</w:t>
        </w:r>
      </w:hyperlink>
      <w:r w:rsidDel="00000000" w:rsidR="00000000" w:rsidRPr="00000000">
        <w:rPr>
          <w:sz w:val="20"/>
          <w:szCs w:val="20"/>
          <w:rtl w:val="0"/>
        </w:rPr>
        <w:t xml:space="preserve"> There will be no Phase 3 Mihail! </w:t>
      </w:r>
      <w:r w:rsidDel="00000000" w:rsidR="00000000" w:rsidRPr="00000000">
        <w:rPr>
          <w:sz w:val="20"/>
          <w:szCs w:val="20"/>
        </w:rPr>
        <w:drawing>
          <wp:inline distB="114300" distT="114300" distL="114300" distR="114300">
            <wp:extent cx="215900" cy="215900"/>
            <wp:effectExtent b="0" l="0" r="0" t="0"/>
            <wp:docPr id="24" name="image21.png"/>
            <a:graphic>
              <a:graphicData uri="http://schemas.openxmlformats.org/drawingml/2006/picture">
                <pic:pic>
                  <pic:nvPicPr>
                    <pic:cNvPr id="0" name="image21.png"/>
                    <pic:cNvPicPr preferRelativeResize="0"/>
                  </pic:nvPicPr>
                  <pic:blipFill>
                    <a:blip r:embed="rId484"/>
                    <a:srcRect b="0" l="0" r="0" t="0"/>
                    <a:stretch>
                      <a:fillRect/>
                    </a:stretch>
                  </pic:blipFill>
                  <pic:spPr>
                    <a:xfrm>
                      <a:off x="0" y="0"/>
                      <a:ext cx="2159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60A">
      <w:pPr>
        <w:rPr>
          <w:sz w:val="20"/>
          <w:szCs w:val="20"/>
        </w:rPr>
      </w:pPr>
      <w:r w:rsidDel="00000000" w:rsidR="00000000" w:rsidRPr="00000000">
        <w:rPr>
          <w:rtl w:val="0"/>
        </w:rPr>
      </w:r>
    </w:p>
    <w:p w:rsidR="00000000" w:rsidDel="00000000" w:rsidP="00000000" w:rsidRDefault="00000000" w:rsidRPr="00000000" w14:paraId="0000060B">
      <w:pPr>
        <w:rPr>
          <w:b w:val="1"/>
          <w:sz w:val="20"/>
          <w:szCs w:val="20"/>
        </w:rPr>
      </w:pPr>
      <w:r w:rsidDel="00000000" w:rsidR="00000000" w:rsidRPr="00000000">
        <w:rPr>
          <w:b w:val="1"/>
          <w:sz w:val="20"/>
          <w:szCs w:val="20"/>
          <w:rtl w:val="0"/>
        </w:rPr>
        <w:t xml:space="preserve">Q. Hi</w:t>
      </w:r>
      <w:hyperlink r:id="rId485">
        <w:r w:rsidDel="00000000" w:rsidR="00000000" w:rsidRPr="00000000">
          <w:rPr>
            <w:sz w:val="20"/>
            <w:szCs w:val="20"/>
            <w:rtl w:val="0"/>
          </w:rPr>
          <w:t xml:space="preserve"> </w:t>
        </w:r>
      </w:hyperlink>
      <w:hyperlink r:id="rId486">
        <w:r w:rsidDel="00000000" w:rsidR="00000000" w:rsidRPr="00000000">
          <w:rPr>
            <w:b w:val="1"/>
            <w:color w:val="1155cc"/>
            <w:sz w:val="20"/>
            <w:szCs w:val="20"/>
            <w:u w:val="single"/>
            <w:rtl w:val="0"/>
          </w:rPr>
          <w:t xml:space="preserve">@Palak.Udacity</w:t>
        </w:r>
      </w:hyperlink>
      <w:r w:rsidDel="00000000" w:rsidR="00000000" w:rsidRPr="00000000">
        <w:rPr>
          <w:b w:val="1"/>
          <w:sz w:val="20"/>
          <w:szCs w:val="20"/>
          <w:rtl w:val="0"/>
        </w:rPr>
        <w:t xml:space="preserve">,</w:t>
      </w:r>
      <w:hyperlink r:id="rId487">
        <w:r w:rsidDel="00000000" w:rsidR="00000000" w:rsidRPr="00000000">
          <w:rPr>
            <w:sz w:val="20"/>
            <w:szCs w:val="20"/>
            <w:rtl w:val="0"/>
          </w:rPr>
          <w:t xml:space="preserve"> </w:t>
        </w:r>
      </w:hyperlink>
      <w:hyperlink r:id="rId488">
        <w:r w:rsidDel="00000000" w:rsidR="00000000" w:rsidRPr="00000000">
          <w:rPr>
            <w:b w:val="1"/>
            <w:color w:val="1155cc"/>
            <w:sz w:val="20"/>
            <w:szCs w:val="20"/>
            <w:u w:val="single"/>
            <w:rtl w:val="0"/>
          </w:rPr>
          <w:t xml:space="preserve">@Brenda.Udacity</w:t>
        </w:r>
      </w:hyperlink>
      <w:r w:rsidDel="00000000" w:rsidR="00000000" w:rsidRPr="00000000">
        <w:rPr>
          <w:sz w:val="20"/>
          <w:szCs w:val="20"/>
          <w:rtl w:val="0"/>
        </w:rPr>
        <w:t xml:space="preserve"> </w:t>
      </w:r>
      <w:r w:rsidDel="00000000" w:rsidR="00000000" w:rsidRPr="00000000">
        <w:rPr>
          <w:b w:val="1"/>
          <w:sz w:val="20"/>
          <w:szCs w:val="20"/>
          <w:rtl w:val="0"/>
        </w:rPr>
        <w:t xml:space="preserve">and</w:t>
      </w:r>
      <w:hyperlink r:id="rId489">
        <w:r w:rsidDel="00000000" w:rsidR="00000000" w:rsidRPr="00000000">
          <w:rPr>
            <w:sz w:val="20"/>
            <w:szCs w:val="20"/>
            <w:rtl w:val="0"/>
          </w:rPr>
          <w:t xml:space="preserve"> </w:t>
        </w:r>
      </w:hyperlink>
      <w:hyperlink r:id="rId490">
        <w:r w:rsidDel="00000000" w:rsidR="00000000" w:rsidRPr="00000000">
          <w:rPr>
            <w:b w:val="1"/>
            <w:color w:val="1155cc"/>
            <w:sz w:val="20"/>
            <w:szCs w:val="20"/>
            <w:u w:val="single"/>
            <w:rtl w:val="0"/>
          </w:rPr>
          <w:t xml:space="preserve">@Grace.Udacity</w:t>
        </w:r>
      </w:hyperlink>
      <w:r w:rsidDel="00000000" w:rsidR="00000000" w:rsidRPr="00000000">
        <w:rPr>
          <w:sz w:val="20"/>
          <w:szCs w:val="20"/>
          <w:rtl w:val="0"/>
        </w:rPr>
        <w:t xml:space="preserve"> </w:t>
      </w:r>
      <w:r w:rsidDel="00000000" w:rsidR="00000000" w:rsidRPr="00000000">
        <w:rPr>
          <w:b w:val="1"/>
          <w:sz w:val="20"/>
          <w:szCs w:val="20"/>
          <w:rtl w:val="0"/>
        </w:rPr>
        <w:t xml:space="preserve">- great effort by you all so far! What if I did not apply for a Student Leader and there is perhaps a need for support to community and scholars in some channels, how do I eventually become a Student Leader after applications have been closed?</w:t>
      </w:r>
    </w:p>
    <w:p w:rsidR="00000000" w:rsidDel="00000000" w:rsidP="00000000" w:rsidRDefault="00000000" w:rsidRPr="00000000" w14:paraId="0000060C">
      <w:pPr>
        <w:rPr>
          <w:sz w:val="20"/>
          <w:szCs w:val="20"/>
        </w:rPr>
      </w:pPr>
      <w:r w:rsidDel="00000000" w:rsidR="00000000" w:rsidRPr="00000000">
        <w:rPr>
          <w:sz w:val="20"/>
          <w:szCs w:val="20"/>
          <w:rtl w:val="0"/>
        </w:rPr>
        <w:t xml:space="preserve">A.</w:t>
      </w:r>
      <w:hyperlink r:id="rId491">
        <w:r w:rsidDel="00000000" w:rsidR="00000000" w:rsidRPr="00000000">
          <w:rPr>
            <w:sz w:val="20"/>
            <w:szCs w:val="20"/>
            <w:rtl w:val="0"/>
          </w:rPr>
          <w:t xml:space="preserve"> </w:t>
        </w:r>
      </w:hyperlink>
      <w:hyperlink r:id="rId492">
        <w:r w:rsidDel="00000000" w:rsidR="00000000" w:rsidRPr="00000000">
          <w:rPr>
            <w:color w:val="1155cc"/>
            <w:sz w:val="20"/>
            <w:szCs w:val="20"/>
            <w:u w:val="single"/>
            <w:rtl w:val="0"/>
          </w:rPr>
          <w:t xml:space="preserve">@Damir Divkovic</w:t>
        </w:r>
      </w:hyperlink>
      <w:r w:rsidDel="00000000" w:rsidR="00000000" w:rsidRPr="00000000">
        <w:rPr>
          <w:sz w:val="20"/>
          <w:szCs w:val="20"/>
          <w:rtl w:val="0"/>
        </w:rPr>
        <w:t xml:space="preserve"> Student Leader or not, you are always welcome to take initiatives and contribute in the community! </w:t>
      </w:r>
      <w:r w:rsidDel="00000000" w:rsidR="00000000" w:rsidRPr="00000000">
        <w:rPr>
          <w:sz w:val="20"/>
          <w:szCs w:val="20"/>
        </w:rPr>
        <w:drawing>
          <wp:inline distB="114300" distT="114300" distL="114300" distR="114300">
            <wp:extent cx="215900" cy="215900"/>
            <wp:effectExtent b="0" l="0" r="0" t="0"/>
            <wp:docPr id="39" name="image56.png"/>
            <a:graphic>
              <a:graphicData uri="http://schemas.openxmlformats.org/drawingml/2006/picture">
                <pic:pic>
                  <pic:nvPicPr>
                    <pic:cNvPr id="0" name="image56.png"/>
                    <pic:cNvPicPr preferRelativeResize="0"/>
                  </pic:nvPicPr>
                  <pic:blipFill>
                    <a:blip r:embed="rId493"/>
                    <a:srcRect b="0" l="0" r="0" t="0"/>
                    <a:stretch>
                      <a:fillRect/>
                    </a:stretch>
                  </pic:blipFill>
                  <pic:spPr>
                    <a:xfrm>
                      <a:off x="0" y="0"/>
                      <a:ext cx="2159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60D">
      <w:pPr>
        <w:rPr>
          <w:sz w:val="20"/>
          <w:szCs w:val="20"/>
        </w:rPr>
      </w:pPr>
      <w:r w:rsidDel="00000000" w:rsidR="00000000" w:rsidRPr="00000000">
        <w:rPr>
          <w:sz w:val="20"/>
          <w:szCs w:val="20"/>
          <w:rtl w:val="0"/>
        </w:rPr>
        <w:t xml:space="preserve">That said, there will be new roles opening up and we will be floating the form again.</w:t>
      </w:r>
    </w:p>
    <w:p w:rsidR="00000000" w:rsidDel="00000000" w:rsidP="00000000" w:rsidRDefault="00000000" w:rsidRPr="00000000" w14:paraId="0000060E">
      <w:pPr>
        <w:rPr>
          <w:sz w:val="20"/>
          <w:szCs w:val="20"/>
        </w:rPr>
      </w:pPr>
      <w:r w:rsidDel="00000000" w:rsidR="00000000" w:rsidRPr="00000000">
        <w:rPr>
          <w:sz w:val="20"/>
          <w:szCs w:val="20"/>
          <w:rtl w:val="0"/>
        </w:rPr>
        <w:t xml:space="preserve">Also if you have any ideas for any particular channels, you can always coordinate with that channel’s leaders to collaborate on that idea!</w:t>
      </w:r>
    </w:p>
    <w:p w:rsidR="00000000" w:rsidDel="00000000" w:rsidP="00000000" w:rsidRDefault="00000000" w:rsidRPr="00000000" w14:paraId="0000060F">
      <w:pPr>
        <w:rPr>
          <w:sz w:val="20"/>
          <w:szCs w:val="20"/>
        </w:rPr>
      </w:pPr>
      <w:r w:rsidDel="00000000" w:rsidR="00000000" w:rsidRPr="00000000">
        <w:rPr>
          <w:rtl w:val="0"/>
        </w:rPr>
      </w:r>
    </w:p>
    <w:p w:rsidR="00000000" w:rsidDel="00000000" w:rsidP="00000000" w:rsidRDefault="00000000" w:rsidRPr="00000000" w14:paraId="00000610">
      <w:pPr>
        <w:rPr>
          <w:b w:val="1"/>
          <w:sz w:val="20"/>
          <w:szCs w:val="20"/>
        </w:rPr>
      </w:pPr>
      <w:r w:rsidDel="00000000" w:rsidR="00000000" w:rsidRPr="00000000">
        <w:rPr>
          <w:b w:val="1"/>
          <w:sz w:val="20"/>
          <w:szCs w:val="20"/>
          <w:rtl w:val="0"/>
        </w:rPr>
        <w:t xml:space="preserve">Q. what if there is nothing going on the group we made?</w:t>
      </w:r>
    </w:p>
    <w:p w:rsidR="00000000" w:rsidDel="00000000" w:rsidP="00000000" w:rsidRDefault="00000000" w:rsidRPr="00000000" w14:paraId="00000611">
      <w:pPr>
        <w:rPr>
          <w:color w:val="1155cc"/>
          <w:sz w:val="20"/>
          <w:szCs w:val="20"/>
          <w:u w:val="single"/>
        </w:rPr>
      </w:pPr>
      <w:r w:rsidDel="00000000" w:rsidR="00000000" w:rsidRPr="00000000">
        <w:rPr>
          <w:sz w:val="20"/>
          <w:szCs w:val="20"/>
          <w:rtl w:val="0"/>
        </w:rPr>
        <w:t xml:space="preserve">A.</w:t>
      </w:r>
      <w:hyperlink r:id="rId494">
        <w:r w:rsidDel="00000000" w:rsidR="00000000" w:rsidRPr="00000000">
          <w:rPr>
            <w:sz w:val="20"/>
            <w:szCs w:val="20"/>
            <w:rtl w:val="0"/>
          </w:rPr>
          <w:t xml:space="preserve"> </w:t>
        </w:r>
      </w:hyperlink>
      <w:hyperlink r:id="rId495">
        <w:r w:rsidDel="00000000" w:rsidR="00000000" w:rsidRPr="00000000">
          <w:rPr>
            <w:color w:val="1155cc"/>
            <w:sz w:val="20"/>
            <w:szCs w:val="20"/>
            <w:u w:val="single"/>
            <w:rtl w:val="0"/>
          </w:rPr>
          <w:t xml:space="preserve">@Ria Goel</w:t>
        </w:r>
      </w:hyperlink>
      <w:r w:rsidDel="00000000" w:rsidR="00000000" w:rsidRPr="00000000">
        <w:rPr>
          <w:rtl w:val="0"/>
        </w:rPr>
      </w:r>
    </w:p>
    <w:p w:rsidR="00000000" w:rsidDel="00000000" w:rsidP="00000000" w:rsidRDefault="00000000" w:rsidRPr="00000000" w14:paraId="00000612">
      <w:pPr>
        <w:rPr>
          <w:sz w:val="20"/>
          <w:szCs w:val="20"/>
        </w:rPr>
      </w:pPr>
      <w:r w:rsidDel="00000000" w:rsidR="00000000" w:rsidRPr="00000000">
        <w:rPr>
          <w:sz w:val="20"/>
          <w:szCs w:val="20"/>
          <w:rtl w:val="0"/>
        </w:rPr>
        <w:t xml:space="preserve">Hey Ria! You can take it upon yourself to keep the group engaged. May be try getting suggestions from your peers in the study groups where you see a lot of activity? And also as your friends mentioned here, do try using a poll within your group.Also, please do not get discouraged, it is a huge community and the study group might take some time to get discovered! : )</w:t>
      </w:r>
    </w:p>
    <w:p w:rsidR="00000000" w:rsidDel="00000000" w:rsidP="00000000" w:rsidRDefault="00000000" w:rsidRPr="00000000" w14:paraId="00000613">
      <w:pPr>
        <w:rPr>
          <w:sz w:val="20"/>
          <w:szCs w:val="20"/>
        </w:rPr>
      </w:pPr>
      <w:r w:rsidDel="00000000" w:rsidR="00000000" w:rsidRPr="00000000">
        <w:rPr>
          <w:rtl w:val="0"/>
        </w:rPr>
      </w:r>
    </w:p>
    <w:p w:rsidR="00000000" w:rsidDel="00000000" w:rsidP="00000000" w:rsidRDefault="00000000" w:rsidRPr="00000000" w14:paraId="00000614">
      <w:pPr>
        <w:rPr>
          <w:b w:val="1"/>
          <w:sz w:val="20"/>
          <w:szCs w:val="20"/>
        </w:rPr>
      </w:pPr>
      <w:r w:rsidDel="00000000" w:rsidR="00000000" w:rsidRPr="00000000">
        <w:rPr>
          <w:b w:val="1"/>
          <w:sz w:val="20"/>
          <w:szCs w:val="20"/>
          <w:rtl w:val="0"/>
        </w:rPr>
        <w:t xml:space="preserve">Q. Is there going to be an organizers group? Or how do we report about sg activities?</w:t>
      </w:r>
    </w:p>
    <w:p w:rsidR="00000000" w:rsidDel="00000000" w:rsidP="00000000" w:rsidRDefault="00000000" w:rsidRPr="00000000" w14:paraId="00000615">
      <w:pPr>
        <w:rPr>
          <w:sz w:val="20"/>
          <w:szCs w:val="20"/>
        </w:rPr>
      </w:pPr>
      <w:r w:rsidDel="00000000" w:rsidR="00000000" w:rsidRPr="00000000">
        <w:rPr>
          <w:sz w:val="20"/>
          <w:szCs w:val="20"/>
          <w:rtl w:val="0"/>
        </w:rPr>
        <w:t xml:space="preserve">A.</w:t>
      </w:r>
      <w:hyperlink r:id="rId496">
        <w:r w:rsidDel="00000000" w:rsidR="00000000" w:rsidRPr="00000000">
          <w:rPr>
            <w:sz w:val="20"/>
            <w:szCs w:val="20"/>
            <w:rtl w:val="0"/>
          </w:rPr>
          <w:t xml:space="preserve"> </w:t>
        </w:r>
      </w:hyperlink>
      <w:hyperlink r:id="rId497">
        <w:r w:rsidDel="00000000" w:rsidR="00000000" w:rsidRPr="00000000">
          <w:rPr>
            <w:color w:val="1155cc"/>
            <w:sz w:val="20"/>
            <w:szCs w:val="20"/>
            <w:u w:val="single"/>
            <w:rtl w:val="0"/>
          </w:rPr>
          <w:t xml:space="preserve">@Mariia</w:t>
        </w:r>
      </w:hyperlink>
      <w:r w:rsidDel="00000000" w:rsidR="00000000" w:rsidRPr="00000000">
        <w:rPr>
          <w:sz w:val="20"/>
          <w:szCs w:val="20"/>
          <w:rtl w:val="0"/>
        </w:rPr>
        <w:t xml:space="preserve">Hey! So if you are a study group operating through a public channel (communicating in English) you need not report anything to us! We will be monitoring the groups.But if you are group functioning through a DM group or a public study group channel but using a native language to communicate then you can send fortnightly updates about the study group activities to the Community Team using the form given in the Study Groups Handbook!</w:t>
      </w:r>
    </w:p>
    <w:p w:rsidR="00000000" w:rsidDel="00000000" w:rsidP="00000000" w:rsidRDefault="00000000" w:rsidRPr="00000000" w14:paraId="00000616">
      <w:pPr>
        <w:rPr>
          <w:sz w:val="20"/>
          <w:szCs w:val="20"/>
        </w:rPr>
      </w:pPr>
      <w:r w:rsidDel="00000000" w:rsidR="00000000" w:rsidRPr="00000000">
        <w:rPr>
          <w:rtl w:val="0"/>
        </w:rPr>
      </w:r>
    </w:p>
    <w:p w:rsidR="00000000" w:rsidDel="00000000" w:rsidP="00000000" w:rsidRDefault="00000000" w:rsidRPr="00000000" w14:paraId="00000617">
      <w:pPr>
        <w:rPr>
          <w:b w:val="1"/>
          <w:sz w:val="20"/>
          <w:szCs w:val="20"/>
        </w:rPr>
      </w:pPr>
      <w:r w:rsidDel="00000000" w:rsidR="00000000" w:rsidRPr="00000000">
        <w:rPr>
          <w:b w:val="1"/>
          <w:sz w:val="20"/>
          <w:szCs w:val="20"/>
          <w:rtl w:val="0"/>
        </w:rPr>
        <w:t xml:space="preserve">Q. Hi, where can I find the list of students in groups?</w:t>
      </w:r>
    </w:p>
    <w:p w:rsidR="00000000" w:rsidDel="00000000" w:rsidP="00000000" w:rsidRDefault="00000000" w:rsidRPr="00000000" w14:paraId="00000618">
      <w:pPr>
        <w:rPr>
          <w:sz w:val="20"/>
          <w:szCs w:val="20"/>
        </w:rPr>
      </w:pPr>
      <w:r w:rsidDel="00000000" w:rsidR="00000000" w:rsidRPr="00000000">
        <w:rPr>
          <w:sz w:val="20"/>
          <w:szCs w:val="20"/>
          <w:rtl w:val="0"/>
        </w:rPr>
        <w:t xml:space="preserve">A.</w:t>
      </w:r>
      <w:hyperlink r:id="rId498">
        <w:r w:rsidDel="00000000" w:rsidR="00000000" w:rsidRPr="00000000">
          <w:rPr>
            <w:sz w:val="20"/>
            <w:szCs w:val="20"/>
            <w:rtl w:val="0"/>
          </w:rPr>
          <w:t xml:space="preserve"> </w:t>
        </w:r>
      </w:hyperlink>
      <w:hyperlink r:id="rId499">
        <w:r w:rsidDel="00000000" w:rsidR="00000000" w:rsidRPr="00000000">
          <w:rPr>
            <w:color w:val="1155cc"/>
            <w:sz w:val="20"/>
            <w:szCs w:val="20"/>
            <w:u w:val="single"/>
            <w:rtl w:val="0"/>
          </w:rPr>
          <w:t xml:space="preserve">@CodeLumen</w:t>
        </w:r>
      </w:hyperlink>
      <w:r w:rsidDel="00000000" w:rsidR="00000000" w:rsidRPr="00000000">
        <w:rPr>
          <w:sz w:val="20"/>
          <w:szCs w:val="20"/>
          <w:rtl w:val="0"/>
        </w:rPr>
        <w:t xml:space="preserve"> Hey!</w:t>
      </w:r>
    </w:p>
    <w:p w:rsidR="00000000" w:rsidDel="00000000" w:rsidP="00000000" w:rsidRDefault="00000000" w:rsidRPr="00000000" w14:paraId="00000619">
      <w:pPr>
        <w:rPr>
          <w:sz w:val="20"/>
          <w:szCs w:val="20"/>
        </w:rPr>
      </w:pPr>
      <w:r w:rsidDel="00000000" w:rsidR="00000000" w:rsidRPr="00000000">
        <w:rPr>
          <w:sz w:val="20"/>
          <w:szCs w:val="20"/>
          <w:rtl w:val="0"/>
        </w:rPr>
        <w:t xml:space="preserve">Whenever you go inside a channel, you will see a small circled ‘i’ at the top left corner of the channel.Click on it and then select, ‘Members’ from the options that appear in the right side bar , you will get to see a list of the students in a particular study group channel!</w:t>
      </w:r>
    </w:p>
    <w:p w:rsidR="00000000" w:rsidDel="00000000" w:rsidP="00000000" w:rsidRDefault="00000000" w:rsidRPr="00000000" w14:paraId="0000061A">
      <w:pPr>
        <w:rPr>
          <w:sz w:val="20"/>
          <w:szCs w:val="20"/>
        </w:rPr>
      </w:pPr>
      <w:r w:rsidDel="00000000" w:rsidR="00000000" w:rsidRPr="00000000">
        <w:rPr>
          <w:rtl w:val="0"/>
        </w:rPr>
      </w:r>
    </w:p>
    <w:p w:rsidR="00000000" w:rsidDel="00000000" w:rsidP="00000000" w:rsidRDefault="00000000" w:rsidRPr="00000000" w14:paraId="0000061B">
      <w:pPr>
        <w:rPr>
          <w:b w:val="1"/>
          <w:sz w:val="20"/>
          <w:szCs w:val="20"/>
        </w:rPr>
      </w:pPr>
      <w:r w:rsidDel="00000000" w:rsidR="00000000" w:rsidRPr="00000000">
        <w:rPr>
          <w:b w:val="1"/>
          <w:sz w:val="20"/>
          <w:szCs w:val="20"/>
          <w:rtl w:val="0"/>
        </w:rPr>
        <w:t xml:space="preserve">Q. For quizzes which had the wrong answer and are reset, will we be required to complete them again for full completion marks?</w:t>
      </w:r>
    </w:p>
    <w:p w:rsidR="00000000" w:rsidDel="00000000" w:rsidP="00000000" w:rsidRDefault="00000000" w:rsidRPr="00000000" w14:paraId="0000061C">
      <w:pPr>
        <w:rPr>
          <w:sz w:val="20"/>
          <w:szCs w:val="20"/>
        </w:rPr>
      </w:pPr>
      <w:r w:rsidDel="00000000" w:rsidR="00000000" w:rsidRPr="00000000">
        <w:rPr>
          <w:sz w:val="20"/>
          <w:szCs w:val="20"/>
          <w:rtl w:val="0"/>
        </w:rPr>
        <w:t xml:space="preserve">A.</w:t>
      </w:r>
      <w:hyperlink r:id="rId500">
        <w:r w:rsidDel="00000000" w:rsidR="00000000" w:rsidRPr="00000000">
          <w:rPr>
            <w:sz w:val="20"/>
            <w:szCs w:val="20"/>
            <w:rtl w:val="0"/>
          </w:rPr>
          <w:t xml:space="preserve"> </w:t>
        </w:r>
      </w:hyperlink>
      <w:hyperlink r:id="rId501">
        <w:r w:rsidDel="00000000" w:rsidR="00000000" w:rsidRPr="00000000">
          <w:rPr>
            <w:color w:val="1155cc"/>
            <w:sz w:val="20"/>
            <w:szCs w:val="20"/>
            <w:u w:val="single"/>
            <w:rtl w:val="0"/>
          </w:rPr>
          <w:t xml:space="preserve">@Wee Nie Tham</w:t>
        </w:r>
      </w:hyperlink>
      <w:r w:rsidDel="00000000" w:rsidR="00000000" w:rsidRPr="00000000">
        <w:rPr>
          <w:sz w:val="20"/>
          <w:szCs w:val="20"/>
          <w:rtl w:val="0"/>
        </w:rPr>
        <w:t xml:space="preserve"> Yes! To help you with situations like this, what you can do is reserve some time towards the end of the program (by completing the foundation course atleast a few days before the deadline) to review all the lessons and all the modules; quizzes, labs, videos etc inside each lesson.You guys can also make a list of all such modules and float it in the community to help each other review everything quickly!</w:t>
      </w:r>
    </w:p>
    <w:p w:rsidR="00000000" w:rsidDel="00000000" w:rsidP="00000000" w:rsidRDefault="00000000" w:rsidRPr="00000000" w14:paraId="0000061D">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color w:val="1d1c1d"/>
          <w:sz w:val="20"/>
          <w:szCs w:val="20"/>
          <w:shd w:fill="f8f8f8" w:val="clear"/>
        </w:rPr>
      </w:pPr>
      <w:r w:rsidDel="00000000" w:rsidR="00000000" w:rsidRPr="00000000">
        <w:rPr>
          <w:rtl w:val="0"/>
        </w:rPr>
      </w:r>
    </w:p>
    <w:p w:rsidR="00000000" w:rsidDel="00000000" w:rsidP="00000000" w:rsidRDefault="00000000" w:rsidRPr="00000000" w14:paraId="0000061E">
      <w:pPr>
        <w:rPr>
          <w:b w:val="1"/>
          <w:sz w:val="20"/>
          <w:szCs w:val="20"/>
        </w:rPr>
      </w:pPr>
      <w:r w:rsidDel="00000000" w:rsidR="00000000" w:rsidRPr="00000000">
        <w:rPr>
          <w:b w:val="1"/>
          <w:sz w:val="20"/>
          <w:szCs w:val="20"/>
          <w:rtl w:val="0"/>
        </w:rPr>
        <w:t xml:space="preserve">Q. there are many study groups and there will be lots of meeting how can this meeting effects our points?and If I attended meetings for more than group does it count</w:t>
      </w:r>
    </w:p>
    <w:p w:rsidR="00000000" w:rsidDel="00000000" w:rsidP="00000000" w:rsidRDefault="00000000" w:rsidRPr="00000000" w14:paraId="0000061F">
      <w:pPr>
        <w:rPr>
          <w:sz w:val="20"/>
          <w:szCs w:val="20"/>
        </w:rPr>
      </w:pPr>
      <w:r w:rsidDel="00000000" w:rsidR="00000000" w:rsidRPr="00000000">
        <w:rPr>
          <w:sz w:val="20"/>
          <w:szCs w:val="20"/>
          <w:rtl w:val="0"/>
        </w:rPr>
        <w:t xml:space="preserve">A. Purpose of study groups is learning and helping others. The quality will affect your chances to next phase. You may attend as many groups as you desire, still previous counts.</w:t>
      </w:r>
    </w:p>
    <w:p w:rsidR="00000000" w:rsidDel="00000000" w:rsidP="00000000" w:rsidRDefault="00000000" w:rsidRPr="00000000" w14:paraId="00000620">
      <w:pPr>
        <w:rPr>
          <w:sz w:val="20"/>
          <w:szCs w:val="20"/>
        </w:rPr>
      </w:pPr>
      <w:r w:rsidDel="00000000" w:rsidR="00000000" w:rsidRPr="00000000">
        <w:rPr>
          <w:rtl w:val="0"/>
        </w:rPr>
      </w:r>
    </w:p>
    <w:p w:rsidR="00000000" w:rsidDel="00000000" w:rsidP="00000000" w:rsidRDefault="00000000" w:rsidRPr="00000000" w14:paraId="00000621">
      <w:pPr>
        <w:rPr>
          <w:b w:val="1"/>
          <w:sz w:val="20"/>
          <w:szCs w:val="20"/>
        </w:rPr>
      </w:pPr>
      <w:r w:rsidDel="00000000" w:rsidR="00000000" w:rsidRPr="00000000">
        <w:rPr>
          <w:b w:val="1"/>
          <w:sz w:val="20"/>
          <w:szCs w:val="20"/>
          <w:rtl w:val="0"/>
        </w:rPr>
        <w:t xml:space="preserve">Q. is being a student leader make you achieve more ?</w:t>
      </w:r>
    </w:p>
    <w:p w:rsidR="00000000" w:rsidDel="00000000" w:rsidP="00000000" w:rsidRDefault="00000000" w:rsidRPr="00000000" w14:paraId="00000622">
      <w:pPr>
        <w:rPr>
          <w:sz w:val="20"/>
          <w:szCs w:val="20"/>
        </w:rPr>
      </w:pPr>
      <w:r w:rsidDel="00000000" w:rsidR="00000000" w:rsidRPr="00000000">
        <w:rPr>
          <w:sz w:val="20"/>
          <w:szCs w:val="20"/>
          <w:rtl w:val="0"/>
        </w:rPr>
        <w:t xml:space="preserve">A. they help in personal development but you as per scholarship its  a volunteer activity there are no brownie points</w:t>
      </w:r>
    </w:p>
    <w:p w:rsidR="00000000" w:rsidDel="00000000" w:rsidP="00000000" w:rsidRDefault="00000000" w:rsidRPr="00000000" w14:paraId="00000623">
      <w:pPr>
        <w:rPr>
          <w:sz w:val="20"/>
          <w:szCs w:val="20"/>
        </w:rPr>
      </w:pPr>
      <w:r w:rsidDel="00000000" w:rsidR="00000000" w:rsidRPr="00000000">
        <w:rPr>
          <w:sz w:val="20"/>
          <w:szCs w:val="20"/>
          <w:rtl w:val="0"/>
        </w:rPr>
        <w:t xml:space="preserve">A. Being a student leader will make help you learn a lot of things apart from making you spend more time in slack or help you in your course progress.</w:t>
      </w:r>
    </w:p>
    <w:p w:rsidR="00000000" w:rsidDel="00000000" w:rsidP="00000000" w:rsidRDefault="00000000" w:rsidRPr="00000000" w14:paraId="00000624">
      <w:pPr>
        <w:rPr>
          <w:sz w:val="20"/>
          <w:szCs w:val="20"/>
        </w:rPr>
      </w:pPr>
      <w:r w:rsidDel="00000000" w:rsidR="00000000" w:rsidRPr="00000000">
        <w:rPr>
          <w:sz w:val="20"/>
          <w:szCs w:val="20"/>
          <w:rtl w:val="0"/>
        </w:rPr>
        <w:t xml:space="preserve">The major takeaways for me personally is you get to:</w:t>
      </w:r>
    </w:p>
    <w:p w:rsidR="00000000" w:rsidDel="00000000" w:rsidP="00000000" w:rsidRDefault="00000000" w:rsidRPr="00000000" w14:paraId="00000625">
      <w:pPr>
        <w:rPr>
          <w:sz w:val="20"/>
          <w:szCs w:val="20"/>
        </w:rPr>
      </w:pPr>
      <w:r w:rsidDel="00000000" w:rsidR="00000000" w:rsidRPr="00000000">
        <w:rPr>
          <w:sz w:val="20"/>
          <w:szCs w:val="20"/>
          <w:rtl w:val="0"/>
        </w:rPr>
        <w:t xml:space="preserve">1) Collaborate and work with different people across geographies</w:t>
      </w:r>
    </w:p>
    <w:p w:rsidR="00000000" w:rsidDel="00000000" w:rsidP="00000000" w:rsidRDefault="00000000" w:rsidRPr="00000000" w14:paraId="00000626">
      <w:pPr>
        <w:rPr>
          <w:sz w:val="20"/>
          <w:szCs w:val="20"/>
        </w:rPr>
      </w:pPr>
      <w:r w:rsidDel="00000000" w:rsidR="00000000" w:rsidRPr="00000000">
        <w:rPr>
          <w:sz w:val="20"/>
          <w:szCs w:val="20"/>
          <w:rtl w:val="0"/>
        </w:rPr>
        <w:t xml:space="preserve">2) Learn more about slack and it's functionalities (Slack is a widely used tool in the industry)</w:t>
      </w:r>
    </w:p>
    <w:p w:rsidR="00000000" w:rsidDel="00000000" w:rsidP="00000000" w:rsidRDefault="00000000" w:rsidRPr="00000000" w14:paraId="00000627">
      <w:pPr>
        <w:rPr>
          <w:sz w:val="20"/>
          <w:szCs w:val="20"/>
        </w:rPr>
      </w:pPr>
      <w:r w:rsidDel="00000000" w:rsidR="00000000" w:rsidRPr="00000000">
        <w:rPr>
          <w:rtl w:val="0"/>
        </w:rPr>
      </w:r>
    </w:p>
    <w:p w:rsidR="00000000" w:rsidDel="00000000" w:rsidP="00000000" w:rsidRDefault="00000000" w:rsidRPr="00000000" w14:paraId="00000628">
      <w:pPr>
        <w:rPr>
          <w:b w:val="1"/>
          <w:sz w:val="20"/>
          <w:szCs w:val="20"/>
        </w:rPr>
      </w:pPr>
      <w:r w:rsidDel="00000000" w:rsidR="00000000" w:rsidRPr="00000000">
        <w:rPr>
          <w:b w:val="1"/>
          <w:sz w:val="20"/>
          <w:szCs w:val="20"/>
          <w:rtl w:val="0"/>
        </w:rPr>
        <w:t xml:space="preserve">Q. So, do we have to avoid taging people on</w:t>
      </w:r>
      <w:hyperlink r:id="rId502">
        <w:r w:rsidDel="00000000" w:rsidR="00000000" w:rsidRPr="00000000">
          <w:rPr>
            <w:sz w:val="20"/>
            <w:szCs w:val="20"/>
            <w:rtl w:val="0"/>
          </w:rPr>
          <w:t xml:space="preserve"> </w:t>
        </w:r>
      </w:hyperlink>
      <w:hyperlink r:id="rId503">
        <w:r w:rsidDel="00000000" w:rsidR="00000000" w:rsidRPr="00000000">
          <w:rPr>
            <w:b w:val="1"/>
            <w:color w:val="1155cc"/>
            <w:sz w:val="20"/>
            <w:szCs w:val="20"/>
            <w:u w:val="single"/>
            <w:rtl w:val="0"/>
          </w:rPr>
          <w:t xml:space="preserve">#50daysofudacity</w:t>
        </w:r>
      </w:hyperlink>
      <w:r w:rsidDel="00000000" w:rsidR="00000000" w:rsidRPr="00000000">
        <w:rPr>
          <w:sz w:val="20"/>
          <w:szCs w:val="20"/>
          <w:rtl w:val="0"/>
        </w:rPr>
        <w:t xml:space="preserve"> </w:t>
      </w:r>
      <w:r w:rsidDel="00000000" w:rsidR="00000000" w:rsidRPr="00000000">
        <w:rPr>
          <w:b w:val="1"/>
          <w:sz w:val="20"/>
          <w:szCs w:val="20"/>
          <w:rtl w:val="0"/>
        </w:rPr>
        <w:t xml:space="preserve">posts, right?</w:t>
      </w:r>
    </w:p>
    <w:p w:rsidR="00000000" w:rsidDel="00000000" w:rsidP="00000000" w:rsidRDefault="00000000" w:rsidRPr="00000000" w14:paraId="00000629">
      <w:pPr>
        <w:rPr>
          <w:sz w:val="20"/>
          <w:szCs w:val="20"/>
        </w:rPr>
      </w:pPr>
      <w:r w:rsidDel="00000000" w:rsidR="00000000" w:rsidRPr="00000000">
        <w:rPr>
          <w:sz w:val="20"/>
          <w:szCs w:val="20"/>
          <w:rtl w:val="0"/>
        </w:rPr>
        <w:t xml:space="preserve">A. I would say avoid mass-tagging. Don’t tag people you don’t know, or who don’t know you back</w:t>
      </w:r>
    </w:p>
    <w:p w:rsidR="00000000" w:rsidDel="00000000" w:rsidP="00000000" w:rsidRDefault="00000000" w:rsidRPr="00000000" w14:paraId="0000062A">
      <w:pPr>
        <w:rPr>
          <w:sz w:val="20"/>
          <w:szCs w:val="20"/>
        </w:rPr>
      </w:pPr>
      <w:r w:rsidDel="00000000" w:rsidR="00000000" w:rsidRPr="00000000">
        <w:rPr>
          <w:rtl w:val="0"/>
        </w:rPr>
      </w:r>
    </w:p>
    <w:p w:rsidR="00000000" w:rsidDel="00000000" w:rsidP="00000000" w:rsidRDefault="00000000" w:rsidRPr="00000000" w14:paraId="0000062B">
      <w:pPr>
        <w:rPr>
          <w:b w:val="1"/>
          <w:sz w:val="20"/>
          <w:szCs w:val="20"/>
        </w:rPr>
      </w:pPr>
      <w:r w:rsidDel="00000000" w:rsidR="00000000" w:rsidRPr="00000000">
        <w:rPr>
          <w:b w:val="1"/>
          <w:sz w:val="20"/>
          <w:szCs w:val="20"/>
          <w:rtl w:val="0"/>
        </w:rPr>
        <w:t xml:space="preserve">Q.Does being in a student group give you more points for being selected for the next phase?</w:t>
      </w:r>
    </w:p>
    <w:p w:rsidR="00000000" w:rsidDel="00000000" w:rsidP="00000000" w:rsidRDefault="00000000" w:rsidRPr="00000000" w14:paraId="0000062C">
      <w:pPr>
        <w:rPr>
          <w:sz w:val="20"/>
          <w:szCs w:val="20"/>
        </w:rPr>
      </w:pPr>
      <w:r w:rsidDel="00000000" w:rsidR="00000000" w:rsidRPr="00000000">
        <w:rPr>
          <w:sz w:val="20"/>
          <w:szCs w:val="20"/>
          <w:rtl w:val="0"/>
        </w:rPr>
        <w:t xml:space="preserve">A. It does give you more chances to participate actively in this community and take back much more from this experience!</w:t>
      </w:r>
    </w:p>
    <w:p w:rsidR="00000000" w:rsidDel="00000000" w:rsidP="00000000" w:rsidRDefault="00000000" w:rsidRPr="00000000" w14:paraId="0000062D">
      <w:pPr>
        <w:rPr>
          <w:sz w:val="20"/>
          <w:szCs w:val="20"/>
        </w:rPr>
      </w:pPr>
      <w:r w:rsidDel="00000000" w:rsidR="00000000" w:rsidRPr="00000000">
        <w:rPr>
          <w:rtl w:val="0"/>
        </w:rPr>
      </w:r>
    </w:p>
    <w:p w:rsidR="00000000" w:rsidDel="00000000" w:rsidP="00000000" w:rsidRDefault="00000000" w:rsidRPr="00000000" w14:paraId="0000062E">
      <w:pPr>
        <w:rPr>
          <w:b w:val="1"/>
          <w:sz w:val="20"/>
          <w:szCs w:val="20"/>
        </w:rPr>
      </w:pPr>
      <w:r w:rsidDel="00000000" w:rsidR="00000000" w:rsidRPr="00000000">
        <w:rPr>
          <w:b w:val="1"/>
          <w:sz w:val="20"/>
          <w:szCs w:val="20"/>
          <w:rtl w:val="0"/>
        </w:rPr>
        <w:t xml:space="preserve">Q.</w:t>
      </w:r>
      <w:r w:rsidDel="00000000" w:rsidR="00000000" w:rsidRPr="00000000">
        <w:rPr>
          <w:sz w:val="20"/>
          <w:szCs w:val="20"/>
          <w:rtl w:val="0"/>
        </w:rPr>
        <w:t xml:space="preserve"> </w:t>
      </w:r>
      <w:r w:rsidDel="00000000" w:rsidR="00000000" w:rsidRPr="00000000">
        <w:rPr>
          <w:b w:val="1"/>
          <w:sz w:val="20"/>
          <w:szCs w:val="20"/>
          <w:rtl w:val="0"/>
        </w:rPr>
        <w:t xml:space="preserve">There are many people with the same display name as mine, so I want to change it. But I joined the 50 day challenge using the previous one. So can I change my display name? And also, generally does changing my display name now affect my community participation?</w:t>
      </w:r>
    </w:p>
    <w:p w:rsidR="00000000" w:rsidDel="00000000" w:rsidP="00000000" w:rsidRDefault="00000000" w:rsidRPr="00000000" w14:paraId="0000062F">
      <w:pPr>
        <w:rPr>
          <w:sz w:val="20"/>
          <w:szCs w:val="20"/>
        </w:rPr>
      </w:pPr>
      <w:r w:rsidDel="00000000" w:rsidR="00000000" w:rsidRPr="00000000">
        <w:rPr>
          <w:sz w:val="20"/>
          <w:szCs w:val="20"/>
          <w:rtl w:val="0"/>
        </w:rPr>
        <w:t xml:space="preserve">A.</w:t>
      </w:r>
      <w:hyperlink r:id="rId504">
        <w:r w:rsidDel="00000000" w:rsidR="00000000" w:rsidRPr="00000000">
          <w:rPr>
            <w:sz w:val="20"/>
            <w:szCs w:val="20"/>
            <w:rtl w:val="0"/>
          </w:rPr>
          <w:t xml:space="preserve"> </w:t>
        </w:r>
      </w:hyperlink>
      <w:hyperlink r:id="rId505">
        <w:r w:rsidDel="00000000" w:rsidR="00000000" w:rsidRPr="00000000">
          <w:rPr>
            <w:color w:val="1155cc"/>
            <w:sz w:val="20"/>
            <w:szCs w:val="20"/>
            <w:u w:val="single"/>
            <w:rtl w:val="0"/>
          </w:rPr>
          <w:t xml:space="preserve">@Neha</w:t>
        </w:r>
      </w:hyperlink>
      <w:r w:rsidDel="00000000" w:rsidR="00000000" w:rsidRPr="00000000">
        <w:rPr>
          <w:sz w:val="20"/>
          <w:szCs w:val="20"/>
          <w:rtl w:val="0"/>
        </w:rPr>
        <w:t xml:space="preserve"> We will definitely encourage you to change your display name to something that is more unique and helps your peers in identifying you!With regards to</w:t>
      </w:r>
      <w:hyperlink r:id="rId506">
        <w:r w:rsidDel="00000000" w:rsidR="00000000" w:rsidRPr="00000000">
          <w:rPr>
            <w:sz w:val="20"/>
            <w:szCs w:val="20"/>
            <w:rtl w:val="0"/>
          </w:rPr>
          <w:t xml:space="preserve"> </w:t>
        </w:r>
      </w:hyperlink>
      <w:hyperlink r:id="rId507">
        <w:r w:rsidDel="00000000" w:rsidR="00000000" w:rsidRPr="00000000">
          <w:rPr>
            <w:color w:val="1155cc"/>
            <w:sz w:val="20"/>
            <w:szCs w:val="20"/>
            <w:u w:val="single"/>
            <w:rtl w:val="0"/>
          </w:rPr>
          <w:t xml:space="preserve">#50daysofudacity</w:t>
        </w:r>
      </w:hyperlink>
      <w:r w:rsidDel="00000000" w:rsidR="00000000" w:rsidRPr="00000000">
        <w:rPr>
          <w:sz w:val="20"/>
          <w:szCs w:val="20"/>
          <w:rtl w:val="0"/>
        </w:rPr>
        <w:t xml:space="preserve">, kindly drop me a DM after you change your Display name! And don’t worry, it won’t affect your participation!</w:t>
      </w:r>
    </w:p>
    <w:p w:rsidR="00000000" w:rsidDel="00000000" w:rsidP="00000000" w:rsidRDefault="00000000" w:rsidRPr="00000000" w14:paraId="00000630">
      <w:pPr>
        <w:rPr>
          <w:sz w:val="20"/>
          <w:szCs w:val="20"/>
        </w:rPr>
      </w:pPr>
      <w:r w:rsidDel="00000000" w:rsidR="00000000" w:rsidRPr="00000000">
        <w:rPr>
          <w:rtl w:val="0"/>
        </w:rPr>
      </w:r>
    </w:p>
    <w:p w:rsidR="00000000" w:rsidDel="00000000" w:rsidP="00000000" w:rsidRDefault="00000000" w:rsidRPr="00000000" w14:paraId="00000631">
      <w:pPr>
        <w:rPr>
          <w:b w:val="1"/>
          <w:sz w:val="20"/>
          <w:szCs w:val="20"/>
        </w:rPr>
      </w:pPr>
      <w:r w:rsidDel="00000000" w:rsidR="00000000" w:rsidRPr="00000000">
        <w:rPr>
          <w:b w:val="1"/>
          <w:sz w:val="20"/>
          <w:szCs w:val="20"/>
          <w:rtl w:val="0"/>
        </w:rPr>
        <w:t xml:space="preserve">Q. In one of the longer labs from lesson 5, my session timed out while it was running (after extending the session twice). I will of course try again. However if I time out again, can it be considered completed as I did watch the walkthrough?</w:t>
      </w:r>
    </w:p>
    <w:p w:rsidR="00000000" w:rsidDel="00000000" w:rsidP="00000000" w:rsidRDefault="00000000" w:rsidRPr="00000000" w14:paraId="00000632">
      <w:pPr>
        <w:rPr>
          <w:sz w:val="20"/>
          <w:szCs w:val="20"/>
        </w:rPr>
      </w:pPr>
      <w:r w:rsidDel="00000000" w:rsidR="00000000" w:rsidRPr="00000000">
        <w:rPr>
          <w:sz w:val="20"/>
          <w:szCs w:val="20"/>
          <w:rtl w:val="0"/>
        </w:rPr>
        <w:t xml:space="preserve">A. If you finished the lab exercise during the session, I guess only then it can be counted as completed. But can you also drop this question in</w:t>
      </w:r>
      <w:hyperlink r:id="rId508">
        <w:r w:rsidDel="00000000" w:rsidR="00000000" w:rsidRPr="00000000">
          <w:rPr>
            <w:sz w:val="20"/>
            <w:szCs w:val="20"/>
            <w:rtl w:val="0"/>
          </w:rPr>
          <w:t xml:space="preserve"> </w:t>
        </w:r>
      </w:hyperlink>
      <w:hyperlink r:id="rId509">
        <w:r w:rsidDel="00000000" w:rsidR="00000000" w:rsidRPr="00000000">
          <w:rPr>
            <w:color w:val="1155cc"/>
            <w:sz w:val="20"/>
            <w:szCs w:val="20"/>
            <w:u w:val="single"/>
            <w:rtl w:val="0"/>
          </w:rPr>
          <w:t xml:space="preserve">#lab_help</w:t>
        </w:r>
      </w:hyperlink>
      <w:r w:rsidDel="00000000" w:rsidR="00000000" w:rsidRPr="00000000">
        <w:rPr>
          <w:sz w:val="20"/>
          <w:szCs w:val="20"/>
          <w:rtl w:val="0"/>
        </w:rPr>
        <w:t xml:space="preserve"> to know if any of your peers got through this?</w:t>
      </w:r>
    </w:p>
    <w:p w:rsidR="00000000" w:rsidDel="00000000" w:rsidP="00000000" w:rsidRDefault="00000000" w:rsidRPr="00000000" w14:paraId="00000633">
      <w:pPr>
        <w:rPr>
          <w:sz w:val="20"/>
          <w:szCs w:val="20"/>
        </w:rPr>
      </w:pPr>
      <w:r w:rsidDel="00000000" w:rsidR="00000000" w:rsidRPr="00000000">
        <w:rPr>
          <w:rtl w:val="0"/>
        </w:rPr>
      </w:r>
    </w:p>
    <w:p w:rsidR="00000000" w:rsidDel="00000000" w:rsidP="00000000" w:rsidRDefault="00000000" w:rsidRPr="00000000" w14:paraId="00000634">
      <w:pPr>
        <w:rPr>
          <w:b w:val="1"/>
          <w:sz w:val="20"/>
          <w:szCs w:val="20"/>
        </w:rPr>
      </w:pPr>
      <w:r w:rsidDel="00000000" w:rsidR="00000000" w:rsidRPr="00000000">
        <w:rPr>
          <w:b w:val="1"/>
          <w:sz w:val="20"/>
          <w:szCs w:val="20"/>
          <w:rtl w:val="0"/>
        </w:rPr>
        <w:t xml:space="preserve">Q. Does the output of the Lab count towards our completion of the course?</w:t>
      </w:r>
    </w:p>
    <w:p w:rsidR="00000000" w:rsidDel="00000000" w:rsidP="00000000" w:rsidRDefault="00000000" w:rsidRPr="00000000" w14:paraId="00000635">
      <w:pPr>
        <w:rPr>
          <w:b w:val="1"/>
          <w:sz w:val="20"/>
          <w:szCs w:val="20"/>
        </w:rPr>
      </w:pPr>
      <w:r w:rsidDel="00000000" w:rsidR="00000000" w:rsidRPr="00000000">
        <w:rPr>
          <w:b w:val="1"/>
          <w:sz w:val="20"/>
          <w:szCs w:val="20"/>
          <w:rtl w:val="0"/>
        </w:rPr>
        <w:t xml:space="preserve">I.e. does a lab still count if I open the Azure portal outside the udacity environment for better accessibility?</w:t>
      </w:r>
    </w:p>
    <w:p w:rsidR="00000000" w:rsidDel="00000000" w:rsidP="00000000" w:rsidRDefault="00000000" w:rsidRPr="00000000" w14:paraId="00000636">
      <w:pPr>
        <w:rPr>
          <w:sz w:val="20"/>
          <w:szCs w:val="20"/>
        </w:rPr>
      </w:pPr>
      <w:r w:rsidDel="00000000" w:rsidR="00000000" w:rsidRPr="00000000">
        <w:rPr>
          <w:sz w:val="20"/>
          <w:szCs w:val="20"/>
          <w:rtl w:val="0"/>
        </w:rPr>
        <w:t xml:space="preserve">A. Labs are self-assessed as mentioned by your peers and yes you can open the labs outside the Udacity workspace. Just try to login in the lab inside the workspace before using it outside!</w:t>
      </w:r>
    </w:p>
    <w:p w:rsidR="00000000" w:rsidDel="00000000" w:rsidP="00000000" w:rsidRDefault="00000000" w:rsidRPr="00000000" w14:paraId="00000637">
      <w:pPr>
        <w:rPr>
          <w:sz w:val="20"/>
          <w:szCs w:val="20"/>
        </w:rPr>
      </w:pPr>
      <w:r w:rsidDel="00000000" w:rsidR="00000000" w:rsidRPr="00000000">
        <w:rPr>
          <w:rtl w:val="0"/>
        </w:rPr>
      </w:r>
    </w:p>
    <w:p w:rsidR="00000000" w:rsidDel="00000000" w:rsidP="00000000" w:rsidRDefault="00000000" w:rsidRPr="00000000" w14:paraId="00000638">
      <w:pPr>
        <w:rPr>
          <w:b w:val="1"/>
          <w:sz w:val="20"/>
          <w:szCs w:val="20"/>
        </w:rPr>
      </w:pPr>
      <w:r w:rsidDel="00000000" w:rsidR="00000000" w:rsidRPr="00000000">
        <w:rPr>
          <w:b w:val="1"/>
          <w:sz w:val="20"/>
          <w:szCs w:val="20"/>
          <w:rtl w:val="0"/>
        </w:rPr>
        <w:t xml:space="preserve">Q. Just by being a member of any official study groups would fetch us higher community participation score. I mean to ask whether there would be any assessment by the Udacity team?</w:t>
      </w:r>
    </w:p>
    <w:p w:rsidR="00000000" w:rsidDel="00000000" w:rsidP="00000000" w:rsidRDefault="00000000" w:rsidRPr="00000000" w14:paraId="00000639">
      <w:pPr>
        <w:rPr>
          <w:sz w:val="20"/>
          <w:szCs w:val="20"/>
        </w:rPr>
      </w:pPr>
      <w:r w:rsidDel="00000000" w:rsidR="00000000" w:rsidRPr="00000000">
        <w:rPr>
          <w:sz w:val="20"/>
          <w:szCs w:val="20"/>
          <w:rtl w:val="0"/>
        </w:rPr>
        <w:t xml:space="preserve">A. Just joining a study group wouldn’t get anyone ahead! We are always looking for scholars who are active in the study groups they are a part of!</w:t>
      </w:r>
    </w:p>
    <w:p w:rsidR="00000000" w:rsidDel="00000000" w:rsidP="00000000" w:rsidRDefault="00000000" w:rsidRPr="00000000" w14:paraId="0000063A">
      <w:pPr>
        <w:rPr>
          <w:sz w:val="20"/>
          <w:szCs w:val="20"/>
        </w:rPr>
      </w:pPr>
      <w:r w:rsidDel="00000000" w:rsidR="00000000" w:rsidRPr="00000000">
        <w:rPr>
          <w:sz w:val="20"/>
          <w:szCs w:val="20"/>
          <w:rtl w:val="0"/>
        </w:rPr>
        <w:t xml:space="preserve">And which is why we have also requested everyone to also consider their bandwidth when joining multiple study groups!</w:t>
      </w:r>
    </w:p>
    <w:p w:rsidR="00000000" w:rsidDel="00000000" w:rsidP="00000000" w:rsidRDefault="00000000" w:rsidRPr="00000000" w14:paraId="0000063B">
      <w:pPr>
        <w:rPr>
          <w:sz w:val="20"/>
          <w:szCs w:val="20"/>
        </w:rPr>
      </w:pPr>
      <w:r w:rsidDel="00000000" w:rsidR="00000000" w:rsidRPr="00000000">
        <w:rPr>
          <w:rtl w:val="0"/>
        </w:rPr>
      </w:r>
    </w:p>
    <w:p w:rsidR="00000000" w:rsidDel="00000000" w:rsidP="00000000" w:rsidRDefault="00000000" w:rsidRPr="00000000" w14:paraId="0000063C">
      <w:pPr>
        <w:rPr>
          <w:b w:val="1"/>
          <w:sz w:val="20"/>
          <w:szCs w:val="20"/>
        </w:rPr>
      </w:pPr>
      <w:r w:rsidDel="00000000" w:rsidR="00000000" w:rsidRPr="00000000">
        <w:rPr>
          <w:b w:val="1"/>
          <w:sz w:val="20"/>
          <w:szCs w:val="20"/>
          <w:rtl w:val="0"/>
        </w:rPr>
        <w:t xml:space="preserve">Q. Just want to make sure because it seems there's confusion and it's the last day:</w:t>
      </w:r>
    </w:p>
    <w:p w:rsidR="00000000" w:rsidDel="00000000" w:rsidP="00000000" w:rsidRDefault="00000000" w:rsidRPr="00000000" w14:paraId="0000063D">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Are we allowed to tag people when posting in</w:t>
      </w:r>
      <w:hyperlink r:id="rId510">
        <w:r w:rsidDel="00000000" w:rsidR="00000000" w:rsidRPr="00000000">
          <w:rPr>
            <w:sz w:val="20"/>
            <w:szCs w:val="20"/>
            <w:rtl w:val="0"/>
          </w:rPr>
          <w:t xml:space="preserve"> </w:t>
        </w:r>
      </w:hyperlink>
      <w:hyperlink r:id="rId511">
        <w:r w:rsidDel="00000000" w:rsidR="00000000" w:rsidRPr="00000000">
          <w:rPr>
            <w:color w:val="1155cc"/>
            <w:sz w:val="20"/>
            <w:szCs w:val="20"/>
            <w:u w:val="single"/>
            <w:rtl w:val="0"/>
          </w:rPr>
          <w:t xml:space="preserve">#50daysofudacity</w:t>
        </w:r>
      </w:hyperlink>
      <w:r w:rsidDel="00000000" w:rsidR="00000000" w:rsidRPr="00000000">
        <w:rPr>
          <w:sz w:val="20"/>
          <w:szCs w:val="20"/>
          <w:rtl w:val="0"/>
        </w:rPr>
        <w:t xml:space="preserve"> ?</w:t>
      </w:r>
    </w:p>
    <w:p w:rsidR="00000000" w:rsidDel="00000000" w:rsidP="00000000" w:rsidRDefault="00000000" w:rsidRPr="00000000" w14:paraId="0000063E">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Are we allowed to write about things other than Udacity?</w:t>
      </w:r>
    </w:p>
    <w:p w:rsidR="00000000" w:rsidDel="00000000" w:rsidP="00000000" w:rsidRDefault="00000000" w:rsidRPr="00000000" w14:paraId="0000063F">
      <w:pPr>
        <w:rPr>
          <w:sz w:val="20"/>
          <w:szCs w:val="20"/>
        </w:rPr>
      </w:pPr>
      <w:r w:rsidDel="00000000" w:rsidR="00000000" w:rsidRPr="00000000">
        <w:rPr>
          <w:sz w:val="20"/>
          <w:szCs w:val="20"/>
          <w:rtl w:val="0"/>
        </w:rPr>
        <w:t xml:space="preserve">A. Yep, I don't it says anywhere that we should tag, but if you're tagging someone to get their attention, or crediting them with something, or talking about meetings that you had with them. Encouraging tagging is discouraged to avoid spamming.</w:t>
      </w:r>
    </w:p>
    <w:p w:rsidR="00000000" w:rsidDel="00000000" w:rsidP="00000000" w:rsidRDefault="00000000" w:rsidRPr="00000000" w14:paraId="00000640">
      <w:pPr>
        <w:rPr>
          <w:sz w:val="20"/>
          <w:szCs w:val="20"/>
        </w:rPr>
      </w:pPr>
      <w:r w:rsidDel="00000000" w:rsidR="00000000" w:rsidRPr="00000000">
        <w:rPr>
          <w:rtl w:val="0"/>
        </w:rPr>
      </w:r>
    </w:p>
    <w:p w:rsidR="00000000" w:rsidDel="00000000" w:rsidP="00000000" w:rsidRDefault="00000000" w:rsidRPr="00000000" w14:paraId="00000641">
      <w:pPr>
        <w:rPr>
          <w:b w:val="1"/>
          <w:sz w:val="20"/>
          <w:szCs w:val="20"/>
        </w:rPr>
      </w:pPr>
      <w:r w:rsidDel="00000000" w:rsidR="00000000" w:rsidRPr="00000000">
        <w:rPr>
          <w:b w:val="1"/>
          <w:sz w:val="20"/>
          <w:szCs w:val="20"/>
          <w:rtl w:val="0"/>
        </w:rPr>
        <w:t xml:space="preserve">Q. If someone finishes everything in the foundation course, whats next? How can we know that we are going to be selected for the nano degree?</w:t>
      </w:r>
    </w:p>
    <w:p w:rsidR="00000000" w:rsidDel="00000000" w:rsidP="00000000" w:rsidRDefault="00000000" w:rsidRPr="00000000" w14:paraId="00000642">
      <w:pPr>
        <w:rPr>
          <w:sz w:val="20"/>
          <w:szCs w:val="20"/>
        </w:rPr>
      </w:pPr>
      <w:r w:rsidDel="00000000" w:rsidR="00000000" w:rsidRPr="00000000">
        <w:rPr>
          <w:sz w:val="20"/>
          <w:szCs w:val="20"/>
          <w:rtl w:val="0"/>
        </w:rPr>
        <w:t xml:space="preserve">A. Help others &amp; build projects to go beyond course contents</w:t>
      </w:r>
    </w:p>
    <w:p w:rsidR="00000000" w:rsidDel="00000000" w:rsidP="00000000" w:rsidRDefault="00000000" w:rsidRPr="00000000" w14:paraId="00000643">
      <w:pPr>
        <w:rPr>
          <w:sz w:val="20"/>
          <w:szCs w:val="20"/>
        </w:rPr>
      </w:pPr>
      <w:r w:rsidDel="00000000" w:rsidR="00000000" w:rsidRPr="00000000">
        <w:rPr>
          <w:rtl w:val="0"/>
        </w:rPr>
      </w:r>
    </w:p>
    <w:p w:rsidR="00000000" w:rsidDel="00000000" w:rsidP="00000000" w:rsidRDefault="00000000" w:rsidRPr="00000000" w14:paraId="00000644">
      <w:pPr>
        <w:rPr>
          <w:b w:val="1"/>
          <w:sz w:val="20"/>
          <w:szCs w:val="20"/>
        </w:rPr>
      </w:pPr>
      <w:r w:rsidDel="00000000" w:rsidR="00000000" w:rsidRPr="00000000">
        <w:rPr>
          <w:b w:val="1"/>
          <w:sz w:val="20"/>
          <w:szCs w:val="20"/>
          <w:rtl w:val="0"/>
        </w:rPr>
        <w:t xml:space="preserve">Q. I find that there are some topics that should be discussed very deeply. I think that important to figure out why we have to use this and how we have to do it. What are the advantages and disadvantages of such and such algorithms. How about it if there is an orientation on this point.</w:t>
      </w:r>
    </w:p>
    <w:p w:rsidR="00000000" w:rsidDel="00000000" w:rsidP="00000000" w:rsidRDefault="00000000" w:rsidRPr="00000000" w14:paraId="00000645">
      <w:pPr>
        <w:rPr>
          <w:sz w:val="20"/>
          <w:szCs w:val="20"/>
        </w:rPr>
      </w:pPr>
      <w:r w:rsidDel="00000000" w:rsidR="00000000" w:rsidRPr="00000000">
        <w:rPr>
          <w:sz w:val="20"/>
          <w:szCs w:val="20"/>
          <w:rtl w:val="0"/>
        </w:rPr>
        <w:t xml:space="preserve">A. You could explore ML courses on Udacity and do further research. Additionally, what you can also do is document such discussions when you have them and we will be more than happy to convey it to the team as a feedback!</w:t>
      </w:r>
    </w:p>
    <w:p w:rsidR="00000000" w:rsidDel="00000000" w:rsidP="00000000" w:rsidRDefault="00000000" w:rsidRPr="00000000" w14:paraId="00000646">
      <w:pPr>
        <w:rPr>
          <w:sz w:val="20"/>
          <w:szCs w:val="20"/>
        </w:rPr>
      </w:pPr>
      <w:r w:rsidDel="00000000" w:rsidR="00000000" w:rsidRPr="00000000">
        <w:rPr>
          <w:rtl w:val="0"/>
        </w:rPr>
      </w:r>
    </w:p>
    <w:p w:rsidR="00000000" w:rsidDel="00000000" w:rsidP="00000000" w:rsidRDefault="00000000" w:rsidRPr="00000000" w14:paraId="00000647">
      <w:pPr>
        <w:rPr>
          <w:b w:val="1"/>
          <w:sz w:val="20"/>
          <w:szCs w:val="20"/>
        </w:rPr>
      </w:pPr>
      <w:r w:rsidDel="00000000" w:rsidR="00000000" w:rsidRPr="00000000">
        <w:rPr>
          <w:b w:val="1"/>
          <w:sz w:val="20"/>
          <w:szCs w:val="20"/>
          <w:rtl w:val="0"/>
        </w:rPr>
        <w:t xml:space="preserve">Q. Are you going to post a syllabus of the nanodegree?</w:t>
      </w:r>
    </w:p>
    <w:p w:rsidR="00000000" w:rsidDel="00000000" w:rsidP="00000000" w:rsidRDefault="00000000" w:rsidRPr="00000000" w14:paraId="00000648">
      <w:pPr>
        <w:rPr>
          <w:sz w:val="20"/>
          <w:szCs w:val="20"/>
        </w:rPr>
      </w:pPr>
      <w:r w:rsidDel="00000000" w:rsidR="00000000" w:rsidRPr="00000000">
        <w:rPr>
          <w:sz w:val="20"/>
          <w:szCs w:val="20"/>
          <w:rtl w:val="0"/>
        </w:rPr>
        <w:t xml:space="preserve">A. It is still under development and therefore we do not have a confirmation on the syllabus yet!</w:t>
      </w:r>
    </w:p>
    <w:p w:rsidR="00000000" w:rsidDel="00000000" w:rsidP="00000000" w:rsidRDefault="00000000" w:rsidRPr="00000000" w14:paraId="00000649">
      <w:pPr>
        <w:rPr>
          <w:sz w:val="20"/>
          <w:szCs w:val="20"/>
        </w:rPr>
      </w:pPr>
      <w:r w:rsidDel="00000000" w:rsidR="00000000" w:rsidRPr="00000000">
        <w:rPr>
          <w:rtl w:val="0"/>
        </w:rPr>
      </w:r>
    </w:p>
    <w:p w:rsidR="00000000" w:rsidDel="00000000" w:rsidP="00000000" w:rsidRDefault="00000000" w:rsidRPr="00000000" w14:paraId="0000064A">
      <w:pPr>
        <w:rPr>
          <w:b w:val="1"/>
          <w:sz w:val="20"/>
          <w:szCs w:val="20"/>
        </w:rPr>
      </w:pPr>
      <w:r w:rsidDel="00000000" w:rsidR="00000000" w:rsidRPr="00000000">
        <w:rPr>
          <w:b w:val="1"/>
          <w:sz w:val="20"/>
          <w:szCs w:val="20"/>
          <w:rtl w:val="0"/>
        </w:rPr>
        <w:t xml:space="preserve">Q. On the Student Leaders page it states "</w:t>
      </w:r>
      <w:r w:rsidDel="00000000" w:rsidR="00000000" w:rsidRPr="00000000">
        <w:rPr>
          <w:b w:val="1"/>
          <w:i w:val="1"/>
          <w:sz w:val="20"/>
          <w:szCs w:val="20"/>
          <w:rtl w:val="0"/>
        </w:rPr>
        <w:t xml:space="preserve">providing outstanding technical and moral support both informally and during organized events.</w:t>
      </w:r>
      <w:r w:rsidDel="00000000" w:rsidR="00000000" w:rsidRPr="00000000">
        <w:rPr>
          <w:b w:val="1"/>
          <w:sz w:val="20"/>
          <w:szCs w:val="20"/>
          <w:rtl w:val="0"/>
        </w:rPr>
        <w:t xml:space="preserve">" Will the events idea be of student leaders or will be provided by your team ?</w:t>
      </w:r>
    </w:p>
    <w:p w:rsidR="00000000" w:rsidDel="00000000" w:rsidP="00000000" w:rsidRDefault="00000000" w:rsidRPr="00000000" w14:paraId="0000064B">
      <w:pPr>
        <w:rPr>
          <w:sz w:val="20"/>
          <w:szCs w:val="20"/>
        </w:rPr>
      </w:pPr>
      <w:r w:rsidDel="00000000" w:rsidR="00000000" w:rsidRPr="00000000">
        <w:rPr>
          <w:sz w:val="20"/>
          <w:szCs w:val="20"/>
          <w:rtl w:val="0"/>
        </w:rPr>
        <w:t xml:space="preserve">A. Hey! We will just outline and help the Student Leaders in how they can maximise the effectiveness of the channel for the community! To be honest, majority of the awesome initiatives that we have seen were something that came from the student leaders or the community in general!</w:t>
      </w:r>
    </w:p>
    <w:p w:rsidR="00000000" w:rsidDel="00000000" w:rsidP="00000000" w:rsidRDefault="00000000" w:rsidRPr="00000000" w14:paraId="0000064C">
      <w:pPr>
        <w:rPr>
          <w:sz w:val="20"/>
          <w:szCs w:val="20"/>
        </w:rPr>
      </w:pPr>
      <w:r w:rsidDel="00000000" w:rsidR="00000000" w:rsidRPr="00000000">
        <w:rPr>
          <w:rtl w:val="0"/>
        </w:rPr>
      </w:r>
    </w:p>
    <w:p w:rsidR="00000000" w:rsidDel="00000000" w:rsidP="00000000" w:rsidRDefault="00000000" w:rsidRPr="00000000" w14:paraId="0000064D">
      <w:pPr>
        <w:rPr>
          <w:b w:val="1"/>
          <w:sz w:val="20"/>
          <w:szCs w:val="20"/>
        </w:rPr>
      </w:pPr>
      <w:r w:rsidDel="00000000" w:rsidR="00000000" w:rsidRPr="00000000">
        <w:rPr>
          <w:b w:val="1"/>
          <w:sz w:val="20"/>
          <w:szCs w:val="20"/>
          <w:rtl w:val="0"/>
        </w:rPr>
        <w:t xml:space="preserve">Q If we find typos, grammar errors, or other</w:t>
      </w:r>
    </w:p>
    <w:p w:rsidR="00000000" w:rsidDel="00000000" w:rsidP="00000000" w:rsidRDefault="00000000" w:rsidRPr="00000000" w14:paraId="0000064E">
      <w:pPr>
        <w:rPr>
          <w:b w:val="1"/>
          <w:sz w:val="20"/>
          <w:szCs w:val="20"/>
        </w:rPr>
      </w:pPr>
      <w:r w:rsidDel="00000000" w:rsidR="00000000" w:rsidRPr="00000000">
        <w:rPr>
          <w:b w:val="1"/>
          <w:sz w:val="20"/>
          <w:szCs w:val="20"/>
          <w:rtl w:val="0"/>
        </w:rPr>
        <w:t xml:space="preserve">such mistakes in the course, would you like for us to report those to you, and</w:t>
      </w:r>
    </w:p>
    <w:p w:rsidR="00000000" w:rsidDel="00000000" w:rsidP="00000000" w:rsidRDefault="00000000" w:rsidRPr="00000000" w14:paraId="0000064F">
      <w:pPr>
        <w:rPr>
          <w:b w:val="1"/>
          <w:sz w:val="20"/>
          <w:szCs w:val="20"/>
        </w:rPr>
      </w:pPr>
      <w:r w:rsidDel="00000000" w:rsidR="00000000" w:rsidRPr="00000000">
        <w:rPr>
          <w:b w:val="1"/>
          <w:sz w:val="20"/>
          <w:szCs w:val="20"/>
          <w:rtl w:val="0"/>
        </w:rPr>
        <w:t xml:space="preserve">if so, where would you like us to report?</w:t>
      </w:r>
    </w:p>
    <w:p w:rsidR="00000000" w:rsidDel="00000000" w:rsidP="00000000" w:rsidRDefault="00000000" w:rsidRPr="00000000" w14:paraId="00000650">
      <w:pPr>
        <w:rPr>
          <w:sz w:val="20"/>
          <w:szCs w:val="20"/>
        </w:rPr>
      </w:pPr>
      <w:r w:rsidDel="00000000" w:rsidR="00000000" w:rsidRPr="00000000">
        <w:rPr>
          <w:sz w:val="20"/>
          <w:szCs w:val="20"/>
          <w:rtl w:val="0"/>
        </w:rPr>
        <w:t xml:space="preserve">A  You can report it directly on</w:t>
      </w:r>
    </w:p>
    <w:p w:rsidR="00000000" w:rsidDel="00000000" w:rsidP="00000000" w:rsidRDefault="00000000" w:rsidRPr="00000000" w14:paraId="00000651">
      <w:pPr>
        <w:rPr>
          <w:sz w:val="20"/>
          <w:szCs w:val="20"/>
        </w:rPr>
      </w:pPr>
      <w:r w:rsidDel="00000000" w:rsidR="00000000" w:rsidRPr="00000000">
        <w:rPr>
          <w:sz w:val="20"/>
          <w:szCs w:val="20"/>
          <w:rtl w:val="0"/>
        </w:rPr>
        <w:t xml:space="preserve">udacity using lecture's feedback option</w:t>
      </w:r>
    </w:p>
    <w:p w:rsidR="00000000" w:rsidDel="00000000" w:rsidP="00000000" w:rsidRDefault="00000000" w:rsidRPr="00000000" w14:paraId="00000652">
      <w:pPr>
        <w:rPr>
          <w:b w:val="1"/>
          <w:sz w:val="20"/>
          <w:szCs w:val="20"/>
        </w:rPr>
      </w:pPr>
      <w:r w:rsidDel="00000000" w:rsidR="00000000" w:rsidRPr="00000000">
        <w:rPr>
          <w:rtl w:val="0"/>
        </w:rPr>
      </w:r>
    </w:p>
    <w:p w:rsidR="00000000" w:rsidDel="00000000" w:rsidP="00000000" w:rsidRDefault="00000000" w:rsidRPr="00000000" w14:paraId="00000653">
      <w:pPr>
        <w:rPr>
          <w:b w:val="1"/>
          <w:sz w:val="20"/>
          <w:szCs w:val="20"/>
        </w:rPr>
      </w:pPr>
      <w:r w:rsidDel="00000000" w:rsidR="00000000" w:rsidRPr="00000000">
        <w:rPr>
          <w:b w:val="1"/>
          <w:sz w:val="20"/>
          <w:szCs w:val="20"/>
          <w:rtl w:val="0"/>
        </w:rPr>
        <w:t xml:space="preserve">Q how to increase my chances of selection. Some</w:t>
      </w:r>
    </w:p>
    <w:p w:rsidR="00000000" w:rsidDel="00000000" w:rsidP="00000000" w:rsidRDefault="00000000" w:rsidRPr="00000000" w14:paraId="00000654">
      <w:pPr>
        <w:rPr>
          <w:b w:val="1"/>
          <w:sz w:val="20"/>
          <w:szCs w:val="20"/>
        </w:rPr>
      </w:pPr>
      <w:r w:rsidDel="00000000" w:rsidR="00000000" w:rsidRPr="00000000">
        <w:rPr>
          <w:b w:val="1"/>
          <w:sz w:val="20"/>
          <w:szCs w:val="20"/>
          <w:rtl w:val="0"/>
        </w:rPr>
        <w:t xml:space="preserve">secret trick</w:t>
      </w:r>
    </w:p>
    <w:p w:rsidR="00000000" w:rsidDel="00000000" w:rsidP="00000000" w:rsidRDefault="00000000" w:rsidRPr="00000000" w14:paraId="00000655">
      <w:pPr>
        <w:rPr>
          <w:sz w:val="20"/>
          <w:szCs w:val="20"/>
        </w:rPr>
      </w:pPr>
      <w:r w:rsidDel="00000000" w:rsidR="00000000" w:rsidRPr="00000000">
        <w:rPr>
          <w:sz w:val="20"/>
          <w:szCs w:val="20"/>
          <w:rtl w:val="0"/>
        </w:rPr>
        <w:t xml:space="preserve">A Participate, and only post useful information.Remember</w:t>
      </w:r>
    </w:p>
    <w:p w:rsidR="00000000" w:rsidDel="00000000" w:rsidP="00000000" w:rsidRDefault="00000000" w:rsidRPr="00000000" w14:paraId="00000656">
      <w:pPr>
        <w:rPr>
          <w:sz w:val="20"/>
          <w:szCs w:val="20"/>
        </w:rPr>
      </w:pPr>
      <w:r w:rsidDel="00000000" w:rsidR="00000000" w:rsidRPr="00000000">
        <w:rPr>
          <w:sz w:val="20"/>
          <w:szCs w:val="20"/>
          <w:rtl w:val="0"/>
        </w:rPr>
        <w:t xml:space="preserve">quality matters a lot. Also complete the course.</w:t>
      </w:r>
    </w:p>
    <w:p w:rsidR="00000000" w:rsidDel="00000000" w:rsidP="00000000" w:rsidRDefault="00000000" w:rsidRPr="00000000" w14:paraId="00000657">
      <w:pPr>
        <w:rPr>
          <w:b w:val="1"/>
          <w:sz w:val="20"/>
          <w:szCs w:val="20"/>
        </w:rPr>
      </w:pPr>
      <w:r w:rsidDel="00000000" w:rsidR="00000000" w:rsidRPr="00000000">
        <w:rPr>
          <w:rtl w:val="0"/>
        </w:rPr>
      </w:r>
    </w:p>
    <w:p w:rsidR="00000000" w:rsidDel="00000000" w:rsidP="00000000" w:rsidRDefault="00000000" w:rsidRPr="00000000" w14:paraId="00000658">
      <w:pPr>
        <w:rPr>
          <w:b w:val="1"/>
          <w:sz w:val="20"/>
          <w:szCs w:val="20"/>
        </w:rPr>
      </w:pPr>
      <w:r w:rsidDel="00000000" w:rsidR="00000000" w:rsidRPr="00000000">
        <w:rPr>
          <w:b w:val="1"/>
          <w:sz w:val="20"/>
          <w:szCs w:val="20"/>
          <w:rtl w:val="0"/>
        </w:rPr>
        <w:t xml:space="preserve">Q How useful is the udacity nanodegree in</w:t>
      </w:r>
    </w:p>
    <w:p w:rsidR="00000000" w:rsidDel="00000000" w:rsidP="00000000" w:rsidRDefault="00000000" w:rsidRPr="00000000" w14:paraId="00000659">
      <w:pPr>
        <w:rPr>
          <w:b w:val="1"/>
          <w:sz w:val="20"/>
          <w:szCs w:val="20"/>
        </w:rPr>
      </w:pPr>
      <w:r w:rsidDel="00000000" w:rsidR="00000000" w:rsidRPr="00000000">
        <w:rPr>
          <w:b w:val="1"/>
          <w:sz w:val="20"/>
          <w:szCs w:val="20"/>
          <w:rtl w:val="0"/>
        </w:rPr>
        <w:t xml:space="preserve">getting an opportunity? Any success stories here? I'd be delighted to hear!</w:t>
      </w:r>
    </w:p>
    <w:p w:rsidR="00000000" w:rsidDel="00000000" w:rsidP="00000000" w:rsidRDefault="00000000" w:rsidRPr="00000000" w14:paraId="0000065A">
      <w:pPr>
        <w:rPr>
          <w:sz w:val="20"/>
          <w:szCs w:val="20"/>
        </w:rPr>
      </w:pPr>
      <w:r w:rsidDel="00000000" w:rsidR="00000000" w:rsidRPr="00000000">
        <w:rPr>
          <w:sz w:val="20"/>
          <w:szCs w:val="20"/>
          <w:rtl w:val="0"/>
        </w:rPr>
        <w:t xml:space="preserve">A Time and again we have had various students to whom career opportunities</w:t>
      </w:r>
    </w:p>
    <w:p w:rsidR="00000000" w:rsidDel="00000000" w:rsidP="00000000" w:rsidRDefault="00000000" w:rsidRPr="00000000" w14:paraId="0000065B">
      <w:pPr>
        <w:rPr>
          <w:sz w:val="20"/>
          <w:szCs w:val="20"/>
        </w:rPr>
      </w:pPr>
      <w:r w:rsidDel="00000000" w:rsidR="00000000" w:rsidRPr="00000000">
        <w:rPr>
          <w:sz w:val="20"/>
          <w:szCs w:val="20"/>
          <w:rtl w:val="0"/>
        </w:rPr>
        <w:t xml:space="preserve">opened up after they skilled up with Udacity and you can also read some of such</w:t>
      </w:r>
    </w:p>
    <w:p w:rsidR="00000000" w:rsidDel="00000000" w:rsidP="00000000" w:rsidRDefault="00000000" w:rsidRPr="00000000" w14:paraId="0000065C">
      <w:pPr>
        <w:rPr>
          <w:sz w:val="20"/>
          <w:szCs w:val="20"/>
        </w:rPr>
      </w:pPr>
      <w:r w:rsidDel="00000000" w:rsidR="00000000" w:rsidRPr="00000000">
        <w:rPr>
          <w:sz w:val="20"/>
          <w:szCs w:val="20"/>
          <w:rtl w:val="0"/>
        </w:rPr>
        <w:t xml:space="preserve">amazing stories through the blog link shared above! </w:t>
      </w:r>
    </w:p>
    <w:p w:rsidR="00000000" w:rsidDel="00000000" w:rsidP="00000000" w:rsidRDefault="00000000" w:rsidRPr="00000000" w14:paraId="0000065D">
      <w:pPr>
        <w:rPr>
          <w:b w:val="1"/>
          <w:sz w:val="20"/>
          <w:szCs w:val="20"/>
        </w:rPr>
      </w:pPr>
      <w:r w:rsidDel="00000000" w:rsidR="00000000" w:rsidRPr="00000000">
        <w:rPr>
          <w:rtl w:val="0"/>
        </w:rPr>
      </w:r>
    </w:p>
    <w:p w:rsidR="00000000" w:rsidDel="00000000" w:rsidP="00000000" w:rsidRDefault="00000000" w:rsidRPr="00000000" w14:paraId="0000065E">
      <w:pPr>
        <w:rPr>
          <w:b w:val="1"/>
          <w:sz w:val="20"/>
          <w:szCs w:val="20"/>
        </w:rPr>
      </w:pPr>
      <w:r w:rsidDel="00000000" w:rsidR="00000000" w:rsidRPr="00000000">
        <w:rPr>
          <w:b w:val="1"/>
          <w:sz w:val="20"/>
          <w:szCs w:val="20"/>
          <w:rtl w:val="0"/>
        </w:rPr>
        <w:t xml:space="preserve">Q  Will</w:t>
      </w:r>
    </w:p>
    <w:p w:rsidR="00000000" w:rsidDel="00000000" w:rsidP="00000000" w:rsidRDefault="00000000" w:rsidRPr="00000000" w14:paraId="0000065F">
      <w:pPr>
        <w:rPr>
          <w:b w:val="1"/>
          <w:sz w:val="20"/>
          <w:szCs w:val="20"/>
        </w:rPr>
      </w:pPr>
      <w:r w:rsidDel="00000000" w:rsidR="00000000" w:rsidRPr="00000000">
        <w:rPr>
          <w:b w:val="1"/>
          <w:sz w:val="20"/>
          <w:szCs w:val="20"/>
          <w:rtl w:val="0"/>
        </w:rPr>
        <w:t xml:space="preserve">there be any student challange, such as student story or visual challange?</w:t>
      </w:r>
    </w:p>
    <w:p w:rsidR="00000000" w:rsidDel="00000000" w:rsidP="00000000" w:rsidRDefault="00000000" w:rsidRPr="00000000" w14:paraId="00000660">
      <w:pPr>
        <w:rPr>
          <w:sz w:val="20"/>
          <w:szCs w:val="20"/>
        </w:rPr>
      </w:pPr>
      <w:r w:rsidDel="00000000" w:rsidR="00000000" w:rsidRPr="00000000">
        <w:rPr>
          <w:rtl w:val="0"/>
        </w:rPr>
      </w:r>
    </w:p>
    <w:p w:rsidR="00000000" w:rsidDel="00000000" w:rsidP="00000000" w:rsidRDefault="00000000" w:rsidRPr="00000000" w14:paraId="00000661">
      <w:pPr>
        <w:rPr>
          <w:color w:val="1155cc"/>
          <w:sz w:val="20"/>
          <w:szCs w:val="20"/>
          <w:u w:val="single"/>
        </w:rPr>
      </w:pPr>
      <w:r w:rsidDel="00000000" w:rsidR="00000000" w:rsidRPr="00000000">
        <w:rPr>
          <w:sz w:val="20"/>
          <w:szCs w:val="20"/>
          <w:rtl w:val="0"/>
        </w:rPr>
        <w:t xml:space="preserve">A yes you can check the calender for the dates</w:t>
      </w:r>
      <w:hyperlink r:id="rId512">
        <w:r w:rsidDel="00000000" w:rsidR="00000000" w:rsidRPr="00000000">
          <w:rPr>
            <w:color w:val="1155cc"/>
            <w:sz w:val="20"/>
            <w:szCs w:val="20"/>
            <w:u w:val="single"/>
            <w:rtl w:val="0"/>
          </w:rPr>
          <w:t xml:space="preserve">https://sites.google.com/udacity.com/microsoftazurechallenge/calendar?authuser=0</w:t>
        </w:r>
      </w:hyperlink>
      <w:r w:rsidDel="00000000" w:rsidR="00000000" w:rsidRPr="00000000">
        <w:rPr>
          <w:rtl w:val="0"/>
        </w:rPr>
      </w:r>
    </w:p>
    <w:p w:rsidR="00000000" w:rsidDel="00000000" w:rsidP="00000000" w:rsidRDefault="00000000" w:rsidRPr="00000000" w14:paraId="00000662">
      <w:pPr>
        <w:rPr>
          <w:b w:val="1"/>
          <w:sz w:val="20"/>
          <w:szCs w:val="20"/>
        </w:rPr>
      </w:pPr>
      <w:r w:rsidDel="00000000" w:rsidR="00000000" w:rsidRPr="00000000">
        <w:rPr>
          <w:rtl w:val="0"/>
        </w:rPr>
      </w:r>
    </w:p>
    <w:p w:rsidR="00000000" w:rsidDel="00000000" w:rsidP="00000000" w:rsidRDefault="00000000" w:rsidRPr="00000000" w14:paraId="00000663">
      <w:pPr>
        <w:rPr>
          <w:b w:val="1"/>
          <w:sz w:val="20"/>
          <w:szCs w:val="20"/>
        </w:rPr>
      </w:pPr>
      <w:r w:rsidDel="00000000" w:rsidR="00000000" w:rsidRPr="00000000">
        <w:rPr>
          <w:b w:val="1"/>
          <w:sz w:val="20"/>
          <w:szCs w:val="20"/>
          <w:rtl w:val="0"/>
        </w:rPr>
        <w:t xml:space="preserve">Q Why select 10000 people for scholarship..not</w:t>
      </w:r>
    </w:p>
    <w:p w:rsidR="00000000" w:rsidDel="00000000" w:rsidP="00000000" w:rsidRDefault="00000000" w:rsidRPr="00000000" w14:paraId="00000664">
      <w:pPr>
        <w:rPr>
          <w:b w:val="1"/>
          <w:sz w:val="20"/>
          <w:szCs w:val="20"/>
        </w:rPr>
      </w:pPr>
      <w:r w:rsidDel="00000000" w:rsidR="00000000" w:rsidRPr="00000000">
        <w:rPr>
          <w:b w:val="1"/>
          <w:sz w:val="20"/>
          <w:szCs w:val="20"/>
          <w:rtl w:val="0"/>
        </w:rPr>
        <w:t xml:space="preserve">less ?</w:t>
      </w:r>
    </w:p>
    <w:p w:rsidR="00000000" w:rsidDel="00000000" w:rsidP="00000000" w:rsidRDefault="00000000" w:rsidRPr="00000000" w14:paraId="00000665">
      <w:pPr>
        <w:rPr>
          <w:sz w:val="20"/>
          <w:szCs w:val="20"/>
        </w:rPr>
      </w:pPr>
      <w:r w:rsidDel="00000000" w:rsidR="00000000" w:rsidRPr="00000000">
        <w:rPr>
          <w:rtl w:val="0"/>
        </w:rPr>
      </w:r>
    </w:p>
    <w:p w:rsidR="00000000" w:rsidDel="00000000" w:rsidP="00000000" w:rsidRDefault="00000000" w:rsidRPr="00000000" w14:paraId="00000666">
      <w:pPr>
        <w:rPr>
          <w:sz w:val="20"/>
          <w:szCs w:val="20"/>
        </w:rPr>
      </w:pPr>
      <w:r w:rsidDel="00000000" w:rsidR="00000000" w:rsidRPr="00000000">
        <w:rPr>
          <w:sz w:val="20"/>
          <w:szCs w:val="20"/>
          <w:rtl w:val="0"/>
        </w:rPr>
        <w:t xml:space="preserve">A  To</w:t>
      </w:r>
    </w:p>
    <w:p w:rsidR="00000000" w:rsidDel="00000000" w:rsidP="00000000" w:rsidRDefault="00000000" w:rsidRPr="00000000" w14:paraId="00000667">
      <w:pPr>
        <w:rPr>
          <w:sz w:val="20"/>
          <w:szCs w:val="20"/>
        </w:rPr>
      </w:pPr>
      <w:r w:rsidDel="00000000" w:rsidR="00000000" w:rsidRPr="00000000">
        <w:rPr>
          <w:sz w:val="20"/>
          <w:szCs w:val="20"/>
          <w:rtl w:val="0"/>
        </w:rPr>
        <w:t xml:space="preserve">increase the chances of having a vibrant community to help people learn the</w:t>
      </w:r>
    </w:p>
    <w:p w:rsidR="00000000" w:rsidDel="00000000" w:rsidP="00000000" w:rsidRDefault="00000000" w:rsidRPr="00000000" w14:paraId="00000668">
      <w:pPr>
        <w:rPr>
          <w:sz w:val="20"/>
          <w:szCs w:val="20"/>
        </w:rPr>
      </w:pPr>
      <w:r w:rsidDel="00000000" w:rsidR="00000000" w:rsidRPr="00000000">
        <w:rPr>
          <w:sz w:val="20"/>
          <w:szCs w:val="20"/>
          <w:rtl w:val="0"/>
        </w:rPr>
        <w:t xml:space="preserve">foundation conceptsThe top 3% (give or take)</w:t>
      </w:r>
    </w:p>
    <w:p w:rsidR="00000000" w:rsidDel="00000000" w:rsidP="00000000" w:rsidRDefault="00000000" w:rsidRPr="00000000" w14:paraId="00000669">
      <w:pPr>
        <w:rPr>
          <w:sz w:val="20"/>
          <w:szCs w:val="20"/>
        </w:rPr>
      </w:pPr>
      <w:r w:rsidDel="00000000" w:rsidR="00000000" w:rsidRPr="00000000">
        <w:rPr>
          <w:sz w:val="20"/>
          <w:szCs w:val="20"/>
          <w:rtl w:val="0"/>
        </w:rPr>
        <w:t xml:space="preserve">out of a group this size should be very impressive, indeed. Also, I don't know</w:t>
      </w:r>
    </w:p>
    <w:p w:rsidR="00000000" w:rsidDel="00000000" w:rsidP="00000000" w:rsidRDefault="00000000" w:rsidRPr="00000000" w14:paraId="0000066A">
      <w:pPr>
        <w:rPr>
          <w:sz w:val="20"/>
          <w:szCs w:val="20"/>
        </w:rPr>
      </w:pPr>
      <w:r w:rsidDel="00000000" w:rsidR="00000000" w:rsidRPr="00000000">
        <w:rPr>
          <w:sz w:val="20"/>
          <w:szCs w:val="20"/>
          <w:rtl w:val="0"/>
        </w:rPr>
        <w:t xml:space="preserve">what the completion rate is on these scholarship courses, but the completion</w:t>
      </w:r>
    </w:p>
    <w:p w:rsidR="00000000" w:rsidDel="00000000" w:rsidP="00000000" w:rsidRDefault="00000000" w:rsidRPr="00000000" w14:paraId="0000066B">
      <w:pPr>
        <w:rPr>
          <w:sz w:val="20"/>
          <w:szCs w:val="20"/>
        </w:rPr>
      </w:pPr>
      <w:r w:rsidDel="00000000" w:rsidR="00000000" w:rsidRPr="00000000">
        <w:rPr>
          <w:sz w:val="20"/>
          <w:szCs w:val="20"/>
          <w:rtl w:val="0"/>
        </w:rPr>
        <w:t xml:space="preserve">rate on online courses in general is pretty low. It's possible they needed 10k</w:t>
      </w:r>
    </w:p>
    <w:p w:rsidR="00000000" w:rsidDel="00000000" w:rsidP="00000000" w:rsidRDefault="00000000" w:rsidRPr="00000000" w14:paraId="0000066C">
      <w:pPr>
        <w:rPr>
          <w:sz w:val="20"/>
          <w:szCs w:val="20"/>
        </w:rPr>
      </w:pPr>
      <w:r w:rsidDel="00000000" w:rsidR="00000000" w:rsidRPr="00000000">
        <w:rPr>
          <w:sz w:val="20"/>
          <w:szCs w:val="20"/>
          <w:rtl w:val="0"/>
        </w:rPr>
        <w:t xml:space="preserve">to be sure they'd have a large enough pool to make the Nanodegree scholarship</w:t>
      </w:r>
    </w:p>
    <w:p w:rsidR="00000000" w:rsidDel="00000000" w:rsidP="00000000" w:rsidRDefault="00000000" w:rsidRPr="00000000" w14:paraId="0000066D">
      <w:pPr>
        <w:rPr>
          <w:sz w:val="20"/>
          <w:szCs w:val="20"/>
        </w:rPr>
      </w:pPr>
      <w:r w:rsidDel="00000000" w:rsidR="00000000" w:rsidRPr="00000000">
        <w:rPr>
          <w:sz w:val="20"/>
          <w:szCs w:val="20"/>
          <w:rtl w:val="0"/>
        </w:rPr>
        <w:t xml:space="preserve">worth offering.</w:t>
      </w:r>
    </w:p>
    <w:p w:rsidR="00000000" w:rsidDel="00000000" w:rsidP="00000000" w:rsidRDefault="00000000" w:rsidRPr="00000000" w14:paraId="0000066E">
      <w:pPr>
        <w:rPr>
          <w:b w:val="1"/>
          <w:sz w:val="20"/>
          <w:szCs w:val="20"/>
        </w:rPr>
      </w:pPr>
      <w:r w:rsidDel="00000000" w:rsidR="00000000" w:rsidRPr="00000000">
        <w:rPr>
          <w:rtl w:val="0"/>
        </w:rPr>
      </w:r>
    </w:p>
    <w:p w:rsidR="00000000" w:rsidDel="00000000" w:rsidP="00000000" w:rsidRDefault="00000000" w:rsidRPr="00000000" w14:paraId="0000066F">
      <w:pPr>
        <w:rPr>
          <w:b w:val="1"/>
          <w:sz w:val="20"/>
          <w:szCs w:val="20"/>
        </w:rPr>
      </w:pPr>
      <w:r w:rsidDel="00000000" w:rsidR="00000000" w:rsidRPr="00000000">
        <w:rPr>
          <w:b w:val="1"/>
          <w:sz w:val="20"/>
          <w:szCs w:val="20"/>
          <w:rtl w:val="0"/>
        </w:rPr>
        <w:t xml:space="preserve">Q I just finished my masters and was related to</w:t>
      </w:r>
    </w:p>
    <w:p w:rsidR="00000000" w:rsidDel="00000000" w:rsidP="00000000" w:rsidRDefault="00000000" w:rsidRPr="00000000" w14:paraId="00000670">
      <w:pPr>
        <w:rPr>
          <w:b w:val="1"/>
          <w:sz w:val="20"/>
          <w:szCs w:val="20"/>
        </w:rPr>
      </w:pPr>
      <w:r w:rsidDel="00000000" w:rsidR="00000000" w:rsidRPr="00000000">
        <w:rPr>
          <w:b w:val="1"/>
          <w:sz w:val="20"/>
          <w:szCs w:val="20"/>
          <w:rtl w:val="0"/>
        </w:rPr>
        <w:t xml:space="preserve">machine learning, got an honor-roll and was off these days for this challenge.</w:t>
      </w:r>
    </w:p>
    <w:p w:rsidR="00000000" w:rsidDel="00000000" w:rsidP="00000000" w:rsidRDefault="00000000" w:rsidRPr="00000000" w14:paraId="00000671">
      <w:pPr>
        <w:rPr>
          <w:b w:val="1"/>
          <w:sz w:val="20"/>
          <w:szCs w:val="20"/>
        </w:rPr>
      </w:pPr>
      <w:r w:rsidDel="00000000" w:rsidR="00000000" w:rsidRPr="00000000">
        <w:rPr>
          <w:b w:val="1"/>
          <w:sz w:val="20"/>
          <w:szCs w:val="20"/>
          <w:rtl w:val="0"/>
        </w:rPr>
        <w:t xml:space="preserve">Will my project also count and where can I put it to make it count? Thanks</w:t>
      </w:r>
    </w:p>
    <w:p w:rsidR="00000000" w:rsidDel="00000000" w:rsidP="00000000" w:rsidRDefault="00000000" w:rsidRPr="00000000" w14:paraId="00000672">
      <w:pPr>
        <w:rPr>
          <w:sz w:val="20"/>
          <w:szCs w:val="20"/>
        </w:rPr>
      </w:pPr>
      <w:r w:rsidDel="00000000" w:rsidR="00000000" w:rsidRPr="00000000">
        <w:rPr>
          <w:sz w:val="20"/>
          <w:szCs w:val="20"/>
          <w:rtl w:val="0"/>
        </w:rPr>
        <w:t xml:space="preserve">A Hey Shweta! You have an excellent suggestion</w:t>
      </w:r>
    </w:p>
    <w:p w:rsidR="00000000" w:rsidDel="00000000" w:rsidP="00000000" w:rsidRDefault="00000000" w:rsidRPr="00000000" w14:paraId="00000673">
      <w:pPr>
        <w:rPr>
          <w:sz w:val="20"/>
          <w:szCs w:val="20"/>
        </w:rPr>
      </w:pPr>
      <w:r w:rsidDel="00000000" w:rsidR="00000000" w:rsidRPr="00000000">
        <w:rPr>
          <w:sz w:val="20"/>
          <w:szCs w:val="20"/>
          <w:rtl w:val="0"/>
        </w:rPr>
        <w:t xml:space="preserve">from your peer on how you can utilise it to contribute to the community but</w:t>
      </w:r>
    </w:p>
    <w:p w:rsidR="00000000" w:rsidDel="00000000" w:rsidP="00000000" w:rsidRDefault="00000000" w:rsidRPr="00000000" w14:paraId="00000674">
      <w:pPr>
        <w:rPr>
          <w:sz w:val="20"/>
          <w:szCs w:val="20"/>
        </w:rPr>
      </w:pPr>
      <w:r w:rsidDel="00000000" w:rsidR="00000000" w:rsidRPr="00000000">
        <w:rPr>
          <w:sz w:val="20"/>
          <w:szCs w:val="20"/>
          <w:rtl w:val="0"/>
        </w:rPr>
        <w:t xml:space="preserve">again it has to be based on the foundation course learnings!And if you have a</w:t>
      </w:r>
    </w:p>
    <w:p w:rsidR="00000000" w:rsidDel="00000000" w:rsidP="00000000" w:rsidRDefault="00000000" w:rsidRPr="00000000" w14:paraId="00000675">
      <w:pPr>
        <w:rPr>
          <w:sz w:val="20"/>
          <w:szCs w:val="20"/>
        </w:rPr>
      </w:pPr>
      <w:r w:rsidDel="00000000" w:rsidR="00000000" w:rsidRPr="00000000">
        <w:rPr>
          <w:sz w:val="20"/>
          <w:szCs w:val="20"/>
          <w:rtl w:val="0"/>
        </w:rPr>
        <w:t xml:space="preserve">project experience already, you can always use it to work upon more such</w:t>
      </w:r>
    </w:p>
    <w:p w:rsidR="00000000" w:rsidDel="00000000" w:rsidP="00000000" w:rsidRDefault="00000000" w:rsidRPr="00000000" w14:paraId="00000676">
      <w:pPr>
        <w:rPr>
          <w:sz w:val="20"/>
          <w:szCs w:val="20"/>
        </w:rPr>
      </w:pPr>
      <w:r w:rsidDel="00000000" w:rsidR="00000000" w:rsidRPr="00000000">
        <w:rPr>
          <w:sz w:val="20"/>
          <w:szCs w:val="20"/>
          <w:rtl w:val="0"/>
        </w:rPr>
        <w:t xml:space="preserve">projects individually or with a group here! Try looking into</w:t>
      </w:r>
      <w:hyperlink r:id="rId513">
        <w:r w:rsidDel="00000000" w:rsidR="00000000" w:rsidRPr="00000000">
          <w:rPr>
            <w:sz w:val="20"/>
            <w:szCs w:val="20"/>
            <w:rtl w:val="0"/>
          </w:rPr>
          <w:t xml:space="preserve"> </w:t>
        </w:r>
      </w:hyperlink>
      <w:hyperlink r:id="rId514">
        <w:r w:rsidDel="00000000" w:rsidR="00000000" w:rsidRPr="00000000">
          <w:rPr>
            <w:color w:val="1155cc"/>
            <w:sz w:val="20"/>
            <w:szCs w:val="20"/>
            <w:u w:val="single"/>
            <w:rtl w:val="0"/>
          </w:rPr>
          <w:t xml:space="preserve">#project_ideas</w:t>
        </w:r>
      </w:hyperlink>
      <w:r w:rsidDel="00000000" w:rsidR="00000000" w:rsidRPr="00000000">
        <w:rPr>
          <w:sz w:val="20"/>
          <w:szCs w:val="20"/>
          <w:rtl w:val="0"/>
        </w:rPr>
        <w:t xml:space="preserve"> !</w:t>
      </w:r>
    </w:p>
    <w:p w:rsidR="00000000" w:rsidDel="00000000" w:rsidP="00000000" w:rsidRDefault="00000000" w:rsidRPr="00000000" w14:paraId="00000677">
      <w:pPr>
        <w:rPr>
          <w:b w:val="1"/>
          <w:sz w:val="20"/>
          <w:szCs w:val="20"/>
        </w:rPr>
      </w:pPr>
      <w:r w:rsidDel="00000000" w:rsidR="00000000" w:rsidRPr="00000000">
        <w:rPr>
          <w:rtl w:val="0"/>
        </w:rPr>
      </w:r>
    </w:p>
    <w:p w:rsidR="00000000" w:rsidDel="00000000" w:rsidP="00000000" w:rsidRDefault="00000000" w:rsidRPr="00000000" w14:paraId="00000678">
      <w:pPr>
        <w:rPr>
          <w:b w:val="1"/>
          <w:sz w:val="20"/>
          <w:szCs w:val="20"/>
        </w:rPr>
      </w:pPr>
      <w:r w:rsidDel="00000000" w:rsidR="00000000" w:rsidRPr="00000000">
        <w:rPr>
          <w:b w:val="1"/>
          <w:sz w:val="20"/>
          <w:szCs w:val="20"/>
          <w:rtl w:val="0"/>
        </w:rPr>
        <w:t xml:space="preserve">Q Regarding</w:t>
      </w:r>
      <w:hyperlink r:id="rId515">
        <w:r w:rsidDel="00000000" w:rsidR="00000000" w:rsidRPr="00000000">
          <w:rPr>
            <w:sz w:val="20"/>
            <w:szCs w:val="20"/>
            <w:rtl w:val="0"/>
          </w:rPr>
          <w:t xml:space="preserve"> </w:t>
        </w:r>
      </w:hyperlink>
      <w:hyperlink r:id="rId516">
        <w:r w:rsidDel="00000000" w:rsidR="00000000" w:rsidRPr="00000000">
          <w:rPr>
            <w:b w:val="1"/>
            <w:color w:val="1155cc"/>
            <w:sz w:val="20"/>
            <w:szCs w:val="20"/>
            <w:u w:val="single"/>
            <w:rtl w:val="0"/>
          </w:rPr>
          <w:t xml:space="preserve">#50daysofudacity</w:t>
        </w:r>
      </w:hyperlink>
      <w:r w:rsidDel="00000000" w:rsidR="00000000" w:rsidRPr="00000000">
        <w:rPr>
          <w:sz w:val="20"/>
          <w:szCs w:val="20"/>
          <w:rtl w:val="0"/>
        </w:rPr>
        <w:t xml:space="preserve"> </w:t>
      </w:r>
      <w:r w:rsidDel="00000000" w:rsidR="00000000" w:rsidRPr="00000000">
        <w:rPr>
          <w:b w:val="1"/>
          <w:sz w:val="20"/>
          <w:szCs w:val="20"/>
          <w:rtl w:val="0"/>
        </w:rPr>
        <w:t xml:space="preserve">What if one completes multiple</w:t>
      </w:r>
    </w:p>
    <w:p w:rsidR="00000000" w:rsidDel="00000000" w:rsidP="00000000" w:rsidRDefault="00000000" w:rsidRPr="00000000" w14:paraId="00000679">
      <w:pPr>
        <w:rPr>
          <w:b w:val="1"/>
          <w:sz w:val="20"/>
          <w:szCs w:val="20"/>
        </w:rPr>
      </w:pPr>
      <w:r w:rsidDel="00000000" w:rsidR="00000000" w:rsidRPr="00000000">
        <w:rPr>
          <w:b w:val="1"/>
          <w:sz w:val="20"/>
          <w:szCs w:val="20"/>
          <w:rtl w:val="0"/>
        </w:rPr>
        <w:t xml:space="preserve">lectures/modules in one day. And then just post updates about it on the channel</w:t>
      </w:r>
    </w:p>
    <w:p w:rsidR="00000000" w:rsidDel="00000000" w:rsidP="00000000" w:rsidRDefault="00000000" w:rsidRPr="00000000" w14:paraId="0000067A">
      <w:pPr>
        <w:rPr>
          <w:b w:val="1"/>
          <w:color w:val="1155cc"/>
          <w:sz w:val="20"/>
          <w:szCs w:val="20"/>
          <w:u w:val="single"/>
        </w:rPr>
      </w:pPr>
      <w:r w:rsidDel="00000000" w:rsidR="00000000" w:rsidRPr="00000000">
        <w:rPr>
          <w:b w:val="1"/>
          <w:sz w:val="20"/>
          <w:szCs w:val="20"/>
          <w:rtl w:val="0"/>
        </w:rPr>
        <w:t xml:space="preserve">for many days? Will it count towards the challenge?</w:t>
      </w:r>
      <w:hyperlink r:id="rId517">
        <w:r w:rsidDel="00000000" w:rsidR="00000000" w:rsidRPr="00000000">
          <w:rPr>
            <w:b w:val="1"/>
            <w:sz w:val="20"/>
            <w:szCs w:val="20"/>
            <w:rtl w:val="0"/>
          </w:rPr>
          <w:t xml:space="preserve"> </w:t>
        </w:r>
      </w:hyperlink>
      <w:hyperlink r:id="rId518">
        <w:r w:rsidDel="00000000" w:rsidR="00000000" w:rsidRPr="00000000">
          <w:rPr>
            <w:b w:val="1"/>
            <w:color w:val="1155cc"/>
            <w:sz w:val="20"/>
            <w:szCs w:val="20"/>
            <w:u w:val="single"/>
            <w:rtl w:val="0"/>
          </w:rPr>
          <w:t xml:space="preserve">@Palak.Udacity</w:t>
        </w:r>
      </w:hyperlink>
      <w:r w:rsidDel="00000000" w:rsidR="00000000" w:rsidRPr="00000000">
        <w:rPr>
          <w:rtl w:val="0"/>
        </w:rPr>
      </w:r>
    </w:p>
    <w:p w:rsidR="00000000" w:rsidDel="00000000" w:rsidP="00000000" w:rsidRDefault="00000000" w:rsidRPr="00000000" w14:paraId="0000067B">
      <w:pPr>
        <w:rPr>
          <w:sz w:val="20"/>
          <w:szCs w:val="20"/>
        </w:rPr>
      </w:pPr>
      <w:r w:rsidDel="00000000" w:rsidR="00000000" w:rsidRPr="00000000">
        <w:rPr>
          <w:sz w:val="20"/>
          <w:szCs w:val="20"/>
          <w:rtl w:val="0"/>
        </w:rPr>
        <w:t xml:space="preserve">A The whole idea is about maintaining a</w:t>
      </w:r>
    </w:p>
    <w:p w:rsidR="00000000" w:rsidDel="00000000" w:rsidP="00000000" w:rsidRDefault="00000000" w:rsidRPr="00000000" w14:paraId="0000067C">
      <w:pPr>
        <w:rPr>
          <w:sz w:val="20"/>
          <w:szCs w:val="20"/>
        </w:rPr>
      </w:pPr>
      <w:r w:rsidDel="00000000" w:rsidR="00000000" w:rsidRPr="00000000">
        <w:rPr>
          <w:sz w:val="20"/>
          <w:szCs w:val="20"/>
          <w:rtl w:val="0"/>
        </w:rPr>
        <w:t xml:space="preserve">consistency and ‘</w:t>
      </w:r>
      <w:r w:rsidDel="00000000" w:rsidR="00000000" w:rsidRPr="00000000">
        <w:rPr>
          <w:i w:val="1"/>
          <w:sz w:val="20"/>
          <w:szCs w:val="20"/>
          <w:rtl w:val="0"/>
        </w:rPr>
        <w:t xml:space="preserve">REALLY’</w:t>
      </w:r>
      <w:r w:rsidDel="00000000" w:rsidR="00000000" w:rsidRPr="00000000">
        <w:rPr>
          <w:sz w:val="20"/>
          <w:szCs w:val="20"/>
          <w:rtl w:val="0"/>
        </w:rPr>
        <w:t xml:space="preserve"> taking it upon yourselves to get indulged</w:t>
      </w:r>
    </w:p>
    <w:p w:rsidR="00000000" w:rsidDel="00000000" w:rsidP="00000000" w:rsidRDefault="00000000" w:rsidRPr="00000000" w14:paraId="0000067D">
      <w:pPr>
        <w:rPr>
          <w:sz w:val="20"/>
          <w:szCs w:val="20"/>
        </w:rPr>
      </w:pPr>
      <w:r w:rsidDel="00000000" w:rsidR="00000000" w:rsidRPr="00000000">
        <w:rPr>
          <w:sz w:val="20"/>
          <w:szCs w:val="20"/>
          <w:rtl w:val="0"/>
        </w:rPr>
        <w:t xml:space="preserve">in learning for atleast 30 minutes a day.And therefore even if you have</w:t>
      </w:r>
    </w:p>
    <w:p w:rsidR="00000000" w:rsidDel="00000000" w:rsidP="00000000" w:rsidRDefault="00000000" w:rsidRPr="00000000" w14:paraId="0000067E">
      <w:pPr>
        <w:rPr>
          <w:sz w:val="20"/>
          <w:szCs w:val="20"/>
        </w:rPr>
      </w:pPr>
      <w:r w:rsidDel="00000000" w:rsidR="00000000" w:rsidRPr="00000000">
        <w:rPr>
          <w:sz w:val="20"/>
          <w:szCs w:val="20"/>
          <w:rtl w:val="0"/>
        </w:rPr>
        <w:t xml:space="preserve">completed multiple lectures in a day, consider it as that day’s work and try</w:t>
      </w:r>
    </w:p>
    <w:p w:rsidR="00000000" w:rsidDel="00000000" w:rsidP="00000000" w:rsidRDefault="00000000" w:rsidRPr="00000000" w14:paraId="0000067F">
      <w:pPr>
        <w:rPr>
          <w:sz w:val="20"/>
          <w:szCs w:val="20"/>
        </w:rPr>
      </w:pPr>
      <w:r w:rsidDel="00000000" w:rsidR="00000000" w:rsidRPr="00000000">
        <w:rPr>
          <w:sz w:val="20"/>
          <w:szCs w:val="20"/>
          <w:rtl w:val="0"/>
        </w:rPr>
        <w:t xml:space="preserve">using the next day to learn something new. It is all about how much committed</w:t>
      </w:r>
    </w:p>
    <w:p w:rsidR="00000000" w:rsidDel="00000000" w:rsidP="00000000" w:rsidRDefault="00000000" w:rsidRPr="00000000" w14:paraId="00000680">
      <w:pPr>
        <w:rPr>
          <w:sz w:val="20"/>
          <w:szCs w:val="20"/>
        </w:rPr>
      </w:pPr>
      <w:r w:rsidDel="00000000" w:rsidR="00000000" w:rsidRPr="00000000">
        <w:rPr>
          <w:sz w:val="20"/>
          <w:szCs w:val="20"/>
          <w:rtl w:val="0"/>
        </w:rPr>
        <w:t xml:space="preserve">you are towards your self-growth! </w:t>
      </w:r>
    </w:p>
    <w:p w:rsidR="00000000" w:rsidDel="00000000" w:rsidP="00000000" w:rsidRDefault="00000000" w:rsidRPr="00000000" w14:paraId="00000681">
      <w:pPr>
        <w:rPr>
          <w:b w:val="1"/>
          <w:sz w:val="20"/>
          <w:szCs w:val="20"/>
        </w:rPr>
      </w:pPr>
      <w:r w:rsidDel="00000000" w:rsidR="00000000" w:rsidRPr="00000000">
        <w:rPr>
          <w:rtl w:val="0"/>
        </w:rPr>
      </w:r>
    </w:p>
    <w:p w:rsidR="00000000" w:rsidDel="00000000" w:rsidP="00000000" w:rsidRDefault="00000000" w:rsidRPr="00000000" w14:paraId="00000682">
      <w:pPr>
        <w:rPr>
          <w:b w:val="1"/>
          <w:sz w:val="20"/>
          <w:szCs w:val="20"/>
        </w:rPr>
      </w:pPr>
      <w:r w:rsidDel="00000000" w:rsidR="00000000" w:rsidRPr="00000000">
        <w:rPr>
          <w:b w:val="1"/>
          <w:sz w:val="20"/>
          <w:szCs w:val="20"/>
          <w:rtl w:val="0"/>
        </w:rPr>
        <w:t xml:space="preserve">Q  As</w:t>
      </w:r>
    </w:p>
    <w:p w:rsidR="00000000" w:rsidDel="00000000" w:rsidP="00000000" w:rsidRDefault="00000000" w:rsidRPr="00000000" w14:paraId="00000683">
      <w:pPr>
        <w:rPr>
          <w:b w:val="1"/>
          <w:sz w:val="20"/>
          <w:szCs w:val="20"/>
        </w:rPr>
      </w:pPr>
      <w:r w:rsidDel="00000000" w:rsidR="00000000" w:rsidRPr="00000000">
        <w:rPr>
          <w:b w:val="1"/>
          <w:sz w:val="20"/>
          <w:szCs w:val="20"/>
          <w:rtl w:val="0"/>
        </w:rPr>
        <w:t xml:space="preserve">the study groups started there are many groups with the same common members, so</w:t>
      </w:r>
    </w:p>
    <w:p w:rsidR="00000000" w:rsidDel="00000000" w:rsidP="00000000" w:rsidRDefault="00000000" w:rsidRPr="00000000" w14:paraId="00000684">
      <w:pPr>
        <w:rPr>
          <w:b w:val="1"/>
          <w:sz w:val="20"/>
          <w:szCs w:val="20"/>
        </w:rPr>
      </w:pPr>
      <w:r w:rsidDel="00000000" w:rsidR="00000000" w:rsidRPr="00000000">
        <w:rPr>
          <w:b w:val="1"/>
          <w:sz w:val="20"/>
          <w:szCs w:val="20"/>
          <w:rtl w:val="0"/>
        </w:rPr>
        <w:t xml:space="preserve">I think it`s better to merge themis there a way to do that and change the study</w:t>
      </w:r>
    </w:p>
    <w:p w:rsidR="00000000" w:rsidDel="00000000" w:rsidP="00000000" w:rsidRDefault="00000000" w:rsidRPr="00000000" w14:paraId="00000685">
      <w:pPr>
        <w:rPr>
          <w:b w:val="1"/>
          <w:sz w:val="20"/>
          <w:szCs w:val="20"/>
        </w:rPr>
      </w:pPr>
      <w:r w:rsidDel="00000000" w:rsidR="00000000" w:rsidRPr="00000000">
        <w:rPr>
          <w:b w:val="1"/>
          <w:sz w:val="20"/>
          <w:szCs w:val="20"/>
          <w:rtl w:val="0"/>
        </w:rPr>
        <w:t xml:space="preserve">group nameor should we just divide our activities among</w:t>
      </w:r>
    </w:p>
    <w:p w:rsidR="00000000" w:rsidDel="00000000" w:rsidP="00000000" w:rsidRDefault="00000000" w:rsidRPr="00000000" w14:paraId="00000686">
      <w:pPr>
        <w:rPr>
          <w:b w:val="1"/>
          <w:sz w:val="20"/>
          <w:szCs w:val="20"/>
        </w:rPr>
      </w:pPr>
      <w:r w:rsidDel="00000000" w:rsidR="00000000" w:rsidRPr="00000000">
        <w:rPr>
          <w:b w:val="1"/>
          <w:sz w:val="20"/>
          <w:szCs w:val="20"/>
          <w:rtl w:val="0"/>
        </w:rPr>
        <w:t xml:space="preserve">the</w:t>
      </w:r>
      <w:r w:rsidDel="00000000" w:rsidR="00000000" w:rsidRPr="00000000">
        <w:rPr>
          <w:b w:val="1"/>
          <w:sz w:val="20"/>
          <w:szCs w:val="20"/>
          <w:rtl w:val="0"/>
        </w:rPr>
        <w:t xml:space="preserve"> </w:t>
      </w:r>
      <w:r w:rsidDel="00000000" w:rsidR="00000000" w:rsidRPr="00000000">
        <w:rPr>
          <w:b w:val="1"/>
          <w:sz w:val="20"/>
          <w:szCs w:val="20"/>
          <w:rtl w:val="0"/>
        </w:rPr>
        <w:t xml:space="preserve">groups</w:t>
      </w:r>
      <w:r w:rsidDel="00000000" w:rsidR="00000000" w:rsidRPr="00000000">
        <w:rPr>
          <w:b w:val="1"/>
          <w:sz w:val="20"/>
          <w:szCs w:val="20"/>
          <w:rtl w:val="0"/>
        </w:rPr>
        <w:t xml:space="preserve"> </w:t>
      </w:r>
      <w:r w:rsidDel="00000000" w:rsidR="00000000" w:rsidRPr="00000000">
        <w:rPr>
          <w:b w:val="1"/>
          <w:sz w:val="20"/>
          <w:szCs w:val="20"/>
          <w:rtl w:val="0"/>
        </w:rPr>
        <w:t xml:space="preserve">and</w:t>
      </w:r>
      <w:r w:rsidDel="00000000" w:rsidR="00000000" w:rsidRPr="00000000">
        <w:rPr>
          <w:b w:val="1"/>
          <w:sz w:val="20"/>
          <w:szCs w:val="20"/>
          <w:rtl w:val="0"/>
        </w:rPr>
        <w:t xml:space="preserve"> </w:t>
      </w:r>
      <w:r w:rsidDel="00000000" w:rsidR="00000000" w:rsidRPr="00000000">
        <w:rPr>
          <w:b w:val="1"/>
          <w:sz w:val="20"/>
          <w:szCs w:val="20"/>
          <w:rtl w:val="0"/>
        </w:rPr>
        <w:t xml:space="preserve">arrange</w:t>
      </w:r>
      <w:r w:rsidDel="00000000" w:rsidR="00000000" w:rsidRPr="00000000">
        <w:rPr>
          <w:b w:val="1"/>
          <w:sz w:val="20"/>
          <w:szCs w:val="20"/>
          <w:rtl w:val="0"/>
        </w:rPr>
        <w:t xml:space="preserve"> </w:t>
      </w:r>
      <w:r w:rsidDel="00000000" w:rsidR="00000000" w:rsidRPr="00000000">
        <w:rPr>
          <w:b w:val="1"/>
          <w:sz w:val="20"/>
          <w:szCs w:val="20"/>
          <w:rtl w:val="0"/>
        </w:rPr>
        <w:t xml:space="preserve">this</w:t>
      </w:r>
      <w:r w:rsidDel="00000000" w:rsidR="00000000" w:rsidRPr="00000000">
        <w:rPr>
          <w:b w:val="1"/>
          <w:sz w:val="20"/>
          <w:szCs w:val="20"/>
          <w:rtl w:val="0"/>
        </w:rPr>
        <w:t xml:space="preserve"> </w:t>
      </w:r>
      <w:r w:rsidDel="00000000" w:rsidR="00000000" w:rsidRPr="00000000">
        <w:rPr>
          <w:b w:val="1"/>
          <w:sz w:val="20"/>
          <w:szCs w:val="20"/>
          <w:rtl w:val="0"/>
        </w:rPr>
        <w:t xml:space="preserve">together</w:t>
      </w:r>
      <w:r w:rsidDel="00000000" w:rsidR="00000000" w:rsidRPr="00000000">
        <w:rPr>
          <w:b w:val="1"/>
          <w:sz w:val="20"/>
          <w:szCs w:val="20"/>
          <w:rtl w:val="0"/>
        </w:rPr>
        <w:t xml:space="preserve">؟</w:t>
      </w:r>
    </w:p>
    <w:p w:rsidR="00000000" w:rsidDel="00000000" w:rsidP="00000000" w:rsidRDefault="00000000" w:rsidRPr="00000000" w14:paraId="00000687">
      <w:pPr>
        <w:rPr>
          <w:sz w:val="20"/>
          <w:szCs w:val="20"/>
        </w:rPr>
      </w:pPr>
      <w:r w:rsidDel="00000000" w:rsidR="00000000" w:rsidRPr="00000000">
        <w:rPr>
          <w:sz w:val="20"/>
          <w:szCs w:val="20"/>
          <w:rtl w:val="0"/>
        </w:rPr>
        <w:t xml:space="preserve">A  If</w:t>
      </w:r>
    </w:p>
    <w:p w:rsidR="00000000" w:rsidDel="00000000" w:rsidP="00000000" w:rsidRDefault="00000000" w:rsidRPr="00000000" w14:paraId="00000688">
      <w:pPr>
        <w:rPr>
          <w:sz w:val="20"/>
          <w:szCs w:val="20"/>
        </w:rPr>
      </w:pPr>
      <w:r w:rsidDel="00000000" w:rsidR="00000000" w:rsidRPr="00000000">
        <w:rPr>
          <w:sz w:val="20"/>
          <w:szCs w:val="20"/>
          <w:rtl w:val="0"/>
        </w:rPr>
        <w:t xml:space="preserve">there are study group which you think are built around the same idea then</w:t>
      </w:r>
    </w:p>
    <w:p w:rsidR="00000000" w:rsidDel="00000000" w:rsidP="00000000" w:rsidRDefault="00000000" w:rsidRPr="00000000" w14:paraId="00000689">
      <w:pPr>
        <w:rPr>
          <w:sz w:val="20"/>
          <w:szCs w:val="20"/>
        </w:rPr>
      </w:pPr>
      <w:r w:rsidDel="00000000" w:rsidR="00000000" w:rsidRPr="00000000">
        <w:rPr>
          <w:sz w:val="20"/>
          <w:szCs w:val="20"/>
          <w:rtl w:val="0"/>
        </w:rPr>
        <w:t xml:space="preserve">please decide it among yourselves and once done reach out to me!But do consider</w:t>
      </w:r>
    </w:p>
    <w:p w:rsidR="00000000" w:rsidDel="00000000" w:rsidP="00000000" w:rsidRDefault="00000000" w:rsidRPr="00000000" w14:paraId="0000068A">
      <w:pPr>
        <w:rPr>
          <w:sz w:val="20"/>
          <w:szCs w:val="20"/>
        </w:rPr>
      </w:pPr>
      <w:r w:rsidDel="00000000" w:rsidR="00000000" w:rsidRPr="00000000">
        <w:rPr>
          <w:sz w:val="20"/>
          <w:szCs w:val="20"/>
          <w:rtl w:val="0"/>
        </w:rPr>
        <w:t xml:space="preserve">taking opinion on the same from all your study group members. </w:t>
      </w:r>
    </w:p>
    <w:p w:rsidR="00000000" w:rsidDel="00000000" w:rsidP="00000000" w:rsidRDefault="00000000" w:rsidRPr="00000000" w14:paraId="0000068B">
      <w:pPr>
        <w:rPr>
          <w:b w:val="1"/>
          <w:sz w:val="20"/>
          <w:szCs w:val="20"/>
        </w:rPr>
      </w:pPr>
      <w:r w:rsidDel="00000000" w:rsidR="00000000" w:rsidRPr="00000000">
        <w:rPr>
          <w:rtl w:val="0"/>
        </w:rPr>
      </w:r>
    </w:p>
    <w:p w:rsidR="00000000" w:rsidDel="00000000" w:rsidP="00000000" w:rsidRDefault="00000000" w:rsidRPr="00000000" w14:paraId="0000068C">
      <w:pPr>
        <w:rPr>
          <w:b w:val="1"/>
          <w:sz w:val="20"/>
          <w:szCs w:val="20"/>
        </w:rPr>
      </w:pPr>
      <w:r w:rsidDel="00000000" w:rsidR="00000000" w:rsidRPr="00000000">
        <w:rPr>
          <w:b w:val="1"/>
          <w:sz w:val="20"/>
          <w:szCs w:val="20"/>
          <w:rtl w:val="0"/>
        </w:rPr>
        <w:t xml:space="preserve">Q During my</w:t>
      </w:r>
      <w:hyperlink r:id="rId519">
        <w:r w:rsidDel="00000000" w:rsidR="00000000" w:rsidRPr="00000000">
          <w:rPr>
            <w:sz w:val="20"/>
            <w:szCs w:val="20"/>
            <w:rtl w:val="0"/>
          </w:rPr>
          <w:t xml:space="preserve"> </w:t>
        </w:r>
      </w:hyperlink>
      <w:hyperlink r:id="rId520">
        <w:r w:rsidDel="00000000" w:rsidR="00000000" w:rsidRPr="00000000">
          <w:rPr>
            <w:b w:val="1"/>
            <w:color w:val="1155cc"/>
            <w:sz w:val="20"/>
            <w:szCs w:val="20"/>
            <w:u w:val="single"/>
            <w:rtl w:val="0"/>
          </w:rPr>
          <w:t xml:space="preserve">#50daysofudacity</w:t>
        </w:r>
      </w:hyperlink>
      <w:r w:rsidDel="00000000" w:rsidR="00000000" w:rsidRPr="00000000">
        <w:rPr>
          <w:sz w:val="20"/>
          <w:szCs w:val="20"/>
          <w:rtl w:val="0"/>
        </w:rPr>
        <w:t xml:space="preserve"> </w:t>
      </w:r>
      <w:r w:rsidDel="00000000" w:rsidR="00000000" w:rsidRPr="00000000">
        <w:rPr>
          <w:b w:val="1"/>
          <w:sz w:val="20"/>
          <w:szCs w:val="20"/>
          <w:rtl w:val="0"/>
        </w:rPr>
        <w:t xml:space="preserve">I completed once my challenge for the</w:t>
      </w:r>
    </w:p>
    <w:p w:rsidR="00000000" w:rsidDel="00000000" w:rsidP="00000000" w:rsidRDefault="00000000" w:rsidRPr="00000000" w14:paraId="0000068D">
      <w:pPr>
        <w:rPr>
          <w:b w:val="1"/>
          <w:sz w:val="20"/>
          <w:szCs w:val="20"/>
        </w:rPr>
      </w:pPr>
      <w:r w:rsidDel="00000000" w:rsidR="00000000" w:rsidRPr="00000000">
        <w:rPr>
          <w:b w:val="1"/>
          <w:sz w:val="20"/>
          <w:szCs w:val="20"/>
          <w:rtl w:val="0"/>
        </w:rPr>
        <w:t xml:space="preserve">day late in evening &amp; had it posted past 12am midnight for the day. So,</w:t>
      </w:r>
    </w:p>
    <w:p w:rsidR="00000000" w:rsidDel="00000000" w:rsidP="00000000" w:rsidRDefault="00000000" w:rsidRPr="00000000" w14:paraId="0000068E">
      <w:pPr>
        <w:rPr>
          <w:b w:val="1"/>
          <w:sz w:val="20"/>
          <w:szCs w:val="20"/>
        </w:rPr>
      </w:pPr>
      <w:r w:rsidDel="00000000" w:rsidR="00000000" w:rsidRPr="00000000">
        <w:rPr>
          <w:b w:val="1"/>
          <w:sz w:val="20"/>
          <w:szCs w:val="20"/>
          <w:rtl w:val="0"/>
        </w:rPr>
        <w:t xml:space="preserve">will this be counted as the contribution of that particular day or for the next</w:t>
      </w:r>
    </w:p>
    <w:p w:rsidR="00000000" w:rsidDel="00000000" w:rsidP="00000000" w:rsidRDefault="00000000" w:rsidRPr="00000000" w14:paraId="0000068F">
      <w:pPr>
        <w:rPr>
          <w:b w:val="1"/>
          <w:sz w:val="20"/>
          <w:szCs w:val="20"/>
        </w:rPr>
      </w:pPr>
      <w:r w:rsidDel="00000000" w:rsidR="00000000" w:rsidRPr="00000000">
        <w:rPr>
          <w:b w:val="1"/>
          <w:sz w:val="20"/>
          <w:szCs w:val="20"/>
          <w:rtl w:val="0"/>
        </w:rPr>
        <w:t xml:space="preserve">day (but was posting for previous day &amp; as the post was done few minutes</w:t>
      </w:r>
    </w:p>
    <w:p w:rsidR="00000000" w:rsidDel="00000000" w:rsidP="00000000" w:rsidRDefault="00000000" w:rsidRPr="00000000" w14:paraId="00000690">
      <w:pPr>
        <w:rPr>
          <w:b w:val="1"/>
          <w:sz w:val="20"/>
          <w:szCs w:val="20"/>
        </w:rPr>
      </w:pPr>
      <w:r w:rsidDel="00000000" w:rsidR="00000000" w:rsidRPr="00000000">
        <w:rPr>
          <w:b w:val="1"/>
          <w:sz w:val="20"/>
          <w:szCs w:val="20"/>
          <w:rtl w:val="0"/>
        </w:rPr>
        <w:t xml:space="preserve">later(10-15min) past 12am will this be considered as skip day?</w:t>
      </w:r>
    </w:p>
    <w:p w:rsidR="00000000" w:rsidDel="00000000" w:rsidP="00000000" w:rsidRDefault="00000000" w:rsidRPr="00000000" w14:paraId="00000691">
      <w:pPr>
        <w:rPr>
          <w:sz w:val="20"/>
          <w:szCs w:val="20"/>
        </w:rPr>
      </w:pPr>
      <w:r w:rsidDel="00000000" w:rsidR="00000000" w:rsidRPr="00000000">
        <w:rPr>
          <w:sz w:val="20"/>
          <w:szCs w:val="20"/>
          <w:rtl w:val="0"/>
        </w:rPr>
        <w:t xml:space="preserve">A Hey guys!We know that the pool of scholars here would</w:t>
      </w:r>
    </w:p>
    <w:p w:rsidR="00000000" w:rsidDel="00000000" w:rsidP="00000000" w:rsidRDefault="00000000" w:rsidRPr="00000000" w14:paraId="00000692">
      <w:pPr>
        <w:rPr>
          <w:sz w:val="20"/>
          <w:szCs w:val="20"/>
        </w:rPr>
      </w:pPr>
      <w:r w:rsidDel="00000000" w:rsidR="00000000" w:rsidRPr="00000000">
        <w:rPr>
          <w:sz w:val="20"/>
          <w:szCs w:val="20"/>
          <w:rtl w:val="0"/>
        </w:rPr>
        <w:t xml:space="preserve">have different study schedules and habits. So although we would recommend you</w:t>
      </w:r>
    </w:p>
    <w:p w:rsidR="00000000" w:rsidDel="00000000" w:rsidP="00000000" w:rsidRDefault="00000000" w:rsidRPr="00000000" w14:paraId="00000693">
      <w:pPr>
        <w:rPr>
          <w:sz w:val="20"/>
          <w:szCs w:val="20"/>
        </w:rPr>
      </w:pPr>
      <w:r w:rsidDel="00000000" w:rsidR="00000000" w:rsidRPr="00000000">
        <w:rPr>
          <w:sz w:val="20"/>
          <w:szCs w:val="20"/>
          <w:rtl w:val="0"/>
        </w:rPr>
        <w:t xml:space="preserve">to make that habit of posting once per day (in your timezone), it is ohk if</w:t>
      </w:r>
    </w:p>
    <w:p w:rsidR="00000000" w:rsidDel="00000000" w:rsidP="00000000" w:rsidRDefault="00000000" w:rsidRPr="00000000" w14:paraId="00000694">
      <w:pPr>
        <w:rPr>
          <w:sz w:val="20"/>
          <w:szCs w:val="20"/>
        </w:rPr>
      </w:pPr>
      <w:r w:rsidDel="00000000" w:rsidR="00000000" w:rsidRPr="00000000">
        <w:rPr>
          <w:sz w:val="20"/>
          <w:szCs w:val="20"/>
          <w:rtl w:val="0"/>
        </w:rPr>
        <w:t xml:space="preserve">some of your posts are posted in the channel with less hours of gap! Also,</w:t>
      </w:r>
    </w:p>
    <w:p w:rsidR="00000000" w:rsidDel="00000000" w:rsidP="00000000" w:rsidRDefault="00000000" w:rsidRPr="00000000" w14:paraId="00000695">
      <w:pPr>
        <w:rPr>
          <w:sz w:val="20"/>
          <w:szCs w:val="20"/>
        </w:rPr>
      </w:pPr>
      <w:r w:rsidDel="00000000" w:rsidR="00000000" w:rsidRPr="00000000">
        <w:rPr>
          <w:sz w:val="20"/>
          <w:szCs w:val="20"/>
          <w:rtl w:val="0"/>
        </w:rPr>
        <w:t xml:space="preserve">you can always set up the Slackbit to send you daily reminders to post in the channel</w:t>
      </w:r>
    </w:p>
    <w:p w:rsidR="00000000" w:rsidDel="00000000" w:rsidP="00000000" w:rsidRDefault="00000000" w:rsidRPr="00000000" w14:paraId="00000696">
      <w:pPr>
        <w:rPr>
          <w:sz w:val="20"/>
          <w:szCs w:val="20"/>
        </w:rPr>
      </w:pPr>
      <w:r w:rsidDel="00000000" w:rsidR="00000000" w:rsidRPr="00000000">
        <w:rPr>
          <w:sz w:val="20"/>
          <w:szCs w:val="20"/>
          <w:rtl w:val="0"/>
        </w:rPr>
        <w:t xml:space="preserve">everyday at a particular time.</w:t>
      </w:r>
    </w:p>
    <w:p w:rsidR="00000000" w:rsidDel="00000000" w:rsidP="00000000" w:rsidRDefault="00000000" w:rsidRPr="00000000" w14:paraId="00000697">
      <w:pPr>
        <w:rPr>
          <w:sz w:val="20"/>
          <w:szCs w:val="20"/>
        </w:rPr>
      </w:pPr>
      <w:r w:rsidDel="00000000" w:rsidR="00000000" w:rsidRPr="00000000">
        <w:rPr>
          <w:rtl w:val="0"/>
        </w:rPr>
      </w:r>
    </w:p>
    <w:p w:rsidR="00000000" w:rsidDel="00000000" w:rsidP="00000000" w:rsidRDefault="00000000" w:rsidRPr="00000000" w14:paraId="00000698">
      <w:pPr>
        <w:rPr>
          <w:b w:val="1"/>
          <w:sz w:val="20"/>
          <w:szCs w:val="20"/>
        </w:rPr>
      </w:pPr>
      <w:r w:rsidDel="00000000" w:rsidR="00000000" w:rsidRPr="00000000">
        <w:rPr>
          <w:b w:val="1"/>
          <w:sz w:val="20"/>
          <w:szCs w:val="20"/>
          <w:rtl w:val="0"/>
        </w:rPr>
        <w:t xml:space="preserve">Q I am getting frustrated when I do my lab</w:t>
      </w:r>
    </w:p>
    <w:p w:rsidR="00000000" w:rsidDel="00000000" w:rsidP="00000000" w:rsidRDefault="00000000" w:rsidRPr="00000000" w14:paraId="00000699">
      <w:pPr>
        <w:rPr>
          <w:b w:val="1"/>
          <w:sz w:val="20"/>
          <w:szCs w:val="20"/>
        </w:rPr>
      </w:pPr>
      <w:r w:rsidDel="00000000" w:rsidR="00000000" w:rsidRPr="00000000">
        <w:rPr>
          <w:b w:val="1"/>
          <w:sz w:val="20"/>
          <w:szCs w:val="20"/>
          <w:rtl w:val="0"/>
        </w:rPr>
        <w:t xml:space="preserve">tasks. The side tutorial notes are not the same as the practical...  --- Thank you so much for the help! </w:t>
      </w:r>
    </w:p>
    <w:p w:rsidR="00000000" w:rsidDel="00000000" w:rsidP="00000000" w:rsidRDefault="00000000" w:rsidRPr="00000000" w14:paraId="0000069A">
      <w:pPr>
        <w:rPr>
          <w:sz w:val="20"/>
          <w:szCs w:val="20"/>
        </w:rPr>
      </w:pPr>
      <w:r w:rsidDel="00000000" w:rsidR="00000000" w:rsidRPr="00000000">
        <w:rPr>
          <w:sz w:val="20"/>
          <w:szCs w:val="20"/>
          <w:rtl w:val="0"/>
        </w:rPr>
        <w:t xml:space="preserve">A Yes. I agree there are a lot of errors in the</w:t>
      </w:r>
    </w:p>
    <w:p w:rsidR="00000000" w:rsidDel="00000000" w:rsidP="00000000" w:rsidRDefault="00000000" w:rsidRPr="00000000" w14:paraId="0000069B">
      <w:pPr>
        <w:rPr>
          <w:sz w:val="20"/>
          <w:szCs w:val="20"/>
        </w:rPr>
      </w:pPr>
      <w:r w:rsidDel="00000000" w:rsidR="00000000" w:rsidRPr="00000000">
        <w:rPr>
          <w:sz w:val="20"/>
          <w:szCs w:val="20"/>
          <w:rtl w:val="0"/>
        </w:rPr>
        <w:t xml:space="preserve">instructions. But you can search your doubts in the lesson channel as someone</w:t>
      </w:r>
    </w:p>
    <w:p w:rsidR="00000000" w:rsidDel="00000000" w:rsidP="00000000" w:rsidRDefault="00000000" w:rsidRPr="00000000" w14:paraId="0000069C">
      <w:pPr>
        <w:rPr>
          <w:sz w:val="20"/>
          <w:szCs w:val="20"/>
        </w:rPr>
      </w:pPr>
      <w:r w:rsidDel="00000000" w:rsidR="00000000" w:rsidRPr="00000000">
        <w:rPr>
          <w:sz w:val="20"/>
          <w:szCs w:val="20"/>
          <w:rtl w:val="0"/>
        </w:rPr>
        <w:t xml:space="preserve">else must have faced the same issue and might have posted corrections. You can</w:t>
      </w:r>
    </w:p>
    <w:p w:rsidR="00000000" w:rsidDel="00000000" w:rsidP="00000000" w:rsidRDefault="00000000" w:rsidRPr="00000000" w14:paraId="0000069D">
      <w:pPr>
        <w:rPr>
          <w:sz w:val="20"/>
          <w:szCs w:val="20"/>
        </w:rPr>
      </w:pPr>
      <w:r w:rsidDel="00000000" w:rsidR="00000000" w:rsidRPr="00000000">
        <w:rPr>
          <w:sz w:val="20"/>
          <w:szCs w:val="20"/>
          <w:rtl w:val="0"/>
        </w:rPr>
        <w:t xml:space="preserve">use that. If you can't find anything ... Feel free to ask as it'll increase</w:t>
      </w:r>
    </w:p>
    <w:p w:rsidR="00000000" w:rsidDel="00000000" w:rsidP="00000000" w:rsidRDefault="00000000" w:rsidRPr="00000000" w14:paraId="0000069E">
      <w:pPr>
        <w:rPr>
          <w:sz w:val="20"/>
          <w:szCs w:val="20"/>
        </w:rPr>
      </w:pPr>
      <w:r w:rsidDel="00000000" w:rsidR="00000000" w:rsidRPr="00000000">
        <w:rPr>
          <w:sz w:val="20"/>
          <w:szCs w:val="20"/>
          <w:rtl w:val="0"/>
        </w:rPr>
        <w:t xml:space="preserve">your slack interaction :) </w:t>
      </w:r>
    </w:p>
    <w:p w:rsidR="00000000" w:rsidDel="00000000" w:rsidP="00000000" w:rsidRDefault="00000000" w:rsidRPr="00000000" w14:paraId="0000069F">
      <w:pPr>
        <w:rPr>
          <w:b w:val="1"/>
          <w:sz w:val="20"/>
          <w:szCs w:val="20"/>
        </w:rPr>
      </w:pPr>
      <w:r w:rsidDel="00000000" w:rsidR="00000000" w:rsidRPr="00000000">
        <w:rPr>
          <w:rtl w:val="0"/>
        </w:rPr>
      </w:r>
    </w:p>
    <w:p w:rsidR="00000000" w:rsidDel="00000000" w:rsidP="00000000" w:rsidRDefault="00000000" w:rsidRPr="00000000" w14:paraId="000006A0">
      <w:pPr>
        <w:rPr>
          <w:b w:val="1"/>
          <w:sz w:val="20"/>
          <w:szCs w:val="20"/>
        </w:rPr>
      </w:pPr>
      <w:r w:rsidDel="00000000" w:rsidR="00000000" w:rsidRPr="00000000">
        <w:rPr>
          <w:b w:val="1"/>
          <w:sz w:val="20"/>
          <w:szCs w:val="20"/>
          <w:rtl w:val="0"/>
        </w:rPr>
        <w:t xml:space="preserve">Q Thank you for holding these AMA sessions as</w:t>
      </w:r>
    </w:p>
    <w:p w:rsidR="00000000" w:rsidDel="00000000" w:rsidP="00000000" w:rsidRDefault="00000000" w:rsidRPr="00000000" w14:paraId="000006A1">
      <w:pPr>
        <w:rPr>
          <w:b w:val="1"/>
          <w:sz w:val="20"/>
          <w:szCs w:val="20"/>
        </w:rPr>
      </w:pPr>
      <w:r w:rsidDel="00000000" w:rsidR="00000000" w:rsidRPr="00000000">
        <w:rPr>
          <w:b w:val="1"/>
          <w:sz w:val="20"/>
          <w:szCs w:val="20"/>
          <w:rtl w:val="0"/>
        </w:rPr>
        <w:t xml:space="preserve">always! There was a thread last week where we noticed one of the quiz</w:t>
      </w:r>
    </w:p>
    <w:p w:rsidR="00000000" w:rsidDel="00000000" w:rsidP="00000000" w:rsidRDefault="00000000" w:rsidRPr="00000000" w14:paraId="000006A2">
      <w:pPr>
        <w:rPr>
          <w:b w:val="1"/>
          <w:sz w:val="20"/>
          <w:szCs w:val="20"/>
        </w:rPr>
      </w:pPr>
      <w:r w:rsidDel="00000000" w:rsidR="00000000" w:rsidRPr="00000000">
        <w:rPr>
          <w:b w:val="1"/>
          <w:sz w:val="20"/>
          <w:szCs w:val="20"/>
          <w:rtl w:val="0"/>
        </w:rPr>
        <w:t xml:space="preserve">questions (in Lesson 4) had responses which were incorrect (different from what</w:t>
      </w:r>
    </w:p>
    <w:p w:rsidR="00000000" w:rsidDel="00000000" w:rsidP="00000000" w:rsidRDefault="00000000" w:rsidRPr="00000000" w14:paraId="000006A3">
      <w:pPr>
        <w:rPr>
          <w:b w:val="1"/>
          <w:sz w:val="20"/>
          <w:szCs w:val="20"/>
        </w:rPr>
      </w:pPr>
      <w:r w:rsidDel="00000000" w:rsidR="00000000" w:rsidRPr="00000000">
        <w:rPr>
          <w:b w:val="1"/>
          <w:sz w:val="20"/>
          <w:szCs w:val="20"/>
          <w:rtl w:val="0"/>
        </w:rPr>
        <w:t xml:space="preserve">was taught in the course material). I submitted feedback during the</w:t>
      </w:r>
    </w:p>
    <w:p w:rsidR="00000000" w:rsidDel="00000000" w:rsidP="00000000" w:rsidRDefault="00000000" w:rsidRPr="00000000" w14:paraId="000006A4">
      <w:pPr>
        <w:rPr>
          <w:b w:val="1"/>
          <w:sz w:val="20"/>
          <w:szCs w:val="20"/>
        </w:rPr>
      </w:pPr>
      <w:r w:rsidDel="00000000" w:rsidR="00000000" w:rsidRPr="00000000">
        <w:rPr>
          <w:b w:val="1"/>
          <w:sz w:val="20"/>
          <w:szCs w:val="20"/>
          <w:rtl w:val="0"/>
        </w:rPr>
        <w:t xml:space="preserve">submission of the response to this quiz. I believe there were others as</w:t>
      </w:r>
    </w:p>
    <w:p w:rsidR="00000000" w:rsidDel="00000000" w:rsidP="00000000" w:rsidRDefault="00000000" w:rsidRPr="00000000" w14:paraId="000006A5">
      <w:pPr>
        <w:rPr>
          <w:b w:val="1"/>
          <w:sz w:val="20"/>
          <w:szCs w:val="20"/>
        </w:rPr>
      </w:pPr>
      <w:r w:rsidDel="00000000" w:rsidR="00000000" w:rsidRPr="00000000">
        <w:rPr>
          <w:b w:val="1"/>
          <w:sz w:val="20"/>
          <w:szCs w:val="20"/>
          <w:rtl w:val="0"/>
        </w:rPr>
        <w:t xml:space="preserve">well that experienced this. What happens in situations like</w:t>
      </w:r>
    </w:p>
    <w:p w:rsidR="00000000" w:rsidDel="00000000" w:rsidP="00000000" w:rsidRDefault="00000000" w:rsidRPr="00000000" w14:paraId="000006A6">
      <w:pPr>
        <w:rPr>
          <w:b w:val="1"/>
          <w:sz w:val="20"/>
          <w:szCs w:val="20"/>
        </w:rPr>
      </w:pPr>
      <w:r w:rsidDel="00000000" w:rsidR="00000000" w:rsidRPr="00000000">
        <w:rPr>
          <w:b w:val="1"/>
          <w:sz w:val="20"/>
          <w:szCs w:val="20"/>
          <w:rtl w:val="0"/>
        </w:rPr>
        <w:t xml:space="preserve">these? Does Udacity address the quiz and how are we made aware if there</w:t>
      </w:r>
    </w:p>
    <w:p w:rsidR="00000000" w:rsidDel="00000000" w:rsidP="00000000" w:rsidRDefault="00000000" w:rsidRPr="00000000" w14:paraId="000006A7">
      <w:pPr>
        <w:rPr>
          <w:b w:val="1"/>
          <w:sz w:val="20"/>
          <w:szCs w:val="20"/>
        </w:rPr>
      </w:pPr>
      <w:r w:rsidDel="00000000" w:rsidR="00000000" w:rsidRPr="00000000">
        <w:rPr>
          <w:b w:val="1"/>
          <w:sz w:val="20"/>
          <w:szCs w:val="20"/>
          <w:rtl w:val="0"/>
        </w:rPr>
        <w:t xml:space="preserve">are any updates made?</w:t>
      </w:r>
    </w:p>
    <w:p w:rsidR="00000000" w:rsidDel="00000000" w:rsidP="00000000" w:rsidRDefault="00000000" w:rsidRPr="00000000" w14:paraId="000006A8">
      <w:pPr>
        <w:rPr>
          <w:sz w:val="20"/>
          <w:szCs w:val="20"/>
        </w:rPr>
      </w:pPr>
      <w:r w:rsidDel="00000000" w:rsidR="00000000" w:rsidRPr="00000000">
        <w:rPr>
          <w:sz w:val="20"/>
          <w:szCs w:val="20"/>
          <w:rtl w:val="0"/>
        </w:rPr>
        <w:t xml:space="preserve">A Hey Satish! As mentioned by your peers, you</w:t>
      </w:r>
    </w:p>
    <w:p w:rsidR="00000000" w:rsidDel="00000000" w:rsidP="00000000" w:rsidRDefault="00000000" w:rsidRPr="00000000" w14:paraId="000006A9">
      <w:pPr>
        <w:rPr>
          <w:sz w:val="20"/>
          <w:szCs w:val="20"/>
        </w:rPr>
      </w:pPr>
      <w:r w:rsidDel="00000000" w:rsidR="00000000" w:rsidRPr="00000000">
        <w:rPr>
          <w:sz w:val="20"/>
          <w:szCs w:val="20"/>
          <w:rtl w:val="0"/>
        </w:rPr>
        <w:t xml:space="preserve">won’t receive an update as such if any changes are made but you will see the</w:t>
      </w:r>
    </w:p>
    <w:p w:rsidR="00000000" w:rsidDel="00000000" w:rsidP="00000000" w:rsidRDefault="00000000" w:rsidRPr="00000000" w14:paraId="000006AA">
      <w:pPr>
        <w:rPr>
          <w:sz w:val="20"/>
          <w:szCs w:val="20"/>
        </w:rPr>
      </w:pPr>
      <w:r w:rsidDel="00000000" w:rsidR="00000000" w:rsidRPr="00000000">
        <w:rPr>
          <w:sz w:val="20"/>
          <w:szCs w:val="20"/>
          <w:rtl w:val="0"/>
        </w:rPr>
        <w:t xml:space="preserve">change (your Course Viewed Percentage will drop) and the module will not have</w:t>
      </w:r>
    </w:p>
    <w:p w:rsidR="00000000" w:rsidDel="00000000" w:rsidP="00000000" w:rsidRDefault="00000000" w:rsidRPr="00000000" w14:paraId="000006AB">
      <w:pPr>
        <w:rPr>
          <w:sz w:val="20"/>
          <w:szCs w:val="20"/>
        </w:rPr>
      </w:pPr>
      <w:r w:rsidDel="00000000" w:rsidR="00000000" w:rsidRPr="00000000">
        <w:rPr>
          <w:sz w:val="20"/>
          <w:szCs w:val="20"/>
          <w:rtl w:val="0"/>
        </w:rPr>
        <w:t xml:space="preserve">the green tick mark. But let me get more information on this for you!</w:t>
      </w:r>
    </w:p>
    <w:p w:rsidR="00000000" w:rsidDel="00000000" w:rsidP="00000000" w:rsidRDefault="00000000" w:rsidRPr="00000000" w14:paraId="000006AC">
      <w:pPr>
        <w:rPr>
          <w:b w:val="1"/>
          <w:sz w:val="20"/>
          <w:szCs w:val="20"/>
        </w:rPr>
      </w:pPr>
      <w:r w:rsidDel="00000000" w:rsidR="00000000" w:rsidRPr="00000000">
        <w:rPr>
          <w:rtl w:val="0"/>
        </w:rPr>
      </w:r>
    </w:p>
    <w:p w:rsidR="00000000" w:rsidDel="00000000" w:rsidP="00000000" w:rsidRDefault="00000000" w:rsidRPr="00000000" w14:paraId="000006AD">
      <w:pPr>
        <w:rPr>
          <w:b w:val="1"/>
          <w:sz w:val="20"/>
          <w:szCs w:val="20"/>
        </w:rPr>
      </w:pPr>
      <w:r w:rsidDel="00000000" w:rsidR="00000000" w:rsidRPr="00000000">
        <w:rPr>
          <w:b w:val="1"/>
          <w:sz w:val="20"/>
          <w:szCs w:val="20"/>
          <w:rtl w:val="0"/>
        </w:rPr>
        <w:t xml:space="preserve">Q There is no study group for Spain</w:t>
      </w:r>
    </w:p>
    <w:p w:rsidR="00000000" w:rsidDel="00000000" w:rsidP="00000000" w:rsidRDefault="00000000" w:rsidRPr="00000000" w14:paraId="000006AE">
      <w:pPr>
        <w:rPr>
          <w:sz w:val="20"/>
          <w:szCs w:val="20"/>
        </w:rPr>
      </w:pPr>
      <w:r w:rsidDel="00000000" w:rsidR="00000000" w:rsidRPr="00000000">
        <w:rPr>
          <w:sz w:val="20"/>
          <w:szCs w:val="20"/>
          <w:rtl w:val="0"/>
        </w:rPr>
        <w:t xml:space="preserve">A There is one for all who are comfortable with</w:t>
      </w:r>
    </w:p>
    <w:p w:rsidR="00000000" w:rsidDel="00000000" w:rsidP="00000000" w:rsidRDefault="00000000" w:rsidRPr="00000000" w14:paraId="000006AF">
      <w:pPr>
        <w:rPr>
          <w:color w:val="1155cc"/>
          <w:sz w:val="20"/>
          <w:szCs w:val="20"/>
          <w:u w:val="single"/>
        </w:rPr>
      </w:pPr>
      <w:r w:rsidDel="00000000" w:rsidR="00000000" w:rsidRPr="00000000">
        <w:rPr>
          <w:sz w:val="20"/>
          <w:szCs w:val="20"/>
          <w:rtl w:val="0"/>
        </w:rPr>
        <w:t xml:space="preserve">Spanish!  </w:t>
      </w:r>
      <w:hyperlink r:id="rId521">
        <w:r w:rsidDel="00000000" w:rsidR="00000000" w:rsidRPr="00000000">
          <w:rPr>
            <w:color w:val="1155cc"/>
            <w:sz w:val="20"/>
            <w:szCs w:val="20"/>
            <w:u w:val="single"/>
            <w:rtl w:val="0"/>
          </w:rPr>
          <w:t xml:space="preserve">#sg_spanish</w:t>
        </w:r>
      </w:hyperlink>
      <w:r w:rsidDel="00000000" w:rsidR="00000000" w:rsidRPr="00000000">
        <w:rPr>
          <w:rtl w:val="0"/>
        </w:rPr>
      </w:r>
    </w:p>
    <w:p w:rsidR="00000000" w:rsidDel="00000000" w:rsidP="00000000" w:rsidRDefault="00000000" w:rsidRPr="00000000" w14:paraId="000006B0">
      <w:pPr>
        <w:rPr>
          <w:sz w:val="20"/>
          <w:szCs w:val="20"/>
        </w:rPr>
      </w:pPr>
      <w:r w:rsidDel="00000000" w:rsidR="00000000" w:rsidRPr="00000000">
        <w:rPr>
          <w:rtl w:val="0"/>
        </w:rPr>
      </w:r>
    </w:p>
    <w:bookmarkStart w:colFirst="0" w:colLast="0" w:name="4lzno3qeh4b2" w:id="7"/>
    <w:bookmarkEnd w:id="7"/>
    <w:p w:rsidR="00000000" w:rsidDel="00000000" w:rsidP="00000000" w:rsidRDefault="00000000" w:rsidRPr="00000000" w14:paraId="000006B1">
      <w:pPr>
        <w:rPr>
          <w:b w:val="1"/>
          <w:sz w:val="20"/>
          <w:szCs w:val="20"/>
        </w:rPr>
      </w:pPr>
      <w:r w:rsidDel="00000000" w:rsidR="00000000" w:rsidRPr="00000000">
        <w:rPr>
          <w:b w:val="1"/>
          <w:sz w:val="20"/>
          <w:szCs w:val="20"/>
          <w:rtl w:val="0"/>
        </w:rPr>
        <w:t xml:space="preserve">Thursday July 23 9:00 PM PDT | Friday July 24 9:30 AM IST </w:t>
      </w:r>
    </w:p>
    <w:p w:rsidR="00000000" w:rsidDel="00000000" w:rsidP="00000000" w:rsidRDefault="00000000" w:rsidRPr="00000000" w14:paraId="000006B2">
      <w:pPr>
        <w:rPr>
          <w:sz w:val="20"/>
          <w:szCs w:val="20"/>
        </w:rPr>
      </w:pPr>
      <w:r w:rsidDel="00000000" w:rsidR="00000000" w:rsidRPr="00000000">
        <w:rPr>
          <w:rtl w:val="0"/>
        </w:rPr>
      </w:r>
    </w:p>
    <w:p w:rsidR="00000000" w:rsidDel="00000000" w:rsidP="00000000" w:rsidRDefault="00000000" w:rsidRPr="00000000" w14:paraId="000006B3">
      <w:pPr>
        <w:keepLines w:val="0"/>
        <w:spacing w:after="0" w:before="0" w:line="240" w:lineRule="auto"/>
        <w:ind w:left="0" w:firstLine="0"/>
        <w:rPr>
          <w:b w:val="1"/>
          <w:sz w:val="20"/>
          <w:szCs w:val="20"/>
        </w:rPr>
      </w:pPr>
      <w:r w:rsidDel="00000000" w:rsidR="00000000" w:rsidRPr="00000000">
        <w:rPr>
          <w:b w:val="1"/>
          <w:color w:val="1d1c1d"/>
          <w:sz w:val="20"/>
          <w:szCs w:val="20"/>
          <w:shd w:fill="f8f8f8" w:val="clear"/>
          <w:rtl w:val="0"/>
        </w:rPr>
        <w:t xml:space="preserve">Q. Do community managers have any dedicated AMA sessions with student leaders</w:t>
      </w:r>
      <w:r w:rsidDel="00000000" w:rsidR="00000000" w:rsidRPr="00000000">
        <w:rPr>
          <w:b w:val="1"/>
          <w:sz w:val="20"/>
          <w:szCs w:val="20"/>
          <w:rtl w:val="0"/>
        </w:rPr>
        <w:t xml:space="preserve">?</w:t>
      </w:r>
    </w:p>
    <w:p w:rsidR="00000000" w:rsidDel="00000000" w:rsidP="00000000" w:rsidRDefault="00000000" w:rsidRPr="00000000" w14:paraId="000006B4">
      <w:pPr>
        <w:keepLines w:val="0"/>
        <w:spacing w:after="0" w:before="0" w:line="240" w:lineRule="auto"/>
        <w:ind w:left="0" w:firstLine="0"/>
        <w:rPr>
          <w:color w:val="1d1c1d"/>
          <w:sz w:val="20"/>
          <w:szCs w:val="20"/>
          <w:highlight w:val="white"/>
        </w:rPr>
      </w:pPr>
      <w:r w:rsidDel="00000000" w:rsidR="00000000" w:rsidRPr="00000000">
        <w:rPr>
          <w:color w:val="1d1c1d"/>
          <w:sz w:val="20"/>
          <w:szCs w:val="20"/>
          <w:highlight w:val="white"/>
          <w:rtl w:val="0"/>
        </w:rPr>
        <w:t xml:space="preserve">A. We will have a kick-off session!</w:t>
      </w:r>
    </w:p>
    <w:p w:rsidR="00000000" w:rsidDel="00000000" w:rsidP="00000000" w:rsidRDefault="00000000" w:rsidRPr="00000000" w14:paraId="000006B5">
      <w:pPr>
        <w:keepLines w:val="0"/>
        <w:spacing w:after="0" w:before="0" w:line="240" w:lineRule="auto"/>
        <w:ind w:left="0" w:firstLine="0"/>
        <w:rPr>
          <w:color w:val="1d1c1d"/>
          <w:sz w:val="20"/>
          <w:szCs w:val="20"/>
          <w:highlight w:val="white"/>
        </w:rPr>
      </w:pPr>
      <w:r w:rsidDel="00000000" w:rsidR="00000000" w:rsidRPr="00000000">
        <w:rPr>
          <w:rtl w:val="0"/>
        </w:rPr>
      </w:r>
    </w:p>
    <w:p w:rsidR="00000000" w:rsidDel="00000000" w:rsidP="00000000" w:rsidRDefault="00000000" w:rsidRPr="00000000" w14:paraId="000006B6">
      <w:pPr>
        <w:spacing w:after="0" w:before="0" w:line="240" w:lineRule="auto"/>
        <w:rPr>
          <w:b w:val="1"/>
          <w:sz w:val="20"/>
          <w:szCs w:val="20"/>
        </w:rPr>
      </w:pPr>
      <w:r w:rsidDel="00000000" w:rsidR="00000000" w:rsidRPr="00000000">
        <w:rPr>
          <w:color w:val="1d1c1d"/>
          <w:sz w:val="20"/>
          <w:szCs w:val="20"/>
          <w:highlight w:val="white"/>
          <w:rtl w:val="0"/>
        </w:rPr>
        <w:t xml:space="preserve"> </w:t>
      </w:r>
      <w:r w:rsidDel="00000000" w:rsidR="00000000" w:rsidRPr="00000000">
        <w:rPr>
          <w:b w:val="1"/>
          <w:color w:val="1d1c1d"/>
          <w:sz w:val="20"/>
          <w:szCs w:val="20"/>
          <w:highlight w:val="white"/>
          <w:rtl w:val="0"/>
        </w:rPr>
        <w:t xml:space="preserve">Q. Will there be any new events be added other that study jams, story challenge etc</w:t>
      </w:r>
      <w:r w:rsidDel="00000000" w:rsidR="00000000" w:rsidRPr="00000000">
        <w:rPr>
          <w:b w:val="1"/>
          <w:sz w:val="20"/>
          <w:szCs w:val="20"/>
          <w:rtl w:val="0"/>
        </w:rPr>
        <w:t xml:space="preserve">.?</w:t>
      </w:r>
    </w:p>
    <w:p w:rsidR="00000000" w:rsidDel="00000000" w:rsidP="00000000" w:rsidRDefault="00000000" w:rsidRPr="00000000" w14:paraId="000006B7">
      <w:pPr>
        <w:spacing w:after="0" w:before="0" w:line="240" w:lineRule="auto"/>
        <w:rPr>
          <w:color w:val="1d1c1d"/>
          <w:sz w:val="20"/>
          <w:szCs w:val="20"/>
          <w:highlight w:val="white"/>
        </w:rPr>
      </w:pPr>
      <w:r w:rsidDel="00000000" w:rsidR="00000000" w:rsidRPr="00000000">
        <w:rPr>
          <w:color w:val="1d1c1d"/>
          <w:sz w:val="20"/>
          <w:szCs w:val="20"/>
          <w:highlight w:val="white"/>
          <w:rtl w:val="0"/>
        </w:rPr>
        <w:t xml:space="preserve">A. Hey! We are always open to adding new events and initiatives to the calendar if it suits the community and the calendar has space for it!</w:t>
      </w:r>
    </w:p>
    <w:p w:rsidR="00000000" w:rsidDel="00000000" w:rsidP="00000000" w:rsidRDefault="00000000" w:rsidRPr="00000000" w14:paraId="000006B8">
      <w:pPr>
        <w:spacing w:after="0" w:before="0" w:line="240" w:lineRule="auto"/>
        <w:rPr>
          <w:color w:val="1d1c1d"/>
          <w:sz w:val="20"/>
          <w:szCs w:val="20"/>
          <w:highlight w:val="white"/>
        </w:rPr>
      </w:pPr>
      <w:r w:rsidDel="00000000" w:rsidR="00000000" w:rsidRPr="00000000">
        <w:rPr>
          <w:color w:val="1d1c1d"/>
          <w:sz w:val="20"/>
          <w:szCs w:val="20"/>
          <w:highlight w:val="white"/>
          <w:rtl w:val="0"/>
        </w:rPr>
        <w:t xml:space="preserve">Otherwise too, any activities can be also initiated by the scholars themselves!</w:t>
      </w:r>
    </w:p>
    <w:p w:rsidR="00000000" w:rsidDel="00000000" w:rsidP="00000000" w:rsidRDefault="00000000" w:rsidRPr="00000000" w14:paraId="000006B9">
      <w:pPr>
        <w:spacing w:after="0" w:before="0" w:line="240" w:lineRule="auto"/>
        <w:rPr>
          <w:color w:val="1d1c1d"/>
          <w:sz w:val="20"/>
          <w:szCs w:val="20"/>
          <w:highlight w:val="white"/>
        </w:rPr>
      </w:pPr>
      <w:r w:rsidDel="00000000" w:rsidR="00000000" w:rsidRPr="00000000">
        <w:rPr>
          <w:color w:val="1d1c1d"/>
          <w:sz w:val="20"/>
          <w:szCs w:val="20"/>
          <w:highlight w:val="white"/>
          <w:rtl w:val="0"/>
        </w:rPr>
        <w:t xml:space="preserve"> </w:t>
      </w:r>
    </w:p>
    <w:p w:rsidR="00000000" w:rsidDel="00000000" w:rsidP="00000000" w:rsidRDefault="00000000" w:rsidRPr="00000000" w14:paraId="000006BA">
      <w:pPr>
        <w:shd w:fill="ffffff" w:val="clear"/>
        <w:spacing w:after="0" w:before="0" w:line="240" w:lineRule="auto"/>
        <w:rPr>
          <w:b w:val="1"/>
          <w:color w:val="1d1c1d"/>
          <w:sz w:val="20"/>
          <w:szCs w:val="20"/>
        </w:rPr>
      </w:pPr>
      <w:r w:rsidDel="00000000" w:rsidR="00000000" w:rsidRPr="00000000">
        <w:rPr>
          <w:b w:val="1"/>
          <w:color w:val="1d1c1d"/>
          <w:sz w:val="20"/>
          <w:szCs w:val="20"/>
          <w:rtl w:val="0"/>
        </w:rPr>
        <w:t xml:space="preserve">Q. What is Study Smarts week and what is expected from students?</w:t>
      </w:r>
    </w:p>
    <w:p w:rsidR="00000000" w:rsidDel="00000000" w:rsidP="00000000" w:rsidRDefault="00000000" w:rsidRPr="00000000" w14:paraId="000006BB">
      <w:pPr>
        <w:shd w:fill="ffffff" w:val="clear"/>
        <w:spacing w:after="0" w:before="0" w:line="240" w:lineRule="auto"/>
        <w:rPr>
          <w:color w:val="1d1c1d"/>
          <w:sz w:val="20"/>
          <w:szCs w:val="20"/>
          <w:shd w:fill="f8f8f8" w:val="clear"/>
        </w:rPr>
      </w:pPr>
      <w:r w:rsidDel="00000000" w:rsidR="00000000" w:rsidRPr="00000000">
        <w:rPr>
          <w:color w:val="1d1c1d"/>
          <w:sz w:val="20"/>
          <w:szCs w:val="20"/>
          <w:shd w:fill="f8f8f8" w:val="clear"/>
          <w:rtl w:val="0"/>
        </w:rPr>
        <w:t xml:space="preserve">A. Hey! So, during all this time when you are learning and growing together, what we also want is that you develop efficiency in the learning process while giving time to yourselves to recharge and have a peaceful mind! The study smarts week will be around these things! </w:t>
      </w:r>
    </w:p>
    <w:p w:rsidR="00000000" w:rsidDel="00000000" w:rsidP="00000000" w:rsidRDefault="00000000" w:rsidRPr="00000000" w14:paraId="000006BC">
      <w:pPr>
        <w:shd w:fill="ffffff" w:val="clear"/>
        <w:spacing w:after="0" w:before="0" w:line="240" w:lineRule="auto"/>
        <w:rPr>
          <w:color w:val="1d1c1d"/>
          <w:sz w:val="20"/>
          <w:szCs w:val="20"/>
          <w:shd w:fill="f8f8f8" w:val="clear"/>
        </w:rPr>
      </w:pPr>
      <w:r w:rsidDel="00000000" w:rsidR="00000000" w:rsidRPr="00000000">
        <w:rPr>
          <w:color w:val="1d1c1d"/>
          <w:sz w:val="20"/>
          <w:szCs w:val="20"/>
          <w:shd w:fill="f8f8f8" w:val="clear"/>
          <w:rtl w:val="0"/>
        </w:rPr>
        <w:t xml:space="preserve"> </w:t>
      </w:r>
    </w:p>
    <w:p w:rsidR="00000000" w:rsidDel="00000000" w:rsidP="00000000" w:rsidRDefault="00000000" w:rsidRPr="00000000" w14:paraId="000006BD">
      <w:pPr>
        <w:shd w:fill="ffffff" w:val="clear"/>
        <w:spacing w:after="0" w:before="0" w:line="240" w:lineRule="auto"/>
        <w:rPr>
          <w:b w:val="1"/>
          <w:color w:val="1d1c1d"/>
          <w:sz w:val="20"/>
          <w:szCs w:val="20"/>
        </w:rPr>
      </w:pPr>
      <w:r w:rsidDel="00000000" w:rsidR="00000000" w:rsidRPr="00000000">
        <w:rPr>
          <w:b w:val="1"/>
          <w:color w:val="1d1c1d"/>
          <w:sz w:val="20"/>
          <w:szCs w:val="20"/>
          <w:rtl w:val="0"/>
        </w:rPr>
        <w:t xml:space="preserve">Q. What if someone misses posting for a daily update in </w:t>
      </w:r>
      <w:hyperlink r:id="rId522">
        <w:r w:rsidDel="00000000" w:rsidR="00000000" w:rsidRPr="00000000">
          <w:rPr>
            <w:b w:val="1"/>
            <w:color w:val="1155cc"/>
            <w:sz w:val="20"/>
            <w:szCs w:val="20"/>
            <w:u w:val="single"/>
            <w:rtl w:val="0"/>
          </w:rPr>
          <w:t xml:space="preserve">#50daysofudacity</w:t>
        </w:r>
      </w:hyperlink>
      <w:r w:rsidDel="00000000" w:rsidR="00000000" w:rsidRPr="00000000">
        <w:rPr>
          <w:b w:val="1"/>
          <w:color w:val="1d1c1d"/>
          <w:sz w:val="20"/>
          <w:szCs w:val="20"/>
          <w:rtl w:val="0"/>
        </w:rPr>
        <w:t xml:space="preserve"> ?</w:t>
      </w:r>
    </w:p>
    <w:p w:rsidR="00000000" w:rsidDel="00000000" w:rsidP="00000000" w:rsidRDefault="00000000" w:rsidRPr="00000000" w14:paraId="000006BE">
      <w:pPr>
        <w:shd w:fill="ffffff" w:val="clear"/>
        <w:spacing w:after="0" w:before="0" w:line="240" w:lineRule="auto"/>
        <w:rPr>
          <w:color w:val="1d1c1d"/>
          <w:sz w:val="20"/>
          <w:szCs w:val="20"/>
        </w:rPr>
      </w:pPr>
      <w:r w:rsidDel="00000000" w:rsidR="00000000" w:rsidRPr="00000000">
        <w:rPr>
          <w:color w:val="1d1c1d"/>
          <w:sz w:val="20"/>
          <w:szCs w:val="20"/>
          <w:rtl w:val="0"/>
        </w:rPr>
        <w:t xml:space="preserve">A. You can take a break once in two weeks provided you manage to complete the 50 days in time before the end of the course. For more than one day break you have to start again.</w:t>
      </w:r>
    </w:p>
    <w:p w:rsidR="00000000" w:rsidDel="00000000" w:rsidP="00000000" w:rsidRDefault="00000000" w:rsidRPr="00000000" w14:paraId="000006BF">
      <w:pPr>
        <w:shd w:fill="ffffff" w:val="clear"/>
        <w:spacing w:after="0" w:before="0" w:line="240" w:lineRule="auto"/>
        <w:rPr>
          <w:color w:val="1d1c1d"/>
          <w:sz w:val="20"/>
          <w:szCs w:val="20"/>
          <w:shd w:fill="f8f8f8" w:val="clear"/>
        </w:rPr>
      </w:pPr>
      <w:r w:rsidDel="00000000" w:rsidR="00000000" w:rsidRPr="00000000">
        <w:rPr>
          <w:rtl w:val="0"/>
        </w:rPr>
      </w:r>
    </w:p>
    <w:p w:rsidR="00000000" w:rsidDel="00000000" w:rsidP="00000000" w:rsidRDefault="00000000" w:rsidRPr="00000000" w14:paraId="000006C0">
      <w:pPr>
        <w:shd w:fill="ffffff" w:val="clear"/>
        <w:spacing w:after="0" w:before="0" w:line="240" w:lineRule="auto"/>
        <w:rPr>
          <w:b w:val="1"/>
          <w:color w:val="1d1c1d"/>
          <w:sz w:val="20"/>
          <w:szCs w:val="20"/>
        </w:rPr>
      </w:pPr>
      <w:r w:rsidDel="00000000" w:rsidR="00000000" w:rsidRPr="00000000">
        <w:rPr>
          <w:b w:val="1"/>
          <w:color w:val="1d1c1d"/>
          <w:sz w:val="20"/>
          <w:szCs w:val="20"/>
          <w:rtl w:val="0"/>
        </w:rPr>
        <w:t xml:space="preserve">Q. Is it quality or quantity of slack posts that count?</w:t>
      </w:r>
    </w:p>
    <w:p w:rsidR="00000000" w:rsidDel="00000000" w:rsidP="00000000" w:rsidRDefault="00000000" w:rsidRPr="00000000" w14:paraId="000006C1">
      <w:pPr>
        <w:shd w:fill="ffffff" w:val="clear"/>
        <w:spacing w:after="0" w:before="0" w:line="240" w:lineRule="auto"/>
        <w:ind w:left="0" w:firstLine="0"/>
        <w:rPr>
          <w:color w:val="1d1c1d"/>
          <w:sz w:val="20"/>
          <w:szCs w:val="20"/>
        </w:rPr>
      </w:pPr>
      <w:r w:rsidDel="00000000" w:rsidR="00000000" w:rsidRPr="00000000">
        <w:rPr>
          <w:color w:val="1d1c1d"/>
          <w:sz w:val="20"/>
          <w:szCs w:val="20"/>
          <w:rtl w:val="0"/>
        </w:rPr>
        <w:t xml:space="preserve">A.</w:t>
      </w:r>
      <w:r w:rsidDel="00000000" w:rsidR="00000000" w:rsidRPr="00000000">
        <w:rPr>
          <w:color w:val="1d1c1d"/>
          <w:sz w:val="20"/>
          <w:szCs w:val="20"/>
          <w:rtl w:val="0"/>
        </w:rPr>
        <w:t xml:space="preserve">    </w:t>
      </w:r>
      <w:r w:rsidDel="00000000" w:rsidR="00000000" w:rsidRPr="00000000">
        <w:rPr>
          <w:color w:val="1d1c1d"/>
          <w:sz w:val="20"/>
          <w:szCs w:val="20"/>
          <w:rtl w:val="0"/>
        </w:rPr>
        <w:t xml:space="preserve">Quality over quantity always!</w:t>
      </w:r>
    </w:p>
    <w:p w:rsidR="00000000" w:rsidDel="00000000" w:rsidP="00000000" w:rsidRDefault="00000000" w:rsidRPr="00000000" w14:paraId="000006C2">
      <w:pPr>
        <w:shd w:fill="ffffff" w:val="clear"/>
        <w:spacing w:after="0" w:before="0" w:line="240" w:lineRule="auto"/>
        <w:rPr>
          <w:color w:val="1d1c1d"/>
          <w:sz w:val="20"/>
          <w:szCs w:val="20"/>
          <w:shd w:fill="f8f8f8" w:val="clear"/>
        </w:rPr>
      </w:pPr>
      <w:r w:rsidDel="00000000" w:rsidR="00000000" w:rsidRPr="00000000">
        <w:rPr>
          <w:rtl w:val="0"/>
        </w:rPr>
      </w:r>
    </w:p>
    <w:p w:rsidR="00000000" w:rsidDel="00000000" w:rsidP="00000000" w:rsidRDefault="00000000" w:rsidRPr="00000000" w14:paraId="000006C3">
      <w:pPr>
        <w:shd w:fill="ffffff" w:val="clear"/>
        <w:spacing w:after="0" w:before="0" w:line="240" w:lineRule="auto"/>
        <w:rPr>
          <w:b w:val="1"/>
          <w:color w:val="1d1c1d"/>
          <w:sz w:val="20"/>
          <w:szCs w:val="20"/>
        </w:rPr>
      </w:pPr>
      <w:r w:rsidDel="00000000" w:rsidR="00000000" w:rsidRPr="00000000">
        <w:rPr>
          <w:b w:val="1"/>
          <w:color w:val="1d1c1d"/>
          <w:sz w:val="20"/>
          <w:szCs w:val="20"/>
          <w:rtl w:val="0"/>
        </w:rPr>
        <w:t xml:space="preserve">Q. What if someone use other Udacity resources to go deeper in one specific topic that is mentioned in the course! Does it count for </w:t>
      </w:r>
      <w:hyperlink r:id="rId523">
        <w:r w:rsidDel="00000000" w:rsidR="00000000" w:rsidRPr="00000000">
          <w:rPr>
            <w:b w:val="1"/>
            <w:color w:val="1155cc"/>
            <w:sz w:val="20"/>
            <w:szCs w:val="20"/>
            <w:u w:val="single"/>
            <w:rtl w:val="0"/>
          </w:rPr>
          <w:t xml:space="preserve">#50daysofudacity</w:t>
        </w:r>
      </w:hyperlink>
      <w:r w:rsidDel="00000000" w:rsidR="00000000" w:rsidRPr="00000000">
        <w:rPr>
          <w:b w:val="1"/>
          <w:color w:val="1d1c1d"/>
          <w:sz w:val="20"/>
          <w:szCs w:val="20"/>
          <w:rtl w:val="0"/>
        </w:rPr>
        <w:t xml:space="preserve">?</w:t>
      </w:r>
    </w:p>
    <w:p w:rsidR="00000000" w:rsidDel="00000000" w:rsidP="00000000" w:rsidRDefault="00000000" w:rsidRPr="00000000" w14:paraId="000006C4">
      <w:pPr>
        <w:shd w:fill="ffffff" w:val="clear"/>
        <w:spacing w:after="0" w:before="0" w:line="240" w:lineRule="auto"/>
        <w:rPr>
          <w:color w:val="1d1c1d"/>
          <w:sz w:val="20"/>
          <w:szCs w:val="20"/>
          <w:shd w:fill="f8f8f8" w:val="clear"/>
        </w:rPr>
      </w:pPr>
      <w:r w:rsidDel="00000000" w:rsidR="00000000" w:rsidRPr="00000000">
        <w:rPr>
          <w:color w:val="1d1c1d"/>
          <w:sz w:val="20"/>
          <w:szCs w:val="20"/>
          <w:shd w:fill="f8f8f8" w:val="clear"/>
          <w:rtl w:val="0"/>
        </w:rPr>
        <w:t xml:space="preserve">A. Yes, anything related to the course counts!</w:t>
      </w:r>
    </w:p>
    <w:p w:rsidR="00000000" w:rsidDel="00000000" w:rsidP="00000000" w:rsidRDefault="00000000" w:rsidRPr="00000000" w14:paraId="000006C5">
      <w:pPr>
        <w:shd w:fill="ffffff" w:val="clear"/>
        <w:spacing w:after="0" w:before="0" w:line="240" w:lineRule="auto"/>
        <w:rPr>
          <w:color w:val="1d1c1d"/>
          <w:sz w:val="20"/>
          <w:szCs w:val="20"/>
          <w:shd w:fill="f8f8f8" w:val="clear"/>
        </w:rPr>
      </w:pPr>
      <w:r w:rsidDel="00000000" w:rsidR="00000000" w:rsidRPr="00000000">
        <w:rPr>
          <w:rtl w:val="0"/>
        </w:rPr>
      </w:r>
    </w:p>
    <w:p w:rsidR="00000000" w:rsidDel="00000000" w:rsidP="00000000" w:rsidRDefault="00000000" w:rsidRPr="00000000" w14:paraId="000006C6">
      <w:pPr>
        <w:shd w:fill="ffffff" w:val="clear"/>
        <w:spacing w:after="0" w:before="0" w:line="240" w:lineRule="auto"/>
        <w:rPr>
          <w:b w:val="1"/>
          <w:color w:val="1d1c1d"/>
          <w:sz w:val="20"/>
          <w:szCs w:val="20"/>
        </w:rPr>
      </w:pPr>
      <w:r w:rsidDel="00000000" w:rsidR="00000000" w:rsidRPr="00000000">
        <w:rPr>
          <w:b w:val="1"/>
          <w:color w:val="1d1c1d"/>
          <w:sz w:val="20"/>
          <w:szCs w:val="20"/>
          <w:shd w:fill="f8f8f8" w:val="clear"/>
          <w:rtl w:val="0"/>
        </w:rPr>
        <w:t xml:space="preserve">Q. </w:t>
      </w:r>
      <w:r w:rsidDel="00000000" w:rsidR="00000000" w:rsidRPr="00000000">
        <w:rPr>
          <w:b w:val="1"/>
          <w:color w:val="1d1c1d"/>
          <w:sz w:val="20"/>
          <w:szCs w:val="20"/>
          <w:rtl w:val="0"/>
        </w:rPr>
        <w:t xml:space="preserve">In </w:t>
      </w:r>
      <w:hyperlink r:id="rId524">
        <w:r w:rsidDel="00000000" w:rsidR="00000000" w:rsidRPr="00000000">
          <w:rPr>
            <w:b w:val="1"/>
            <w:color w:val="1155cc"/>
            <w:sz w:val="20"/>
            <w:szCs w:val="20"/>
            <w:u w:val="single"/>
            <w:rtl w:val="0"/>
          </w:rPr>
          <w:t xml:space="preserve">#50daysofudacity</w:t>
        </w:r>
      </w:hyperlink>
      <w:r w:rsidDel="00000000" w:rsidR="00000000" w:rsidRPr="00000000">
        <w:rPr>
          <w:b w:val="1"/>
          <w:color w:val="1d1c1d"/>
          <w:sz w:val="20"/>
          <w:szCs w:val="20"/>
          <w:rtl w:val="0"/>
        </w:rPr>
        <w:t xml:space="preserve">  challenge it is necessary to mention peers while posting? If anyone forget what happened?</w:t>
      </w:r>
    </w:p>
    <w:p w:rsidR="00000000" w:rsidDel="00000000" w:rsidP="00000000" w:rsidRDefault="00000000" w:rsidRPr="00000000" w14:paraId="000006C7">
      <w:pPr>
        <w:shd w:fill="ffffff" w:val="clear"/>
        <w:spacing w:after="0" w:before="0" w:line="240" w:lineRule="auto"/>
        <w:rPr>
          <w:color w:val="1d1c1d"/>
          <w:sz w:val="20"/>
          <w:szCs w:val="20"/>
        </w:rPr>
      </w:pPr>
      <w:r w:rsidDel="00000000" w:rsidR="00000000" w:rsidRPr="00000000">
        <w:rPr>
          <w:color w:val="1d1c1d"/>
          <w:sz w:val="20"/>
          <w:szCs w:val="20"/>
          <w:rtl w:val="0"/>
        </w:rPr>
        <w:t xml:space="preserve">A. No it’s not necessary to tag anyone, you can just comment on someone's post to encourage them. In fact, tagging is not recommended.</w:t>
      </w:r>
      <w:r w:rsidDel="00000000" w:rsidR="00000000" w:rsidRPr="00000000">
        <w:rPr>
          <w:color w:val="1d1c1d"/>
          <w:sz w:val="20"/>
          <w:szCs w:val="20"/>
          <w:shd w:fill="f8f8f8" w:val="clear"/>
          <w:rtl w:val="0"/>
        </w:rPr>
        <w:t xml:space="preserve">  </w:t>
      </w:r>
      <w:r w:rsidDel="00000000" w:rsidR="00000000" w:rsidRPr="00000000">
        <w:rPr>
          <w:color w:val="1d1c1d"/>
          <w:sz w:val="20"/>
          <w:szCs w:val="20"/>
          <w:rtl w:val="0"/>
        </w:rPr>
        <w:t xml:space="preserve">It’s not at all mandatory you can encourage people with emojis and replying to their status with positive note. It’s all about motivating people in the channel to keep progressing in the challenge</w:t>
      </w:r>
    </w:p>
    <w:p w:rsidR="00000000" w:rsidDel="00000000" w:rsidP="00000000" w:rsidRDefault="00000000" w:rsidRPr="00000000" w14:paraId="000006C8">
      <w:pPr>
        <w:shd w:fill="ffffff" w:val="clear"/>
        <w:spacing w:after="0" w:before="0" w:line="240" w:lineRule="auto"/>
        <w:rPr>
          <w:b w:val="1"/>
          <w:color w:val="1d1c1d"/>
          <w:sz w:val="20"/>
          <w:szCs w:val="20"/>
        </w:rPr>
      </w:pPr>
      <w:r w:rsidDel="00000000" w:rsidR="00000000" w:rsidRPr="00000000">
        <w:rPr>
          <w:rtl w:val="0"/>
        </w:rPr>
      </w:r>
    </w:p>
    <w:p w:rsidR="00000000" w:rsidDel="00000000" w:rsidP="00000000" w:rsidRDefault="00000000" w:rsidRPr="00000000" w14:paraId="000006C9">
      <w:pPr>
        <w:shd w:fill="ffffff" w:val="clear"/>
        <w:spacing w:after="0" w:before="0" w:line="240" w:lineRule="auto"/>
        <w:rPr>
          <w:b w:val="1"/>
          <w:color w:val="1d1c1d"/>
          <w:sz w:val="20"/>
          <w:szCs w:val="20"/>
        </w:rPr>
      </w:pPr>
      <w:r w:rsidDel="00000000" w:rsidR="00000000" w:rsidRPr="00000000">
        <w:rPr>
          <w:b w:val="1"/>
          <w:color w:val="1d1c1d"/>
          <w:sz w:val="20"/>
          <w:szCs w:val="20"/>
          <w:rtl w:val="0"/>
        </w:rPr>
        <w:t xml:space="preserve">Q. Which posts gets in count the most?</w:t>
      </w:r>
    </w:p>
    <w:p w:rsidR="00000000" w:rsidDel="00000000" w:rsidP="00000000" w:rsidRDefault="00000000" w:rsidRPr="00000000" w14:paraId="000006CA">
      <w:pPr>
        <w:shd w:fill="ffffff" w:val="clear"/>
        <w:spacing w:after="0" w:before="0" w:line="240" w:lineRule="auto"/>
        <w:rPr>
          <w:color w:val="1d1c1d"/>
          <w:sz w:val="20"/>
          <w:szCs w:val="20"/>
        </w:rPr>
      </w:pPr>
      <w:r w:rsidDel="00000000" w:rsidR="00000000" w:rsidRPr="00000000">
        <w:rPr>
          <w:color w:val="1d1c1d"/>
          <w:sz w:val="20"/>
          <w:szCs w:val="20"/>
          <w:rtl w:val="0"/>
        </w:rPr>
        <w:t xml:space="preserve">A. Hey! As your peers mentioned, it is always about Quality over Quantity for us.</w:t>
      </w:r>
    </w:p>
    <w:p w:rsidR="00000000" w:rsidDel="00000000" w:rsidP="00000000" w:rsidRDefault="00000000" w:rsidRPr="00000000" w14:paraId="000006CB">
      <w:pPr>
        <w:shd w:fill="ffffff" w:val="clear"/>
        <w:spacing w:after="0" w:before="0" w:line="240" w:lineRule="auto"/>
        <w:rPr>
          <w:color w:val="1d1c1d"/>
          <w:sz w:val="20"/>
          <w:szCs w:val="20"/>
        </w:rPr>
      </w:pPr>
      <w:r w:rsidDel="00000000" w:rsidR="00000000" w:rsidRPr="00000000">
        <w:rPr>
          <w:rtl w:val="0"/>
        </w:rPr>
      </w:r>
    </w:p>
    <w:p w:rsidR="00000000" w:rsidDel="00000000" w:rsidP="00000000" w:rsidRDefault="00000000" w:rsidRPr="00000000" w14:paraId="000006CC">
      <w:pPr>
        <w:shd w:fill="ffffff" w:val="clear"/>
        <w:spacing w:after="0" w:before="0" w:line="240" w:lineRule="auto"/>
        <w:rPr>
          <w:b w:val="1"/>
          <w:color w:val="1d1c1d"/>
          <w:sz w:val="20"/>
          <w:szCs w:val="20"/>
        </w:rPr>
      </w:pPr>
      <w:r w:rsidDel="00000000" w:rsidR="00000000" w:rsidRPr="00000000">
        <w:rPr>
          <w:b w:val="1"/>
          <w:color w:val="1d1c1d"/>
          <w:sz w:val="20"/>
          <w:szCs w:val="20"/>
          <w:rtl w:val="0"/>
        </w:rPr>
        <w:t xml:space="preserve">Q. In case someone is not qualified for the second session, can the person foot the bill for the second session?</w:t>
      </w:r>
    </w:p>
    <w:p w:rsidR="00000000" w:rsidDel="00000000" w:rsidP="00000000" w:rsidRDefault="00000000" w:rsidRPr="00000000" w14:paraId="000006CD">
      <w:pPr>
        <w:shd w:fill="ffffff" w:val="clear"/>
        <w:spacing w:after="0" w:before="0" w:line="240" w:lineRule="auto"/>
        <w:rPr>
          <w:color w:val="1d1c1d"/>
          <w:sz w:val="20"/>
          <w:szCs w:val="20"/>
        </w:rPr>
      </w:pPr>
      <w:r w:rsidDel="00000000" w:rsidR="00000000" w:rsidRPr="00000000">
        <w:rPr>
          <w:color w:val="1d1c1d"/>
          <w:sz w:val="20"/>
          <w:szCs w:val="20"/>
          <w:rtl w:val="0"/>
        </w:rPr>
        <w:t xml:space="preserve">A. Yes one can do that!</w:t>
      </w:r>
    </w:p>
    <w:p w:rsidR="00000000" w:rsidDel="00000000" w:rsidP="00000000" w:rsidRDefault="00000000" w:rsidRPr="00000000" w14:paraId="000006CE">
      <w:pPr>
        <w:shd w:fill="ffffff" w:val="clear"/>
        <w:spacing w:after="0" w:before="0" w:line="240" w:lineRule="auto"/>
        <w:rPr>
          <w:b w:val="1"/>
          <w:color w:val="1d1c1d"/>
          <w:sz w:val="20"/>
          <w:szCs w:val="20"/>
          <w:shd w:fill="f8f8f8" w:val="clear"/>
        </w:rPr>
      </w:pPr>
      <w:r w:rsidDel="00000000" w:rsidR="00000000" w:rsidRPr="00000000">
        <w:rPr>
          <w:rtl w:val="0"/>
        </w:rPr>
      </w:r>
    </w:p>
    <w:p w:rsidR="00000000" w:rsidDel="00000000" w:rsidP="00000000" w:rsidRDefault="00000000" w:rsidRPr="00000000" w14:paraId="000006CF">
      <w:pPr>
        <w:shd w:fill="ffffff" w:val="clear"/>
        <w:spacing w:after="0" w:before="0" w:line="240" w:lineRule="auto"/>
        <w:rPr>
          <w:b w:val="1"/>
          <w:color w:val="1d1c1d"/>
          <w:sz w:val="20"/>
          <w:szCs w:val="20"/>
        </w:rPr>
      </w:pPr>
      <w:r w:rsidDel="00000000" w:rsidR="00000000" w:rsidRPr="00000000">
        <w:rPr>
          <w:b w:val="1"/>
          <w:color w:val="1d1c1d"/>
          <w:sz w:val="20"/>
          <w:szCs w:val="20"/>
          <w:shd w:fill="f8f8f8" w:val="clear"/>
          <w:rtl w:val="0"/>
        </w:rPr>
        <w:t xml:space="preserve">Q. </w:t>
      </w:r>
      <w:r w:rsidDel="00000000" w:rsidR="00000000" w:rsidRPr="00000000">
        <w:rPr>
          <w:b w:val="1"/>
          <w:color w:val="1d1c1d"/>
          <w:sz w:val="20"/>
          <w:szCs w:val="20"/>
          <w:rtl w:val="0"/>
        </w:rPr>
        <w:t xml:space="preserve">Can we share the course's content online or is it forbidden until it becomes free course?</w:t>
      </w:r>
    </w:p>
    <w:p w:rsidR="00000000" w:rsidDel="00000000" w:rsidP="00000000" w:rsidRDefault="00000000" w:rsidRPr="00000000" w14:paraId="000006D0">
      <w:pPr>
        <w:shd w:fill="ffffff" w:val="clear"/>
        <w:spacing w:after="0" w:before="0" w:line="240" w:lineRule="auto"/>
        <w:rPr>
          <w:sz w:val="20"/>
          <w:szCs w:val="20"/>
        </w:rPr>
      </w:pPr>
      <w:r w:rsidDel="00000000" w:rsidR="00000000" w:rsidRPr="00000000">
        <w:rPr>
          <w:color w:val="1d1c1d"/>
          <w:sz w:val="20"/>
          <w:szCs w:val="20"/>
          <w:rtl w:val="0"/>
        </w:rPr>
        <w:t xml:space="preserve">A. </w:t>
      </w:r>
      <w:r w:rsidDel="00000000" w:rsidR="00000000" w:rsidRPr="00000000">
        <w:rPr>
          <w:color w:val="1d1c1d"/>
          <w:sz w:val="20"/>
          <w:szCs w:val="20"/>
          <w:shd w:fill="f8f8f8" w:val="clear"/>
          <w:rtl w:val="0"/>
        </w:rPr>
        <w:t xml:space="preserve">You can share notes but not course content until it becomes publicly available</w:t>
      </w:r>
      <w:r w:rsidDel="00000000" w:rsidR="00000000" w:rsidRPr="00000000">
        <w:rPr>
          <w:sz w:val="20"/>
          <w:szCs w:val="20"/>
          <w:rtl w:val="0"/>
        </w:rPr>
        <w:t xml:space="preserve">.</w:t>
      </w:r>
    </w:p>
    <w:p w:rsidR="00000000" w:rsidDel="00000000" w:rsidP="00000000" w:rsidRDefault="00000000" w:rsidRPr="00000000" w14:paraId="000006D1">
      <w:pPr>
        <w:shd w:fill="ffffff" w:val="clear"/>
        <w:spacing w:after="0" w:before="0" w:line="240" w:lineRule="auto"/>
        <w:rPr>
          <w:color w:val="1d1c1d"/>
          <w:sz w:val="20"/>
          <w:szCs w:val="20"/>
          <w:shd w:fill="f8f8f8" w:val="clear"/>
        </w:rPr>
      </w:pPr>
      <w:r w:rsidDel="00000000" w:rsidR="00000000" w:rsidRPr="00000000">
        <w:rPr>
          <w:rtl w:val="0"/>
        </w:rPr>
      </w:r>
    </w:p>
    <w:p w:rsidR="00000000" w:rsidDel="00000000" w:rsidP="00000000" w:rsidRDefault="00000000" w:rsidRPr="00000000" w14:paraId="000006D2">
      <w:pPr>
        <w:keepNext w:val="1"/>
        <w:shd w:fill="ffffff" w:val="clear"/>
        <w:spacing w:after="0" w:before="0" w:line="240" w:lineRule="auto"/>
        <w:rPr>
          <w:b w:val="1"/>
          <w:color w:val="1d1c1d"/>
          <w:sz w:val="20"/>
          <w:szCs w:val="20"/>
        </w:rPr>
      </w:pPr>
      <w:r w:rsidDel="00000000" w:rsidR="00000000" w:rsidRPr="00000000">
        <w:rPr>
          <w:b w:val="1"/>
          <w:color w:val="1d1c1d"/>
          <w:sz w:val="20"/>
          <w:szCs w:val="20"/>
          <w:shd w:fill="f8f8f8" w:val="clear"/>
          <w:rtl w:val="0"/>
        </w:rPr>
        <w:t xml:space="preserve">Q. I</w:t>
      </w:r>
      <w:r w:rsidDel="00000000" w:rsidR="00000000" w:rsidRPr="00000000">
        <w:rPr>
          <w:b w:val="1"/>
          <w:color w:val="1d1c1d"/>
          <w:sz w:val="20"/>
          <w:szCs w:val="20"/>
          <w:rtl w:val="0"/>
        </w:rPr>
        <w:t xml:space="preserve">n case someone is not qualified for the second session, can the person foot the bill for the second session?</w:t>
      </w:r>
    </w:p>
    <w:p w:rsidR="00000000" w:rsidDel="00000000" w:rsidP="00000000" w:rsidRDefault="00000000" w:rsidRPr="00000000" w14:paraId="000006D3">
      <w:pPr>
        <w:shd w:fill="ffffff" w:val="clear"/>
        <w:spacing w:after="0" w:before="0" w:line="240" w:lineRule="auto"/>
        <w:rPr>
          <w:color w:val="1d1c1d"/>
          <w:sz w:val="20"/>
          <w:szCs w:val="20"/>
        </w:rPr>
      </w:pPr>
      <w:r w:rsidDel="00000000" w:rsidR="00000000" w:rsidRPr="00000000">
        <w:rPr>
          <w:color w:val="1d1c1d"/>
          <w:sz w:val="20"/>
          <w:szCs w:val="20"/>
          <w:shd w:fill="f8f8f8" w:val="clear"/>
          <w:rtl w:val="0"/>
        </w:rPr>
        <w:t xml:space="preserve">A. </w:t>
      </w:r>
      <w:r w:rsidDel="00000000" w:rsidR="00000000" w:rsidRPr="00000000">
        <w:rPr>
          <w:color w:val="1d1c1d"/>
          <w:sz w:val="20"/>
          <w:szCs w:val="20"/>
          <w:rtl w:val="0"/>
        </w:rPr>
        <w:t xml:space="preserve">Yes, when it becomes available to the public</w:t>
      </w:r>
    </w:p>
    <w:p w:rsidR="00000000" w:rsidDel="00000000" w:rsidP="00000000" w:rsidRDefault="00000000" w:rsidRPr="00000000" w14:paraId="000006D4">
      <w:pPr>
        <w:shd w:fill="ffffff" w:val="clear"/>
        <w:spacing w:after="0" w:before="0" w:line="240" w:lineRule="auto"/>
        <w:rPr>
          <w:color w:val="1d1c1d"/>
          <w:sz w:val="20"/>
          <w:szCs w:val="20"/>
        </w:rPr>
      </w:pPr>
      <w:r w:rsidDel="00000000" w:rsidR="00000000" w:rsidRPr="00000000">
        <w:rPr>
          <w:color w:val="1d1c1d"/>
          <w:sz w:val="20"/>
          <w:szCs w:val="20"/>
          <w:rtl w:val="0"/>
        </w:rPr>
        <w:t xml:space="preserve"> </w:t>
      </w:r>
    </w:p>
    <w:p w:rsidR="00000000" w:rsidDel="00000000" w:rsidP="00000000" w:rsidRDefault="00000000" w:rsidRPr="00000000" w14:paraId="000006D5">
      <w:pPr>
        <w:shd w:fill="ffffff" w:val="clear"/>
        <w:spacing w:after="0" w:before="0" w:line="240" w:lineRule="auto"/>
        <w:rPr>
          <w:b w:val="1"/>
          <w:color w:val="1d1c1d"/>
          <w:sz w:val="20"/>
          <w:szCs w:val="20"/>
          <w:shd w:fill="f8f8f8" w:val="clear"/>
        </w:rPr>
      </w:pPr>
      <w:r w:rsidDel="00000000" w:rsidR="00000000" w:rsidRPr="00000000">
        <w:rPr>
          <w:b w:val="1"/>
          <w:color w:val="1d1c1d"/>
          <w:sz w:val="20"/>
          <w:szCs w:val="20"/>
          <w:rtl w:val="0"/>
        </w:rPr>
        <w:t xml:space="preserve">Q. </w:t>
      </w:r>
      <w:r w:rsidDel="00000000" w:rsidR="00000000" w:rsidRPr="00000000">
        <w:rPr>
          <w:b w:val="1"/>
          <w:color w:val="1d1c1d"/>
          <w:sz w:val="20"/>
          <w:szCs w:val="20"/>
          <w:shd w:fill="f8f8f8" w:val="clear"/>
          <w:rtl w:val="0"/>
        </w:rPr>
        <w:t xml:space="preserve">Do we need to active in all the study groups enrolled. What if someone joins a study group by mistake.</w:t>
      </w:r>
    </w:p>
    <w:p w:rsidR="00000000" w:rsidDel="00000000" w:rsidP="00000000" w:rsidRDefault="00000000" w:rsidRPr="00000000" w14:paraId="000006D6">
      <w:pPr>
        <w:shd w:fill="ffffff" w:val="clear"/>
        <w:spacing w:after="0" w:before="0" w:line="240" w:lineRule="auto"/>
        <w:rPr>
          <w:sz w:val="20"/>
          <w:szCs w:val="20"/>
        </w:rPr>
      </w:pPr>
      <w:r w:rsidDel="00000000" w:rsidR="00000000" w:rsidRPr="00000000">
        <w:rPr>
          <w:color w:val="1d1c1d"/>
          <w:sz w:val="20"/>
          <w:szCs w:val="20"/>
          <w:rtl w:val="0"/>
        </w:rPr>
        <w:t xml:space="preserve">A. We would always recommend that you join only the study groups for which you have space in your bandwidth, as this also helps the other members of the Study Group to make use of your presence.</w:t>
      </w:r>
      <w:r w:rsidDel="00000000" w:rsidR="00000000" w:rsidRPr="00000000">
        <w:rPr>
          <w:sz w:val="20"/>
          <w:szCs w:val="20"/>
          <w:rtl w:val="0"/>
        </w:rPr>
        <w:t xml:space="preserve"> Now it is totally ok to have joined a study group but may be discover later that it doesn’t meet your needs, you can always leave the channel then! Just make sure the members are not relying on you for any tasks!</w:t>
      </w:r>
    </w:p>
    <w:p w:rsidR="00000000" w:rsidDel="00000000" w:rsidP="00000000" w:rsidRDefault="00000000" w:rsidRPr="00000000" w14:paraId="000006D7">
      <w:pPr>
        <w:shd w:fill="ffffff" w:val="clear"/>
        <w:spacing w:after="0" w:before="0" w:line="240" w:lineRule="auto"/>
        <w:rPr>
          <w:color w:val="1d1c1d"/>
          <w:sz w:val="20"/>
          <w:szCs w:val="20"/>
        </w:rPr>
      </w:pPr>
      <w:r w:rsidDel="00000000" w:rsidR="00000000" w:rsidRPr="00000000">
        <w:rPr>
          <w:color w:val="1d1c1d"/>
          <w:sz w:val="20"/>
          <w:szCs w:val="20"/>
          <w:rtl w:val="0"/>
        </w:rPr>
        <w:t xml:space="preserve"> </w:t>
      </w:r>
    </w:p>
    <w:p w:rsidR="00000000" w:rsidDel="00000000" w:rsidP="00000000" w:rsidRDefault="00000000" w:rsidRPr="00000000" w14:paraId="000006D8">
      <w:pPr>
        <w:shd w:fill="ffffff" w:val="clear"/>
        <w:spacing w:after="0" w:before="0" w:line="240" w:lineRule="auto"/>
        <w:rPr>
          <w:b w:val="1"/>
          <w:color w:val="1d1c1d"/>
          <w:sz w:val="20"/>
          <w:szCs w:val="20"/>
          <w:shd w:fill="f8f8f8" w:val="clear"/>
        </w:rPr>
      </w:pPr>
      <w:r w:rsidDel="00000000" w:rsidR="00000000" w:rsidRPr="00000000">
        <w:rPr>
          <w:b w:val="1"/>
          <w:color w:val="1d1c1d"/>
          <w:sz w:val="20"/>
          <w:szCs w:val="20"/>
          <w:rtl w:val="0"/>
        </w:rPr>
        <w:t xml:space="preserve">Q. </w:t>
      </w:r>
      <w:r w:rsidDel="00000000" w:rsidR="00000000" w:rsidRPr="00000000">
        <w:rPr>
          <w:b w:val="1"/>
          <w:color w:val="1d1c1d"/>
          <w:sz w:val="20"/>
          <w:szCs w:val="20"/>
          <w:shd w:fill="f8f8f8" w:val="clear"/>
          <w:rtl w:val="0"/>
        </w:rPr>
        <w:t xml:space="preserve">Can we continue posting in </w:t>
      </w:r>
      <w:hyperlink r:id="rId525">
        <w:r w:rsidDel="00000000" w:rsidR="00000000" w:rsidRPr="00000000">
          <w:rPr>
            <w:b w:val="1"/>
            <w:color w:val="1155cc"/>
            <w:sz w:val="20"/>
            <w:szCs w:val="20"/>
            <w:u w:val="single"/>
            <w:shd w:fill="f8f8f8" w:val="clear"/>
            <w:rtl w:val="0"/>
          </w:rPr>
          <w:t xml:space="preserve">#50daysofudacity</w:t>
        </w:r>
      </w:hyperlink>
      <w:r w:rsidDel="00000000" w:rsidR="00000000" w:rsidRPr="00000000">
        <w:rPr>
          <w:b w:val="1"/>
          <w:color w:val="1d1c1d"/>
          <w:sz w:val="20"/>
          <w:szCs w:val="20"/>
          <w:shd w:fill="f8f8f8" w:val="clear"/>
          <w:rtl w:val="0"/>
        </w:rPr>
        <w:t xml:space="preserve"> as D51, D52.. And so on?</w:t>
      </w:r>
    </w:p>
    <w:p w:rsidR="00000000" w:rsidDel="00000000" w:rsidP="00000000" w:rsidRDefault="00000000" w:rsidRPr="00000000" w14:paraId="000006D9">
      <w:pPr>
        <w:shd w:fill="ffffff" w:val="clear"/>
        <w:spacing w:after="0" w:before="0" w:line="240" w:lineRule="auto"/>
        <w:rPr>
          <w:color w:val="1d1c1d"/>
          <w:sz w:val="20"/>
          <w:szCs w:val="20"/>
        </w:rPr>
      </w:pPr>
      <w:r w:rsidDel="00000000" w:rsidR="00000000" w:rsidRPr="00000000">
        <w:rPr>
          <w:color w:val="1d1c1d"/>
          <w:sz w:val="20"/>
          <w:szCs w:val="20"/>
          <w:rtl w:val="0"/>
        </w:rPr>
        <w:t xml:space="preserve">A. Of course! To build that as a habit is what we want from the challenge!</w:t>
      </w:r>
    </w:p>
    <w:p w:rsidR="00000000" w:rsidDel="00000000" w:rsidP="00000000" w:rsidRDefault="00000000" w:rsidRPr="00000000" w14:paraId="000006DA">
      <w:pPr>
        <w:shd w:fill="ffffff" w:val="clear"/>
        <w:spacing w:after="0" w:before="0" w:line="240" w:lineRule="auto"/>
        <w:rPr>
          <w:color w:val="1d1c1d"/>
          <w:sz w:val="20"/>
          <w:szCs w:val="20"/>
        </w:rPr>
      </w:pPr>
      <w:r w:rsidDel="00000000" w:rsidR="00000000" w:rsidRPr="00000000">
        <w:rPr>
          <w:color w:val="1d1c1d"/>
          <w:sz w:val="20"/>
          <w:szCs w:val="20"/>
          <w:rtl w:val="0"/>
        </w:rPr>
        <w:t xml:space="preserve"> </w:t>
      </w:r>
    </w:p>
    <w:p w:rsidR="00000000" w:rsidDel="00000000" w:rsidP="00000000" w:rsidRDefault="00000000" w:rsidRPr="00000000" w14:paraId="000006DB">
      <w:pPr>
        <w:shd w:fill="ffffff" w:val="clear"/>
        <w:spacing w:after="0" w:before="0" w:line="240" w:lineRule="auto"/>
        <w:rPr>
          <w:b w:val="1"/>
          <w:color w:val="1d1c1d"/>
          <w:sz w:val="20"/>
          <w:szCs w:val="20"/>
        </w:rPr>
      </w:pPr>
      <w:r w:rsidDel="00000000" w:rsidR="00000000" w:rsidRPr="00000000">
        <w:rPr>
          <w:b w:val="1"/>
          <w:color w:val="1d1c1d"/>
          <w:sz w:val="20"/>
          <w:szCs w:val="20"/>
          <w:rtl w:val="0"/>
        </w:rPr>
        <w:t xml:space="preserve">Q. Hi, student leaders can initiate activities on their channels right?</w:t>
      </w:r>
    </w:p>
    <w:p w:rsidR="00000000" w:rsidDel="00000000" w:rsidP="00000000" w:rsidRDefault="00000000" w:rsidRPr="00000000" w14:paraId="000006DC">
      <w:pPr>
        <w:shd w:fill="ffffff" w:val="clear"/>
        <w:spacing w:after="0" w:before="0" w:line="240" w:lineRule="auto"/>
        <w:rPr>
          <w:color w:val="1d1c1d"/>
          <w:sz w:val="20"/>
          <w:szCs w:val="20"/>
        </w:rPr>
      </w:pPr>
      <w:r w:rsidDel="00000000" w:rsidR="00000000" w:rsidRPr="00000000">
        <w:rPr>
          <w:color w:val="1d1c1d"/>
          <w:sz w:val="20"/>
          <w:szCs w:val="20"/>
          <w:rtl w:val="0"/>
        </w:rPr>
        <w:t xml:space="preserve">A. Yes and not only Student Leaders but other scholars in the Community can also plan and initiate activities! Now they can also have help from Student Leaders in executing that! </w:t>
      </w:r>
    </w:p>
    <w:p w:rsidR="00000000" w:rsidDel="00000000" w:rsidP="00000000" w:rsidRDefault="00000000" w:rsidRPr="00000000" w14:paraId="000006DD">
      <w:pPr>
        <w:shd w:fill="ffffff" w:val="clear"/>
        <w:spacing w:after="0" w:before="0" w:line="240" w:lineRule="auto"/>
        <w:rPr>
          <w:color w:val="1d1c1d"/>
          <w:sz w:val="20"/>
          <w:szCs w:val="20"/>
        </w:rPr>
      </w:pPr>
      <w:r w:rsidDel="00000000" w:rsidR="00000000" w:rsidRPr="00000000">
        <w:rPr>
          <w:color w:val="1d1c1d"/>
          <w:sz w:val="20"/>
          <w:szCs w:val="20"/>
          <w:rtl w:val="0"/>
        </w:rPr>
        <w:t xml:space="preserve"> </w:t>
      </w:r>
    </w:p>
    <w:p w:rsidR="00000000" w:rsidDel="00000000" w:rsidP="00000000" w:rsidRDefault="00000000" w:rsidRPr="00000000" w14:paraId="000006DE">
      <w:pPr>
        <w:shd w:fill="ffffff" w:val="clear"/>
        <w:spacing w:after="0" w:before="0" w:line="240" w:lineRule="auto"/>
        <w:rPr>
          <w:b w:val="1"/>
          <w:sz w:val="20"/>
          <w:szCs w:val="20"/>
        </w:rPr>
      </w:pPr>
      <w:r w:rsidDel="00000000" w:rsidR="00000000" w:rsidRPr="00000000">
        <w:rPr>
          <w:b w:val="1"/>
          <w:color w:val="1d1c1d"/>
          <w:sz w:val="20"/>
          <w:szCs w:val="20"/>
          <w:rtl w:val="0"/>
        </w:rPr>
        <w:t xml:space="preserve">Q. I just realize this ML scholarship in 21 July (very late)</w:t>
      </w:r>
      <w:r w:rsidDel="00000000" w:rsidR="00000000" w:rsidRPr="00000000">
        <w:rPr>
          <w:b w:val="1"/>
          <w:sz w:val="20"/>
          <w:szCs w:val="20"/>
          <w:rtl w:val="0"/>
        </w:rPr>
        <w:t xml:space="preserve">. To graduate in Phase 1, all we need to do is completed the ML course 1-8 in udacity?</w:t>
      </w:r>
    </w:p>
    <w:p w:rsidR="00000000" w:rsidDel="00000000" w:rsidP="00000000" w:rsidRDefault="00000000" w:rsidRPr="00000000" w14:paraId="000006DF">
      <w:pPr>
        <w:shd w:fill="ffffff" w:val="clear"/>
        <w:spacing w:after="0" w:before="0" w:line="240" w:lineRule="auto"/>
        <w:rPr>
          <w:color w:val="1d1c1d"/>
          <w:sz w:val="20"/>
          <w:szCs w:val="20"/>
        </w:rPr>
      </w:pPr>
      <w:r w:rsidDel="00000000" w:rsidR="00000000" w:rsidRPr="00000000">
        <w:rPr>
          <w:color w:val="1d1c1d"/>
          <w:sz w:val="20"/>
          <w:szCs w:val="20"/>
          <w:rtl w:val="0"/>
        </w:rPr>
        <w:t xml:space="preserve">A. Hey! Welcome to the community. What will help you get started and get speed in the program is going through the </w:t>
      </w:r>
      <w:hyperlink r:id="rId526">
        <w:r w:rsidDel="00000000" w:rsidR="00000000" w:rsidRPr="00000000">
          <w:rPr>
            <w:color w:val="1155cc"/>
            <w:sz w:val="20"/>
            <w:szCs w:val="20"/>
            <w:u w:val="single"/>
            <w:rtl w:val="0"/>
          </w:rPr>
          <w:t xml:space="preserve">Google Site of the Challenge</w:t>
        </w:r>
      </w:hyperlink>
      <w:r w:rsidDel="00000000" w:rsidR="00000000" w:rsidRPr="00000000">
        <w:rPr>
          <w:color w:val="1d1c1d"/>
          <w:sz w:val="20"/>
          <w:szCs w:val="20"/>
          <w:rtl w:val="0"/>
        </w:rPr>
        <w:t xml:space="preserve"> thoroughly!</w:t>
      </w:r>
    </w:p>
    <w:p w:rsidR="00000000" w:rsidDel="00000000" w:rsidP="00000000" w:rsidRDefault="00000000" w:rsidRPr="00000000" w14:paraId="000006E0">
      <w:pPr>
        <w:shd w:fill="ffffff" w:val="clear"/>
        <w:spacing w:after="0" w:before="0" w:line="240" w:lineRule="auto"/>
        <w:rPr>
          <w:color w:val="1d1c1d"/>
          <w:sz w:val="20"/>
          <w:szCs w:val="20"/>
        </w:rPr>
      </w:pPr>
      <w:r w:rsidDel="00000000" w:rsidR="00000000" w:rsidRPr="00000000">
        <w:rPr>
          <w:color w:val="1d1c1d"/>
          <w:sz w:val="20"/>
          <w:szCs w:val="20"/>
          <w:rtl w:val="0"/>
        </w:rPr>
        <w:t xml:space="preserve"> </w:t>
      </w:r>
    </w:p>
    <w:p w:rsidR="00000000" w:rsidDel="00000000" w:rsidP="00000000" w:rsidRDefault="00000000" w:rsidRPr="00000000" w14:paraId="000006E1">
      <w:pPr>
        <w:shd w:fill="ffffff" w:val="clear"/>
        <w:spacing w:after="0" w:before="0" w:line="240" w:lineRule="auto"/>
        <w:rPr>
          <w:b w:val="1"/>
          <w:color w:val="1d1c1d"/>
          <w:sz w:val="20"/>
          <w:szCs w:val="20"/>
        </w:rPr>
      </w:pPr>
      <w:r w:rsidDel="00000000" w:rsidR="00000000" w:rsidRPr="00000000">
        <w:rPr>
          <w:b w:val="1"/>
          <w:color w:val="1d1c1d"/>
          <w:sz w:val="20"/>
          <w:szCs w:val="20"/>
          <w:rtl w:val="0"/>
        </w:rPr>
        <w:t xml:space="preserve">Q. Will asking doubts in the channel be a selection criteria or only answering and clarifying would count?</w:t>
      </w:r>
    </w:p>
    <w:p w:rsidR="00000000" w:rsidDel="00000000" w:rsidP="00000000" w:rsidRDefault="00000000" w:rsidRPr="00000000" w14:paraId="000006E2">
      <w:pPr>
        <w:shd w:fill="ffffff" w:val="clear"/>
        <w:spacing w:after="0" w:before="0" w:line="240" w:lineRule="auto"/>
        <w:rPr>
          <w:color w:val="1d1c1d"/>
          <w:sz w:val="20"/>
          <w:szCs w:val="20"/>
        </w:rPr>
      </w:pPr>
      <w:r w:rsidDel="00000000" w:rsidR="00000000" w:rsidRPr="00000000">
        <w:rPr>
          <w:color w:val="1d1c1d"/>
          <w:sz w:val="20"/>
          <w:szCs w:val="20"/>
          <w:rtl w:val="0"/>
        </w:rPr>
        <w:t xml:space="preserve">A. Asking relevant questions is as important for a community and also an individual to grow as is answering questions! So please do not hesitate in posting a question!</w:t>
      </w:r>
    </w:p>
    <w:p w:rsidR="00000000" w:rsidDel="00000000" w:rsidP="00000000" w:rsidRDefault="00000000" w:rsidRPr="00000000" w14:paraId="000006E3">
      <w:pPr>
        <w:shd w:fill="ffffff" w:val="clear"/>
        <w:spacing w:after="0" w:before="0" w:line="240" w:lineRule="auto"/>
        <w:rPr>
          <w:color w:val="1d1c1d"/>
          <w:sz w:val="20"/>
          <w:szCs w:val="20"/>
        </w:rPr>
      </w:pPr>
      <w:r w:rsidDel="00000000" w:rsidR="00000000" w:rsidRPr="00000000">
        <w:rPr>
          <w:color w:val="1d1c1d"/>
          <w:sz w:val="20"/>
          <w:szCs w:val="20"/>
          <w:rtl w:val="0"/>
        </w:rPr>
        <w:t xml:space="preserve"> </w:t>
      </w:r>
    </w:p>
    <w:p w:rsidR="00000000" w:rsidDel="00000000" w:rsidP="00000000" w:rsidRDefault="00000000" w:rsidRPr="00000000" w14:paraId="000006E4">
      <w:pPr>
        <w:shd w:fill="ffffff" w:val="clear"/>
        <w:spacing w:after="0" w:before="0" w:line="240" w:lineRule="auto"/>
        <w:rPr>
          <w:b w:val="1"/>
          <w:color w:val="1d1c1d"/>
          <w:sz w:val="20"/>
          <w:szCs w:val="20"/>
        </w:rPr>
      </w:pPr>
      <w:r w:rsidDel="00000000" w:rsidR="00000000" w:rsidRPr="00000000">
        <w:rPr>
          <w:b w:val="1"/>
          <w:color w:val="1d1c1d"/>
          <w:sz w:val="20"/>
          <w:szCs w:val="20"/>
          <w:rtl w:val="0"/>
        </w:rPr>
        <w:t xml:space="preserve">Q. How do I teach a course at Udacity?</w:t>
      </w:r>
    </w:p>
    <w:p w:rsidR="00000000" w:rsidDel="00000000" w:rsidP="00000000" w:rsidRDefault="00000000" w:rsidRPr="00000000" w14:paraId="000006E5">
      <w:pPr>
        <w:shd w:fill="ffffff" w:val="clear"/>
        <w:spacing w:after="0" w:before="0" w:line="240" w:lineRule="auto"/>
        <w:rPr>
          <w:sz w:val="20"/>
          <w:szCs w:val="20"/>
        </w:rPr>
      </w:pPr>
      <w:r w:rsidDel="00000000" w:rsidR="00000000" w:rsidRPr="00000000">
        <w:rPr>
          <w:color w:val="1d1c1d"/>
          <w:sz w:val="20"/>
          <w:szCs w:val="20"/>
          <w:rtl w:val="0"/>
        </w:rPr>
        <w:t xml:space="preserve">A. Woah! Excited to have you on the team! </w:t>
      </w:r>
      <w:r w:rsidDel="00000000" w:rsidR="00000000" w:rsidRPr="00000000">
        <w:rPr>
          <w:sz w:val="20"/>
          <w:szCs w:val="20"/>
          <w:rtl w:val="0"/>
        </w:rPr>
        <w:t xml:space="preserve">To be an instructor with Udacity, you will have to apply for the role or be such that Udacity goes in hunting for you to help them with a program! Also, there are other opportunities just as </w:t>
      </w:r>
      <w:hyperlink r:id="rId527">
        <w:r w:rsidDel="00000000" w:rsidR="00000000" w:rsidRPr="00000000">
          <w:rPr>
            <w:color w:val="1155cc"/>
            <w:sz w:val="20"/>
            <w:szCs w:val="20"/>
            <w:u w:val="single"/>
            <w:rtl w:val="0"/>
          </w:rPr>
          <w:t xml:space="preserve">@Arshi Saleh</w:t>
        </w:r>
      </w:hyperlink>
      <w:r w:rsidDel="00000000" w:rsidR="00000000" w:rsidRPr="00000000">
        <w:rPr>
          <w:sz w:val="20"/>
          <w:szCs w:val="20"/>
          <w:rtl w:val="0"/>
        </w:rPr>
        <w:t xml:space="preserve"> mentioned like being a mentor/reviewer with Udacity!</w:t>
      </w:r>
    </w:p>
    <w:p w:rsidR="00000000" w:rsidDel="00000000" w:rsidP="00000000" w:rsidRDefault="00000000" w:rsidRPr="00000000" w14:paraId="000006E6">
      <w:pPr>
        <w:shd w:fill="ffffff" w:val="clear"/>
        <w:spacing w:after="0" w:before="0" w:line="240" w:lineRule="auto"/>
        <w:rPr>
          <w:color w:val="1d1c1d"/>
          <w:sz w:val="20"/>
          <w:szCs w:val="20"/>
        </w:rPr>
      </w:pPr>
      <w:r w:rsidDel="00000000" w:rsidR="00000000" w:rsidRPr="00000000">
        <w:rPr>
          <w:color w:val="1d1c1d"/>
          <w:sz w:val="20"/>
          <w:szCs w:val="20"/>
          <w:rtl w:val="0"/>
        </w:rPr>
        <w:t xml:space="preserve"> </w:t>
      </w:r>
    </w:p>
    <w:p w:rsidR="00000000" w:rsidDel="00000000" w:rsidP="00000000" w:rsidRDefault="00000000" w:rsidRPr="00000000" w14:paraId="000006E7">
      <w:pPr>
        <w:shd w:fill="ffffff" w:val="clear"/>
        <w:spacing w:after="0" w:before="0" w:line="240" w:lineRule="auto"/>
        <w:rPr>
          <w:b w:val="1"/>
          <w:color w:val="1d1c1d"/>
          <w:sz w:val="20"/>
          <w:szCs w:val="20"/>
        </w:rPr>
      </w:pPr>
      <w:r w:rsidDel="00000000" w:rsidR="00000000" w:rsidRPr="00000000">
        <w:rPr>
          <w:b w:val="1"/>
          <w:color w:val="1d1c1d"/>
          <w:sz w:val="20"/>
          <w:szCs w:val="20"/>
          <w:rtl w:val="0"/>
        </w:rPr>
        <w:t xml:space="preserve">Q. I'm curious and would like to hear Udacity’s perspective on this:  Why did Udacity choose this format of peer-to-peer learning?</w:t>
      </w:r>
    </w:p>
    <w:p w:rsidR="00000000" w:rsidDel="00000000" w:rsidP="00000000" w:rsidRDefault="00000000" w:rsidRPr="00000000" w14:paraId="000006E8">
      <w:pPr>
        <w:shd w:fill="ffffff" w:val="clear"/>
        <w:spacing w:after="0" w:before="0" w:line="240" w:lineRule="auto"/>
        <w:rPr>
          <w:sz w:val="20"/>
          <w:szCs w:val="20"/>
        </w:rPr>
      </w:pPr>
      <w:r w:rsidDel="00000000" w:rsidR="00000000" w:rsidRPr="00000000">
        <w:rPr>
          <w:color w:val="1d1c1d"/>
          <w:sz w:val="20"/>
          <w:szCs w:val="20"/>
          <w:rtl w:val="0"/>
        </w:rPr>
        <w:t xml:space="preserve">A. I would say that we have seen this as to be the most rewarding learning experience for the students!</w:t>
      </w:r>
      <w:r w:rsidDel="00000000" w:rsidR="00000000" w:rsidRPr="00000000">
        <w:rPr>
          <w:sz w:val="20"/>
          <w:szCs w:val="20"/>
          <w:rtl w:val="0"/>
        </w:rPr>
        <w:t xml:space="preserve"> And while the scholarship has a limited no. of seats for Phase 2, this experience helps many more scholars participating in the community to take away something impactful from the program!</w:t>
      </w:r>
    </w:p>
    <w:p w:rsidR="00000000" w:rsidDel="00000000" w:rsidP="00000000" w:rsidRDefault="00000000" w:rsidRPr="00000000" w14:paraId="000006E9">
      <w:pPr>
        <w:shd w:fill="ffffff" w:val="clear"/>
        <w:spacing w:after="0" w:before="0" w:line="240" w:lineRule="auto"/>
        <w:rPr>
          <w:color w:val="1d1c1d"/>
          <w:sz w:val="20"/>
          <w:szCs w:val="20"/>
        </w:rPr>
      </w:pPr>
      <w:r w:rsidDel="00000000" w:rsidR="00000000" w:rsidRPr="00000000">
        <w:rPr>
          <w:color w:val="1d1c1d"/>
          <w:sz w:val="20"/>
          <w:szCs w:val="20"/>
          <w:rtl w:val="0"/>
        </w:rPr>
        <w:t xml:space="preserve"> </w:t>
      </w:r>
    </w:p>
    <w:p w:rsidR="00000000" w:rsidDel="00000000" w:rsidP="00000000" w:rsidRDefault="00000000" w:rsidRPr="00000000" w14:paraId="000006EA">
      <w:pPr>
        <w:shd w:fill="ffffff" w:val="clear"/>
        <w:spacing w:after="0" w:before="0" w:line="240" w:lineRule="auto"/>
        <w:rPr>
          <w:b w:val="1"/>
          <w:color w:val="1d1c1d"/>
          <w:sz w:val="20"/>
          <w:szCs w:val="20"/>
        </w:rPr>
      </w:pPr>
      <w:r w:rsidDel="00000000" w:rsidR="00000000" w:rsidRPr="00000000">
        <w:rPr>
          <w:b w:val="1"/>
          <w:color w:val="1d1c1d"/>
          <w:sz w:val="20"/>
          <w:szCs w:val="20"/>
          <w:rtl w:val="0"/>
        </w:rPr>
        <w:t xml:space="preserve">Q. Will there be any sort of conclusion certificate to this course? Or is it only for the next one?</w:t>
      </w:r>
    </w:p>
    <w:p w:rsidR="00000000" w:rsidDel="00000000" w:rsidP="00000000" w:rsidRDefault="00000000" w:rsidRPr="00000000" w14:paraId="000006EB">
      <w:pPr>
        <w:shd w:fill="ffffff" w:val="clear"/>
        <w:spacing w:after="0" w:before="0" w:line="240" w:lineRule="auto"/>
        <w:rPr>
          <w:sz w:val="20"/>
          <w:szCs w:val="20"/>
        </w:rPr>
      </w:pPr>
      <w:r w:rsidDel="00000000" w:rsidR="00000000" w:rsidRPr="00000000">
        <w:rPr>
          <w:color w:val="1d1c1d"/>
          <w:sz w:val="20"/>
          <w:szCs w:val="20"/>
          <w:rtl w:val="0"/>
        </w:rPr>
        <w:t xml:space="preserve">A. Udacity will provide you with language you can use to highlight on your LinkedIn profile. This is a great way to highlight new development experience to potential employers and recruiters. But to be clear, </w:t>
      </w:r>
      <w:r w:rsidDel="00000000" w:rsidR="00000000" w:rsidRPr="00000000">
        <w:rPr>
          <w:b w:val="1"/>
          <w:i w:val="1"/>
          <w:sz w:val="20"/>
          <w:szCs w:val="20"/>
          <w:rtl w:val="0"/>
        </w:rPr>
        <w:t xml:space="preserve">there is no completion certificate offered for this initial challenge course that is for Phase 1. </w:t>
      </w:r>
      <w:r w:rsidDel="00000000" w:rsidR="00000000" w:rsidRPr="00000000">
        <w:rPr>
          <w:sz w:val="20"/>
          <w:szCs w:val="20"/>
          <w:rtl w:val="0"/>
        </w:rPr>
        <w:t xml:space="preserve">Rather, students only receive a verified Nanodegree credential (Graduation Certificate) after finishing up a Nanodegree program (in Phase 2).</w:t>
      </w:r>
    </w:p>
    <w:p w:rsidR="00000000" w:rsidDel="00000000" w:rsidP="00000000" w:rsidRDefault="00000000" w:rsidRPr="00000000" w14:paraId="000006EC">
      <w:pPr>
        <w:shd w:fill="ffffff" w:val="clear"/>
        <w:spacing w:after="0" w:before="0" w:line="240" w:lineRule="auto"/>
        <w:rPr>
          <w:color w:val="1d1c1d"/>
          <w:sz w:val="20"/>
          <w:szCs w:val="20"/>
          <w:shd w:fill="f8f8f8" w:val="clear"/>
        </w:rPr>
      </w:pPr>
      <w:r w:rsidDel="00000000" w:rsidR="00000000" w:rsidRPr="00000000">
        <w:rPr>
          <w:color w:val="1d1c1d"/>
          <w:sz w:val="20"/>
          <w:szCs w:val="20"/>
          <w:shd w:fill="f8f8f8" w:val="clear"/>
          <w:rtl w:val="0"/>
        </w:rPr>
        <w:t xml:space="preserve"> </w:t>
      </w:r>
    </w:p>
    <w:p w:rsidR="00000000" w:rsidDel="00000000" w:rsidP="00000000" w:rsidRDefault="00000000" w:rsidRPr="00000000" w14:paraId="000006ED">
      <w:pPr>
        <w:shd w:fill="ffffff" w:val="clear"/>
        <w:spacing w:after="0" w:before="0" w:line="240" w:lineRule="auto"/>
        <w:rPr>
          <w:b w:val="1"/>
          <w:color w:val="1d1c1d"/>
          <w:sz w:val="20"/>
          <w:szCs w:val="20"/>
        </w:rPr>
      </w:pPr>
      <w:r w:rsidDel="00000000" w:rsidR="00000000" w:rsidRPr="00000000">
        <w:rPr>
          <w:b w:val="1"/>
          <w:color w:val="1d1c1d"/>
          <w:sz w:val="20"/>
          <w:szCs w:val="20"/>
          <w:shd w:fill="f8f8f8" w:val="clear"/>
          <w:rtl w:val="0"/>
        </w:rPr>
        <w:t xml:space="preserve">Q. </w:t>
      </w:r>
      <w:r w:rsidDel="00000000" w:rsidR="00000000" w:rsidRPr="00000000">
        <w:rPr>
          <w:b w:val="1"/>
          <w:color w:val="1d1c1d"/>
          <w:sz w:val="20"/>
          <w:szCs w:val="20"/>
          <w:rtl w:val="0"/>
        </w:rPr>
        <w:t xml:space="preserve">I assume if MSFT sponsors 300 scholarships, they have 300 jobs for ML engineers? Or it’s for the greater good?</w:t>
      </w:r>
    </w:p>
    <w:p w:rsidR="00000000" w:rsidDel="00000000" w:rsidP="00000000" w:rsidRDefault="00000000" w:rsidRPr="00000000" w14:paraId="000006EE">
      <w:pPr>
        <w:shd w:fill="ffffff" w:val="clear"/>
        <w:spacing w:after="0" w:before="0" w:line="240" w:lineRule="auto"/>
        <w:rPr>
          <w:color w:val="1d1c1d"/>
          <w:sz w:val="20"/>
          <w:szCs w:val="20"/>
        </w:rPr>
      </w:pPr>
      <w:r w:rsidDel="00000000" w:rsidR="00000000" w:rsidRPr="00000000">
        <w:rPr>
          <w:color w:val="1d1c1d"/>
          <w:sz w:val="20"/>
          <w:szCs w:val="20"/>
          <w:rtl w:val="0"/>
        </w:rPr>
        <w:t xml:space="preserve">A. Is for the greater good. During the orientation I remember we were not promised opportunities in just MSFT alone. We were told of the numerous opportunities out there too. The first part of this program highlighted that too. So it's for greater good.</w:t>
      </w:r>
    </w:p>
    <w:p w:rsidR="00000000" w:rsidDel="00000000" w:rsidP="00000000" w:rsidRDefault="00000000" w:rsidRPr="00000000" w14:paraId="000006EF">
      <w:pPr>
        <w:shd w:fill="ffffff" w:val="clear"/>
        <w:spacing w:after="0" w:before="0" w:line="240" w:lineRule="auto"/>
        <w:rPr>
          <w:color w:val="1d1c1d"/>
          <w:sz w:val="20"/>
          <w:szCs w:val="20"/>
          <w:shd w:fill="f8f8f8" w:val="clear"/>
        </w:rPr>
      </w:pPr>
      <w:r w:rsidDel="00000000" w:rsidR="00000000" w:rsidRPr="00000000">
        <w:rPr>
          <w:color w:val="1d1c1d"/>
          <w:sz w:val="20"/>
          <w:szCs w:val="20"/>
          <w:shd w:fill="f8f8f8" w:val="clear"/>
          <w:rtl w:val="0"/>
        </w:rPr>
        <w:t xml:space="preserve">There is no job offer after phase 2. But we are getting so much experience which will of course help to get hired in other companies also.</w:t>
      </w:r>
    </w:p>
    <w:p w:rsidR="00000000" w:rsidDel="00000000" w:rsidP="00000000" w:rsidRDefault="00000000" w:rsidRPr="00000000" w14:paraId="000006F0">
      <w:pPr>
        <w:shd w:fill="ffffff" w:val="clear"/>
        <w:spacing w:after="0" w:before="0" w:line="240" w:lineRule="auto"/>
        <w:rPr>
          <w:color w:val="1d1c1d"/>
          <w:sz w:val="20"/>
          <w:szCs w:val="20"/>
          <w:shd w:fill="f8f8f8" w:val="clear"/>
        </w:rPr>
      </w:pPr>
      <w:r w:rsidDel="00000000" w:rsidR="00000000" w:rsidRPr="00000000">
        <w:rPr>
          <w:color w:val="1d1c1d"/>
          <w:sz w:val="20"/>
          <w:szCs w:val="20"/>
          <w:shd w:fill="f8f8f8" w:val="clear"/>
          <w:rtl w:val="0"/>
        </w:rPr>
        <w:t xml:space="preserve"> </w:t>
      </w:r>
    </w:p>
    <w:p w:rsidR="00000000" w:rsidDel="00000000" w:rsidP="00000000" w:rsidRDefault="00000000" w:rsidRPr="00000000" w14:paraId="000006F1">
      <w:pPr>
        <w:shd w:fill="ffffff" w:val="clear"/>
        <w:spacing w:after="0" w:before="0" w:line="240" w:lineRule="auto"/>
        <w:rPr>
          <w:b w:val="1"/>
          <w:color w:val="1d1c1d"/>
          <w:sz w:val="20"/>
          <w:szCs w:val="20"/>
        </w:rPr>
      </w:pPr>
      <w:r w:rsidDel="00000000" w:rsidR="00000000" w:rsidRPr="00000000">
        <w:rPr>
          <w:b w:val="1"/>
          <w:color w:val="1d1c1d"/>
          <w:sz w:val="20"/>
          <w:szCs w:val="20"/>
          <w:shd w:fill="f8f8f8" w:val="clear"/>
          <w:rtl w:val="0"/>
        </w:rPr>
        <w:t xml:space="preserve">Q. </w:t>
      </w:r>
      <w:r w:rsidDel="00000000" w:rsidR="00000000" w:rsidRPr="00000000">
        <w:rPr>
          <w:b w:val="1"/>
          <w:color w:val="1d1c1d"/>
          <w:sz w:val="20"/>
          <w:szCs w:val="20"/>
          <w:rtl w:val="0"/>
        </w:rPr>
        <w:t xml:space="preserve">Do we have any live sessions as part of phase 1?</w:t>
      </w:r>
    </w:p>
    <w:p w:rsidR="00000000" w:rsidDel="00000000" w:rsidP="00000000" w:rsidRDefault="00000000" w:rsidRPr="00000000" w14:paraId="000006F2">
      <w:pPr>
        <w:shd w:fill="ffffff" w:val="clear"/>
        <w:spacing w:after="0" w:before="0" w:line="240" w:lineRule="auto"/>
        <w:rPr>
          <w:color w:val="1d1c1d"/>
          <w:sz w:val="20"/>
          <w:szCs w:val="20"/>
        </w:rPr>
      </w:pPr>
      <w:r w:rsidDel="00000000" w:rsidR="00000000" w:rsidRPr="00000000">
        <w:rPr>
          <w:color w:val="1d1c1d"/>
          <w:sz w:val="20"/>
          <w:szCs w:val="20"/>
          <w:rtl w:val="0"/>
        </w:rPr>
        <w:t xml:space="preserve">A. No, Community Managers will let you know.</w:t>
      </w:r>
    </w:p>
    <w:p w:rsidR="00000000" w:rsidDel="00000000" w:rsidP="00000000" w:rsidRDefault="00000000" w:rsidRPr="00000000" w14:paraId="000006F3">
      <w:pPr>
        <w:shd w:fill="ffffff" w:val="clear"/>
        <w:spacing w:after="0" w:before="0" w:line="240" w:lineRule="auto"/>
        <w:rPr>
          <w:color w:val="1d1c1d"/>
          <w:sz w:val="20"/>
          <w:szCs w:val="20"/>
          <w:shd w:fill="f8f8f8" w:val="clear"/>
        </w:rPr>
      </w:pPr>
      <w:r w:rsidDel="00000000" w:rsidR="00000000" w:rsidRPr="00000000">
        <w:rPr>
          <w:color w:val="1d1c1d"/>
          <w:sz w:val="20"/>
          <w:szCs w:val="20"/>
          <w:shd w:fill="f8f8f8" w:val="clear"/>
          <w:rtl w:val="0"/>
        </w:rPr>
        <w:t xml:space="preserve"> </w:t>
      </w:r>
    </w:p>
    <w:p w:rsidR="00000000" w:rsidDel="00000000" w:rsidP="00000000" w:rsidRDefault="00000000" w:rsidRPr="00000000" w14:paraId="000006F4">
      <w:pPr>
        <w:shd w:fill="ffffff" w:val="clear"/>
        <w:spacing w:after="0" w:before="0" w:line="240" w:lineRule="auto"/>
        <w:rPr>
          <w:b w:val="1"/>
          <w:color w:val="1d1c1d"/>
          <w:sz w:val="20"/>
          <w:szCs w:val="20"/>
        </w:rPr>
      </w:pPr>
      <w:r w:rsidDel="00000000" w:rsidR="00000000" w:rsidRPr="00000000">
        <w:rPr>
          <w:b w:val="1"/>
          <w:color w:val="1d1c1d"/>
          <w:sz w:val="20"/>
          <w:szCs w:val="20"/>
          <w:shd w:fill="f8f8f8" w:val="clear"/>
          <w:rtl w:val="0"/>
        </w:rPr>
        <w:t xml:space="preserve">Q. </w:t>
      </w:r>
      <w:r w:rsidDel="00000000" w:rsidR="00000000" w:rsidRPr="00000000">
        <w:rPr>
          <w:b w:val="1"/>
          <w:color w:val="1d1c1d"/>
          <w:sz w:val="20"/>
          <w:szCs w:val="20"/>
          <w:rtl w:val="0"/>
        </w:rPr>
        <w:t xml:space="preserve">Is there anyway you can track your records?</w:t>
      </w:r>
    </w:p>
    <w:p w:rsidR="00000000" w:rsidDel="00000000" w:rsidP="00000000" w:rsidRDefault="00000000" w:rsidRPr="00000000" w14:paraId="000006F5">
      <w:pPr>
        <w:shd w:fill="ffffff" w:val="clear"/>
        <w:spacing w:after="0" w:before="0" w:line="240" w:lineRule="auto"/>
        <w:rPr>
          <w:color w:val="1d1c1d"/>
          <w:sz w:val="20"/>
          <w:szCs w:val="20"/>
        </w:rPr>
      </w:pPr>
      <w:r w:rsidDel="00000000" w:rsidR="00000000" w:rsidRPr="00000000">
        <w:rPr>
          <w:color w:val="1d1c1d"/>
          <w:sz w:val="20"/>
          <w:szCs w:val="20"/>
          <w:rtl w:val="0"/>
        </w:rPr>
        <w:t xml:space="preserve">A. If you are referring to your own posts, you can keep some important messages as preserved for a longer time if you Bookmark them!</w:t>
      </w:r>
    </w:p>
    <w:p w:rsidR="00000000" w:rsidDel="00000000" w:rsidP="00000000" w:rsidRDefault="00000000" w:rsidRPr="00000000" w14:paraId="000006F6">
      <w:pPr>
        <w:shd w:fill="ffffff" w:val="clear"/>
        <w:spacing w:after="0" w:before="0" w:line="240" w:lineRule="auto"/>
        <w:rPr>
          <w:color w:val="1d1c1d"/>
          <w:sz w:val="20"/>
          <w:szCs w:val="20"/>
        </w:rPr>
      </w:pPr>
      <w:r w:rsidDel="00000000" w:rsidR="00000000" w:rsidRPr="00000000">
        <w:rPr>
          <w:color w:val="1d1c1d"/>
          <w:sz w:val="20"/>
          <w:szCs w:val="20"/>
          <w:rtl w:val="0"/>
        </w:rPr>
        <w:t xml:space="preserve"> </w:t>
      </w:r>
    </w:p>
    <w:p w:rsidR="00000000" w:rsidDel="00000000" w:rsidP="00000000" w:rsidRDefault="00000000" w:rsidRPr="00000000" w14:paraId="000006F7">
      <w:pPr>
        <w:shd w:fill="ffffff" w:val="clear"/>
        <w:spacing w:after="0" w:before="0" w:line="240" w:lineRule="auto"/>
        <w:rPr>
          <w:b w:val="1"/>
          <w:color w:val="1d1c1d"/>
          <w:sz w:val="20"/>
          <w:szCs w:val="20"/>
        </w:rPr>
      </w:pPr>
      <w:r w:rsidDel="00000000" w:rsidR="00000000" w:rsidRPr="00000000">
        <w:rPr>
          <w:color w:val="1d1c1d"/>
          <w:sz w:val="20"/>
          <w:szCs w:val="20"/>
          <w:rtl w:val="0"/>
        </w:rPr>
        <w:t xml:space="preserve"> </w:t>
      </w:r>
      <w:r w:rsidDel="00000000" w:rsidR="00000000" w:rsidRPr="00000000">
        <w:rPr>
          <w:b w:val="1"/>
          <w:color w:val="1d1c1d"/>
          <w:sz w:val="20"/>
          <w:szCs w:val="20"/>
          <w:rtl w:val="0"/>
        </w:rPr>
        <w:t xml:space="preserve">Q. New google forms will be created if new student leaders are needed, or evaluation will be done on previous ones?</w:t>
      </w:r>
    </w:p>
    <w:p w:rsidR="00000000" w:rsidDel="00000000" w:rsidP="00000000" w:rsidRDefault="00000000" w:rsidRPr="00000000" w14:paraId="000006F8">
      <w:pPr>
        <w:shd w:fill="ffffff" w:val="clear"/>
        <w:spacing w:after="0" w:before="0" w:line="240" w:lineRule="auto"/>
        <w:rPr>
          <w:color w:val="1d1c1d"/>
          <w:sz w:val="20"/>
          <w:szCs w:val="20"/>
        </w:rPr>
      </w:pPr>
      <w:r w:rsidDel="00000000" w:rsidR="00000000" w:rsidRPr="00000000">
        <w:rPr>
          <w:color w:val="1d1c1d"/>
          <w:sz w:val="20"/>
          <w:szCs w:val="20"/>
          <w:rtl w:val="0"/>
        </w:rPr>
        <w:t xml:space="preserve">A.</w:t>
      </w:r>
      <w:hyperlink r:id="rId528">
        <w:r w:rsidDel="00000000" w:rsidR="00000000" w:rsidRPr="00000000">
          <w:rPr>
            <w:color w:val="1d1c1d"/>
            <w:sz w:val="20"/>
            <w:szCs w:val="20"/>
            <w:rtl w:val="0"/>
          </w:rPr>
          <w:t xml:space="preserve"> </w:t>
        </w:r>
      </w:hyperlink>
      <w:r w:rsidDel="00000000" w:rsidR="00000000" w:rsidRPr="00000000">
        <w:rPr>
          <w:color w:val="1d1c1d"/>
          <w:sz w:val="20"/>
          <w:szCs w:val="20"/>
          <w:rtl w:val="0"/>
        </w:rPr>
        <w:t xml:space="preserve">New form will be floated!</w:t>
      </w:r>
    </w:p>
    <w:p w:rsidR="00000000" w:rsidDel="00000000" w:rsidP="00000000" w:rsidRDefault="00000000" w:rsidRPr="00000000" w14:paraId="000006F9">
      <w:pPr>
        <w:shd w:fill="ffffff" w:val="clear"/>
        <w:spacing w:after="0" w:before="0" w:line="240" w:lineRule="auto"/>
        <w:rPr>
          <w:color w:val="1d1c1d"/>
          <w:sz w:val="20"/>
          <w:szCs w:val="20"/>
        </w:rPr>
      </w:pPr>
      <w:r w:rsidDel="00000000" w:rsidR="00000000" w:rsidRPr="00000000">
        <w:rPr>
          <w:rtl w:val="0"/>
        </w:rPr>
      </w:r>
    </w:p>
    <w:p w:rsidR="00000000" w:rsidDel="00000000" w:rsidP="00000000" w:rsidRDefault="00000000" w:rsidRPr="00000000" w14:paraId="000006FA">
      <w:pPr>
        <w:shd w:fill="ffffff" w:val="clear"/>
        <w:spacing w:after="0" w:before="0" w:line="240" w:lineRule="auto"/>
        <w:rPr>
          <w:b w:val="1"/>
          <w:color w:val="1d1c1d"/>
          <w:sz w:val="20"/>
          <w:szCs w:val="20"/>
        </w:rPr>
      </w:pPr>
      <w:r w:rsidDel="00000000" w:rsidR="00000000" w:rsidRPr="00000000">
        <w:rPr>
          <w:b w:val="1"/>
          <w:color w:val="1d1c1d"/>
          <w:sz w:val="20"/>
          <w:szCs w:val="20"/>
          <w:rtl w:val="0"/>
        </w:rPr>
        <w:t xml:space="preserve">Q.</w:t>
      </w:r>
      <w:hyperlink r:id="rId529">
        <w:r w:rsidDel="00000000" w:rsidR="00000000" w:rsidRPr="00000000">
          <w:rPr>
            <w:color w:val="1d1c1d"/>
            <w:sz w:val="20"/>
            <w:szCs w:val="20"/>
            <w:rtl w:val="0"/>
          </w:rPr>
          <w:t xml:space="preserve"> </w:t>
        </w:r>
      </w:hyperlink>
      <w:hyperlink r:id="rId530">
        <w:r w:rsidDel="00000000" w:rsidR="00000000" w:rsidRPr="00000000">
          <w:rPr>
            <w:b w:val="1"/>
            <w:color w:val="1155cc"/>
            <w:sz w:val="20"/>
            <w:szCs w:val="20"/>
            <w:u w:val="single"/>
            <w:rtl w:val="0"/>
          </w:rPr>
          <w:t xml:space="preserve">@Palak.Udacity</w:t>
        </w:r>
      </w:hyperlink>
      <w:r w:rsidDel="00000000" w:rsidR="00000000" w:rsidRPr="00000000">
        <w:rPr>
          <w:color w:val="1d1c1d"/>
          <w:sz w:val="20"/>
          <w:szCs w:val="20"/>
          <w:rtl w:val="0"/>
        </w:rPr>
        <w:t xml:space="preserve"> </w:t>
      </w:r>
      <w:r w:rsidDel="00000000" w:rsidR="00000000" w:rsidRPr="00000000">
        <w:rPr>
          <w:b w:val="1"/>
          <w:color w:val="1d1c1d"/>
          <w:sz w:val="20"/>
          <w:szCs w:val="20"/>
          <w:rtl w:val="0"/>
        </w:rPr>
        <w:t xml:space="preserve">will there be a group consisting of all student leaders or can we form a private dm group and start discussing now itself.</w:t>
      </w:r>
    </w:p>
    <w:p w:rsidR="00000000" w:rsidDel="00000000" w:rsidP="00000000" w:rsidRDefault="00000000" w:rsidRPr="00000000" w14:paraId="000006FB">
      <w:pPr>
        <w:shd w:fill="ffffff" w:val="clear"/>
        <w:spacing w:after="0" w:before="0" w:line="240" w:lineRule="auto"/>
        <w:rPr>
          <w:color w:val="1d1c1d"/>
          <w:sz w:val="20"/>
          <w:szCs w:val="20"/>
        </w:rPr>
      </w:pPr>
      <w:r w:rsidDel="00000000" w:rsidR="00000000" w:rsidRPr="00000000">
        <w:rPr>
          <w:color w:val="1d1c1d"/>
          <w:sz w:val="20"/>
          <w:szCs w:val="20"/>
          <w:rtl w:val="0"/>
        </w:rPr>
        <w:t xml:space="preserve">A.</w:t>
      </w:r>
      <w:hyperlink r:id="rId531">
        <w:r w:rsidDel="00000000" w:rsidR="00000000" w:rsidRPr="00000000">
          <w:rPr>
            <w:color w:val="1d1c1d"/>
            <w:sz w:val="20"/>
            <w:szCs w:val="20"/>
            <w:rtl w:val="0"/>
          </w:rPr>
          <w:t xml:space="preserve"> </w:t>
        </w:r>
      </w:hyperlink>
      <w:r w:rsidDel="00000000" w:rsidR="00000000" w:rsidRPr="00000000">
        <w:rPr>
          <w:color w:val="1d1c1d"/>
          <w:sz w:val="20"/>
          <w:szCs w:val="20"/>
          <w:rtl w:val="0"/>
        </w:rPr>
        <w:t xml:space="preserve">Hey! Yes, the student leaders will be added in a group where we will help you get started with your roles! But in the meantime, please use the time to connect with your your 3 other fellow channel leaders in a group DM to start planning on things!</w:t>
      </w:r>
    </w:p>
    <w:p w:rsidR="00000000" w:rsidDel="00000000" w:rsidP="00000000" w:rsidRDefault="00000000" w:rsidRPr="00000000" w14:paraId="000006FC">
      <w:pPr>
        <w:shd w:fill="ffffff" w:val="clear"/>
        <w:spacing w:after="0" w:before="0" w:line="240" w:lineRule="auto"/>
        <w:rPr>
          <w:color w:val="1d1c1d"/>
          <w:sz w:val="20"/>
          <w:szCs w:val="20"/>
        </w:rPr>
      </w:pPr>
      <w:r w:rsidDel="00000000" w:rsidR="00000000" w:rsidRPr="00000000">
        <w:rPr>
          <w:rtl w:val="0"/>
        </w:rPr>
      </w:r>
    </w:p>
    <w:p w:rsidR="00000000" w:rsidDel="00000000" w:rsidP="00000000" w:rsidRDefault="00000000" w:rsidRPr="00000000" w14:paraId="000006FD">
      <w:pPr>
        <w:shd w:fill="ffffff" w:val="clear"/>
        <w:spacing w:after="0" w:before="0" w:line="240" w:lineRule="auto"/>
        <w:rPr>
          <w:b w:val="1"/>
          <w:color w:val="1d1c1d"/>
          <w:sz w:val="20"/>
          <w:szCs w:val="20"/>
        </w:rPr>
      </w:pPr>
      <w:r w:rsidDel="00000000" w:rsidR="00000000" w:rsidRPr="00000000">
        <w:rPr>
          <w:b w:val="1"/>
          <w:color w:val="1d1c1d"/>
          <w:sz w:val="20"/>
          <w:szCs w:val="20"/>
          <w:rtl w:val="0"/>
        </w:rPr>
        <w:t xml:space="preserve">Q. Can we post multiple days at one time in</w:t>
      </w:r>
      <w:hyperlink r:id="rId532">
        <w:r w:rsidDel="00000000" w:rsidR="00000000" w:rsidRPr="00000000">
          <w:rPr>
            <w:color w:val="1d1c1d"/>
            <w:sz w:val="20"/>
            <w:szCs w:val="20"/>
            <w:rtl w:val="0"/>
          </w:rPr>
          <w:t xml:space="preserve"> </w:t>
        </w:r>
      </w:hyperlink>
      <w:hyperlink r:id="rId533">
        <w:r w:rsidDel="00000000" w:rsidR="00000000" w:rsidRPr="00000000">
          <w:rPr>
            <w:b w:val="1"/>
            <w:color w:val="1155cc"/>
            <w:sz w:val="20"/>
            <w:szCs w:val="20"/>
            <w:u w:val="single"/>
            <w:rtl w:val="0"/>
          </w:rPr>
          <w:t xml:space="preserve">#50daysofudacity</w:t>
        </w:r>
      </w:hyperlink>
      <w:r w:rsidDel="00000000" w:rsidR="00000000" w:rsidRPr="00000000">
        <w:rPr>
          <w:color w:val="1d1c1d"/>
          <w:sz w:val="20"/>
          <w:szCs w:val="20"/>
          <w:rtl w:val="0"/>
        </w:rPr>
        <w:t xml:space="preserve"> </w:t>
      </w:r>
      <w:r w:rsidDel="00000000" w:rsidR="00000000" w:rsidRPr="00000000">
        <w:rPr>
          <w:b w:val="1"/>
          <w:color w:val="1d1c1d"/>
          <w:sz w:val="20"/>
          <w:szCs w:val="20"/>
          <w:rtl w:val="0"/>
        </w:rPr>
        <w:t xml:space="preserve">?</w:t>
      </w:r>
    </w:p>
    <w:p w:rsidR="00000000" w:rsidDel="00000000" w:rsidP="00000000" w:rsidRDefault="00000000" w:rsidRPr="00000000" w14:paraId="000006FE">
      <w:pPr>
        <w:shd w:fill="ffffff" w:val="clear"/>
        <w:spacing w:after="0" w:before="0" w:line="240" w:lineRule="auto"/>
        <w:rPr>
          <w:color w:val="1d1c1d"/>
          <w:sz w:val="20"/>
          <w:szCs w:val="20"/>
        </w:rPr>
      </w:pPr>
      <w:r w:rsidDel="00000000" w:rsidR="00000000" w:rsidRPr="00000000">
        <w:rPr>
          <w:color w:val="1d1c1d"/>
          <w:sz w:val="20"/>
          <w:szCs w:val="20"/>
          <w:rtl w:val="0"/>
        </w:rPr>
        <w:t xml:space="preserve">A.</w:t>
      </w:r>
      <w:hyperlink r:id="rId534">
        <w:r w:rsidDel="00000000" w:rsidR="00000000" w:rsidRPr="00000000">
          <w:rPr>
            <w:color w:val="1d1c1d"/>
            <w:sz w:val="20"/>
            <w:szCs w:val="20"/>
            <w:rtl w:val="0"/>
          </w:rPr>
          <w:t xml:space="preserve"> </w:t>
        </w:r>
      </w:hyperlink>
      <w:r w:rsidDel="00000000" w:rsidR="00000000" w:rsidRPr="00000000">
        <w:rPr>
          <w:color w:val="1d1c1d"/>
          <w:sz w:val="20"/>
          <w:szCs w:val="20"/>
          <w:rtl w:val="0"/>
        </w:rPr>
        <w:t xml:space="preserve">Hey! So the challenge is about committing yourself to do the min learning of 30 min everyday and therefore we would like to see your daily updates!</w:t>
      </w:r>
    </w:p>
    <w:p w:rsidR="00000000" w:rsidDel="00000000" w:rsidP="00000000" w:rsidRDefault="00000000" w:rsidRPr="00000000" w14:paraId="000006FF">
      <w:pPr>
        <w:shd w:fill="ffffff" w:val="clear"/>
        <w:spacing w:after="0" w:before="0" w:line="240" w:lineRule="auto"/>
        <w:rPr>
          <w:color w:val="1d1c1d"/>
          <w:sz w:val="20"/>
          <w:szCs w:val="20"/>
        </w:rPr>
      </w:pPr>
      <w:r w:rsidDel="00000000" w:rsidR="00000000" w:rsidRPr="00000000">
        <w:rPr>
          <w:rtl w:val="0"/>
        </w:rPr>
      </w:r>
    </w:p>
    <w:p w:rsidR="00000000" w:rsidDel="00000000" w:rsidP="00000000" w:rsidRDefault="00000000" w:rsidRPr="00000000" w14:paraId="00000700">
      <w:pPr>
        <w:shd w:fill="ffffff" w:val="clear"/>
        <w:spacing w:after="0" w:before="0" w:line="240" w:lineRule="auto"/>
        <w:rPr>
          <w:b w:val="1"/>
          <w:color w:val="1d1c1d"/>
          <w:sz w:val="20"/>
          <w:szCs w:val="20"/>
        </w:rPr>
      </w:pPr>
      <w:r w:rsidDel="00000000" w:rsidR="00000000" w:rsidRPr="00000000">
        <w:rPr>
          <w:b w:val="1"/>
          <w:color w:val="1d1c1d"/>
          <w:sz w:val="20"/>
          <w:szCs w:val="20"/>
          <w:rtl w:val="0"/>
        </w:rPr>
        <w:t xml:space="preserve">Q. Are there any incentives for students who completed this course early?</w:t>
      </w:r>
    </w:p>
    <w:p w:rsidR="00000000" w:rsidDel="00000000" w:rsidP="00000000" w:rsidRDefault="00000000" w:rsidRPr="00000000" w14:paraId="00000701">
      <w:pPr>
        <w:shd w:fill="ffffff" w:val="clear"/>
        <w:spacing w:after="0" w:before="0" w:line="240" w:lineRule="auto"/>
        <w:rPr>
          <w:color w:val="1d1c1d"/>
          <w:sz w:val="20"/>
          <w:szCs w:val="20"/>
        </w:rPr>
      </w:pPr>
      <w:r w:rsidDel="00000000" w:rsidR="00000000" w:rsidRPr="00000000">
        <w:rPr>
          <w:color w:val="1d1c1d"/>
          <w:sz w:val="20"/>
          <w:szCs w:val="20"/>
          <w:rtl w:val="0"/>
        </w:rPr>
        <w:t xml:space="preserve">A. More time to review and reinforce what you learnt! (edited)</w:t>
      </w:r>
    </w:p>
    <w:p w:rsidR="00000000" w:rsidDel="00000000" w:rsidP="00000000" w:rsidRDefault="00000000" w:rsidRPr="00000000" w14:paraId="00000702">
      <w:pPr>
        <w:shd w:fill="ffffff" w:val="clear"/>
        <w:spacing w:after="0" w:before="0" w:line="240" w:lineRule="auto"/>
        <w:rPr>
          <w:color w:val="1d1c1d"/>
          <w:sz w:val="20"/>
          <w:szCs w:val="20"/>
        </w:rPr>
      </w:pPr>
      <w:r w:rsidDel="00000000" w:rsidR="00000000" w:rsidRPr="00000000">
        <w:rPr>
          <w:rtl w:val="0"/>
        </w:rPr>
      </w:r>
    </w:p>
    <w:p w:rsidR="00000000" w:rsidDel="00000000" w:rsidP="00000000" w:rsidRDefault="00000000" w:rsidRPr="00000000" w14:paraId="00000703">
      <w:pPr>
        <w:shd w:fill="ffffff" w:val="clear"/>
        <w:spacing w:after="0" w:before="0" w:line="240" w:lineRule="auto"/>
        <w:rPr>
          <w:b w:val="1"/>
          <w:color w:val="1d1c1d"/>
          <w:sz w:val="20"/>
          <w:szCs w:val="20"/>
        </w:rPr>
      </w:pPr>
      <w:r w:rsidDel="00000000" w:rsidR="00000000" w:rsidRPr="00000000">
        <w:rPr>
          <w:b w:val="1"/>
          <w:color w:val="1d1c1d"/>
          <w:sz w:val="20"/>
          <w:szCs w:val="20"/>
          <w:rtl w:val="0"/>
        </w:rPr>
        <w:t xml:space="preserve">Q.</w:t>
      </w:r>
      <w:hyperlink r:id="rId535">
        <w:r w:rsidDel="00000000" w:rsidR="00000000" w:rsidRPr="00000000">
          <w:rPr>
            <w:color w:val="1d1c1d"/>
            <w:sz w:val="20"/>
            <w:szCs w:val="20"/>
            <w:rtl w:val="0"/>
          </w:rPr>
          <w:t xml:space="preserve"> </w:t>
        </w:r>
      </w:hyperlink>
      <w:r w:rsidDel="00000000" w:rsidR="00000000" w:rsidRPr="00000000">
        <w:rPr>
          <w:b w:val="1"/>
          <w:color w:val="1d1c1d"/>
          <w:sz w:val="20"/>
          <w:szCs w:val="20"/>
          <w:rtl w:val="0"/>
        </w:rPr>
        <w:t xml:space="preserve">Is there a handbook for rules for student leaders ? (edited)</w:t>
      </w:r>
    </w:p>
    <w:p w:rsidR="00000000" w:rsidDel="00000000" w:rsidP="00000000" w:rsidRDefault="00000000" w:rsidRPr="00000000" w14:paraId="00000704">
      <w:pPr>
        <w:shd w:fill="ffffff" w:val="clear"/>
        <w:spacing w:after="0" w:before="0" w:line="240" w:lineRule="auto"/>
        <w:rPr>
          <w:color w:val="1d1c1d"/>
          <w:sz w:val="20"/>
          <w:szCs w:val="20"/>
        </w:rPr>
      </w:pPr>
      <w:r w:rsidDel="00000000" w:rsidR="00000000" w:rsidRPr="00000000">
        <w:rPr>
          <w:color w:val="1d1c1d"/>
          <w:sz w:val="20"/>
          <w:szCs w:val="20"/>
          <w:rtl w:val="0"/>
        </w:rPr>
        <w:t xml:space="preserve">A.</w:t>
      </w:r>
      <w:hyperlink r:id="rId536">
        <w:r w:rsidDel="00000000" w:rsidR="00000000" w:rsidRPr="00000000">
          <w:rPr>
            <w:color w:val="1d1c1d"/>
            <w:sz w:val="20"/>
            <w:szCs w:val="20"/>
            <w:rtl w:val="0"/>
          </w:rPr>
          <w:t xml:space="preserve"> </w:t>
        </w:r>
      </w:hyperlink>
      <w:r w:rsidDel="00000000" w:rsidR="00000000" w:rsidRPr="00000000">
        <w:rPr>
          <w:color w:val="1d1c1d"/>
          <w:sz w:val="20"/>
          <w:szCs w:val="20"/>
          <w:rtl w:val="0"/>
        </w:rPr>
        <w:t xml:space="preserve">Hey Leo! You will get the needed resources by EOD today!</w:t>
      </w:r>
    </w:p>
    <w:p w:rsidR="00000000" w:rsidDel="00000000" w:rsidP="00000000" w:rsidRDefault="00000000" w:rsidRPr="00000000" w14:paraId="00000705">
      <w:pPr>
        <w:shd w:fill="ffffff" w:val="clear"/>
        <w:spacing w:after="0" w:before="0" w:line="240" w:lineRule="auto"/>
        <w:rPr>
          <w:color w:val="1d1c1d"/>
          <w:sz w:val="20"/>
          <w:szCs w:val="20"/>
        </w:rPr>
      </w:pPr>
      <w:r w:rsidDel="00000000" w:rsidR="00000000" w:rsidRPr="00000000">
        <w:rPr>
          <w:rtl w:val="0"/>
        </w:rPr>
      </w:r>
    </w:p>
    <w:p w:rsidR="00000000" w:rsidDel="00000000" w:rsidP="00000000" w:rsidRDefault="00000000" w:rsidRPr="00000000" w14:paraId="00000706">
      <w:pPr>
        <w:shd w:fill="ffffff" w:val="clear"/>
        <w:spacing w:after="0" w:before="0" w:line="240" w:lineRule="auto"/>
        <w:rPr>
          <w:b w:val="1"/>
          <w:color w:val="1d1c1d"/>
          <w:sz w:val="20"/>
          <w:szCs w:val="20"/>
        </w:rPr>
      </w:pPr>
      <w:r w:rsidDel="00000000" w:rsidR="00000000" w:rsidRPr="00000000">
        <w:rPr>
          <w:b w:val="1"/>
          <w:color w:val="1d1c1d"/>
          <w:sz w:val="20"/>
          <w:szCs w:val="20"/>
          <w:rtl w:val="0"/>
        </w:rPr>
        <w:t xml:space="preserve">Q. Is doing extra projects also being considered as a bonus for people for second round of selection?</w:t>
      </w:r>
    </w:p>
    <w:p w:rsidR="00000000" w:rsidDel="00000000" w:rsidP="00000000" w:rsidRDefault="00000000" w:rsidRPr="00000000" w14:paraId="00000707">
      <w:pPr>
        <w:shd w:fill="ffffff" w:val="clear"/>
        <w:spacing w:after="0" w:before="0" w:line="240" w:lineRule="auto"/>
        <w:rPr>
          <w:color w:val="1d1c1d"/>
          <w:sz w:val="20"/>
          <w:szCs w:val="20"/>
        </w:rPr>
      </w:pPr>
      <w:r w:rsidDel="00000000" w:rsidR="00000000" w:rsidRPr="00000000">
        <w:rPr>
          <w:color w:val="1d1c1d"/>
          <w:sz w:val="20"/>
          <w:szCs w:val="20"/>
          <w:rtl w:val="0"/>
        </w:rPr>
        <w:t xml:space="preserve">A. if you do projects outside, I think it gives you the chance to try to bring it back to slack and start a conversation around it, engage with others</w:t>
      </w:r>
      <w:r w:rsidDel="00000000" w:rsidR="00000000" w:rsidRPr="00000000">
        <w:rPr>
          <w:color w:val="1d1c1d"/>
          <w:sz w:val="20"/>
          <w:szCs w:val="20"/>
        </w:rPr>
        <w:drawing>
          <wp:inline distB="114300" distT="114300" distL="114300" distR="114300">
            <wp:extent cx="215900" cy="215900"/>
            <wp:effectExtent b="0" l="0" r="0" t="0"/>
            <wp:docPr id="50" name="image44.png"/>
            <a:graphic>
              <a:graphicData uri="http://schemas.openxmlformats.org/drawingml/2006/picture">
                <pic:pic>
                  <pic:nvPicPr>
                    <pic:cNvPr id="0" name="image44.png"/>
                    <pic:cNvPicPr preferRelativeResize="0"/>
                  </pic:nvPicPr>
                  <pic:blipFill>
                    <a:blip r:embed="rId537"/>
                    <a:srcRect b="0" l="0" r="0" t="0"/>
                    <a:stretch>
                      <a:fillRect/>
                    </a:stretch>
                  </pic:blipFill>
                  <pic:spPr>
                    <a:xfrm>
                      <a:off x="0" y="0"/>
                      <a:ext cx="215900" cy="215900"/>
                    </a:xfrm>
                    <a:prstGeom prst="rect"/>
                    <a:ln/>
                  </pic:spPr>
                </pic:pic>
              </a:graphicData>
            </a:graphic>
          </wp:inline>
        </w:drawing>
      </w:r>
      <w:r w:rsidDel="00000000" w:rsidR="00000000" w:rsidRPr="00000000">
        <w:rPr>
          <w:color w:val="1d1c1d"/>
          <w:sz w:val="20"/>
          <w:szCs w:val="20"/>
          <w:rtl w:val="0"/>
        </w:rPr>
        <w:t xml:space="preserve"> that's probably the important part.</w:t>
      </w:r>
    </w:p>
    <w:p w:rsidR="00000000" w:rsidDel="00000000" w:rsidP="00000000" w:rsidRDefault="00000000" w:rsidRPr="00000000" w14:paraId="00000708">
      <w:pPr>
        <w:shd w:fill="ffffff" w:val="clear"/>
        <w:spacing w:after="0" w:before="0" w:line="240" w:lineRule="auto"/>
        <w:rPr>
          <w:color w:val="1d1c1d"/>
          <w:sz w:val="20"/>
          <w:szCs w:val="20"/>
        </w:rPr>
      </w:pPr>
      <w:r w:rsidDel="00000000" w:rsidR="00000000" w:rsidRPr="00000000">
        <w:rPr>
          <w:color w:val="1d1c1d"/>
          <w:sz w:val="20"/>
          <w:szCs w:val="20"/>
          <w:rtl w:val="0"/>
        </w:rPr>
        <w:t xml:space="preserve">A. Nope, but you can explain the project to the community and help others to do it, it count as a community participation</w:t>
      </w:r>
    </w:p>
    <w:p w:rsidR="00000000" w:rsidDel="00000000" w:rsidP="00000000" w:rsidRDefault="00000000" w:rsidRPr="00000000" w14:paraId="00000709">
      <w:pPr>
        <w:shd w:fill="ffffff" w:val="clear"/>
        <w:spacing w:after="0" w:before="0" w:line="240" w:lineRule="auto"/>
        <w:rPr>
          <w:color w:val="1d1c1d"/>
          <w:sz w:val="20"/>
          <w:szCs w:val="20"/>
        </w:rPr>
      </w:pPr>
      <w:r w:rsidDel="00000000" w:rsidR="00000000" w:rsidRPr="00000000">
        <w:rPr>
          <w:rtl w:val="0"/>
        </w:rPr>
      </w:r>
    </w:p>
    <w:p w:rsidR="00000000" w:rsidDel="00000000" w:rsidP="00000000" w:rsidRDefault="00000000" w:rsidRPr="00000000" w14:paraId="0000070A">
      <w:pPr>
        <w:shd w:fill="ffffff" w:val="clear"/>
        <w:spacing w:after="0" w:before="0" w:line="240" w:lineRule="auto"/>
        <w:rPr>
          <w:b w:val="1"/>
          <w:color w:val="1d1c1d"/>
          <w:sz w:val="20"/>
          <w:szCs w:val="20"/>
        </w:rPr>
      </w:pPr>
      <w:r w:rsidDel="00000000" w:rsidR="00000000" w:rsidRPr="00000000">
        <w:rPr>
          <w:b w:val="1"/>
          <w:color w:val="1d1c1d"/>
          <w:sz w:val="20"/>
          <w:szCs w:val="20"/>
          <w:rtl w:val="0"/>
        </w:rPr>
        <w:t xml:space="preserve">Q.</w:t>
      </w:r>
      <w:r w:rsidDel="00000000" w:rsidR="00000000" w:rsidRPr="00000000">
        <w:rPr>
          <w:color w:val="1d1c1d"/>
          <w:sz w:val="20"/>
          <w:szCs w:val="20"/>
          <w:rtl w:val="0"/>
        </w:rPr>
        <w:t xml:space="preserve"> </w:t>
      </w:r>
      <w:r w:rsidDel="00000000" w:rsidR="00000000" w:rsidRPr="00000000">
        <w:rPr>
          <w:b w:val="1"/>
          <w:color w:val="1d1c1d"/>
          <w:sz w:val="20"/>
          <w:szCs w:val="20"/>
          <w:rtl w:val="0"/>
        </w:rPr>
        <w:t xml:space="preserve">What are the expectations from student leaders from Udacity’s perspective</w:t>
      </w:r>
    </w:p>
    <w:p w:rsidR="00000000" w:rsidDel="00000000" w:rsidP="00000000" w:rsidRDefault="00000000" w:rsidRPr="00000000" w14:paraId="0000070B">
      <w:pPr>
        <w:shd w:fill="ffffff" w:val="clear"/>
        <w:spacing w:after="0" w:before="0" w:line="240" w:lineRule="auto"/>
        <w:rPr>
          <w:color w:val="1d1c1d"/>
          <w:sz w:val="20"/>
          <w:szCs w:val="20"/>
        </w:rPr>
      </w:pPr>
      <w:r w:rsidDel="00000000" w:rsidR="00000000" w:rsidRPr="00000000">
        <w:rPr>
          <w:color w:val="1d1c1d"/>
          <w:sz w:val="20"/>
          <w:szCs w:val="20"/>
          <w:rtl w:val="0"/>
        </w:rPr>
        <w:t xml:space="preserve">A.</w:t>
      </w:r>
    </w:p>
    <w:p w:rsidR="00000000" w:rsidDel="00000000" w:rsidP="00000000" w:rsidRDefault="00000000" w:rsidRPr="00000000" w14:paraId="0000070C">
      <w:pPr>
        <w:shd w:fill="ffffff" w:val="clear"/>
        <w:spacing w:after="0" w:before="0" w:line="240" w:lineRule="auto"/>
        <w:rPr>
          <w:color w:val="1d1c1d"/>
          <w:sz w:val="20"/>
          <w:szCs w:val="20"/>
        </w:rPr>
      </w:pPr>
      <w:r w:rsidDel="00000000" w:rsidR="00000000" w:rsidRPr="00000000">
        <w:rPr>
          <w:color w:val="1d1c1d"/>
          <w:sz w:val="20"/>
          <w:szCs w:val="20"/>
          <w:rtl w:val="0"/>
        </w:rPr>
        <w:t xml:space="preserve">Hi! So what we really want the student leaders to do is be there for all the members in there channel and help in binding and building this community!</w:t>
      </w:r>
    </w:p>
    <w:p w:rsidR="00000000" w:rsidDel="00000000" w:rsidP="00000000" w:rsidRDefault="00000000" w:rsidRPr="00000000" w14:paraId="0000070D">
      <w:pPr>
        <w:shd w:fill="ffffff" w:val="clear"/>
        <w:spacing w:after="0" w:before="0" w:line="240" w:lineRule="auto"/>
        <w:rPr>
          <w:color w:val="1d1c1d"/>
          <w:sz w:val="20"/>
          <w:szCs w:val="20"/>
        </w:rPr>
      </w:pPr>
      <w:r w:rsidDel="00000000" w:rsidR="00000000" w:rsidRPr="00000000">
        <w:rPr>
          <w:rtl w:val="0"/>
        </w:rPr>
      </w:r>
    </w:p>
    <w:p w:rsidR="00000000" w:rsidDel="00000000" w:rsidP="00000000" w:rsidRDefault="00000000" w:rsidRPr="00000000" w14:paraId="0000070E">
      <w:pPr>
        <w:shd w:fill="ffffff" w:val="clear"/>
        <w:spacing w:after="0" w:before="0" w:line="240" w:lineRule="auto"/>
        <w:rPr>
          <w:b w:val="1"/>
          <w:color w:val="1d1c1d"/>
          <w:sz w:val="20"/>
          <w:szCs w:val="20"/>
        </w:rPr>
      </w:pPr>
      <w:r w:rsidDel="00000000" w:rsidR="00000000" w:rsidRPr="00000000">
        <w:rPr>
          <w:b w:val="1"/>
          <w:color w:val="1d1c1d"/>
          <w:sz w:val="20"/>
          <w:szCs w:val="20"/>
          <w:rtl w:val="0"/>
        </w:rPr>
        <w:t xml:space="preserve">Q. Will there be any need for extra leaders? Is there any chance for an (optional) project?  Ps:morning from Greece and thanks for the coyrse</w:t>
      </w:r>
    </w:p>
    <w:p w:rsidR="00000000" w:rsidDel="00000000" w:rsidP="00000000" w:rsidRDefault="00000000" w:rsidRPr="00000000" w14:paraId="0000070F">
      <w:pPr>
        <w:shd w:fill="ffffff" w:val="clear"/>
        <w:spacing w:after="0" w:before="0" w:line="240" w:lineRule="auto"/>
        <w:rPr>
          <w:color w:val="1d1c1d"/>
          <w:sz w:val="20"/>
          <w:szCs w:val="20"/>
        </w:rPr>
      </w:pPr>
      <w:r w:rsidDel="00000000" w:rsidR="00000000" w:rsidRPr="00000000">
        <w:rPr>
          <w:color w:val="1d1c1d"/>
          <w:sz w:val="20"/>
          <w:szCs w:val="20"/>
          <w:rtl w:val="0"/>
        </w:rPr>
        <w:t xml:space="preserve">A.</w:t>
      </w:r>
      <w:hyperlink r:id="rId538">
        <w:r w:rsidDel="00000000" w:rsidR="00000000" w:rsidRPr="00000000">
          <w:rPr>
            <w:color w:val="1d1c1d"/>
            <w:sz w:val="20"/>
            <w:szCs w:val="20"/>
            <w:rtl w:val="0"/>
          </w:rPr>
          <w:t xml:space="preserve"> </w:t>
        </w:r>
      </w:hyperlink>
      <w:r w:rsidDel="00000000" w:rsidR="00000000" w:rsidRPr="00000000">
        <w:rPr>
          <w:color w:val="1d1c1d"/>
          <w:sz w:val="20"/>
          <w:szCs w:val="20"/>
          <w:rtl w:val="0"/>
        </w:rPr>
        <w:t xml:space="preserve">More roles will open up soon!</w:t>
      </w:r>
    </w:p>
    <w:p w:rsidR="00000000" w:rsidDel="00000000" w:rsidP="00000000" w:rsidRDefault="00000000" w:rsidRPr="00000000" w14:paraId="00000710">
      <w:pPr>
        <w:shd w:fill="ffffff" w:val="clear"/>
        <w:spacing w:after="0" w:before="0" w:line="240" w:lineRule="auto"/>
        <w:rPr>
          <w:color w:val="1d1c1d"/>
          <w:sz w:val="20"/>
          <w:szCs w:val="20"/>
        </w:rPr>
      </w:pPr>
      <w:r w:rsidDel="00000000" w:rsidR="00000000" w:rsidRPr="00000000">
        <w:rPr>
          <w:rtl w:val="0"/>
        </w:rPr>
      </w:r>
    </w:p>
    <w:p w:rsidR="00000000" w:rsidDel="00000000" w:rsidP="00000000" w:rsidRDefault="00000000" w:rsidRPr="00000000" w14:paraId="00000711">
      <w:pPr>
        <w:shd w:fill="ffffff" w:val="clear"/>
        <w:spacing w:after="0" w:before="0" w:line="240" w:lineRule="auto"/>
        <w:rPr>
          <w:b w:val="1"/>
          <w:color w:val="1d1c1d"/>
          <w:sz w:val="20"/>
          <w:szCs w:val="20"/>
        </w:rPr>
      </w:pPr>
      <w:r w:rsidDel="00000000" w:rsidR="00000000" w:rsidRPr="00000000">
        <w:rPr>
          <w:b w:val="1"/>
          <w:color w:val="1d1c1d"/>
          <w:sz w:val="20"/>
          <w:szCs w:val="20"/>
          <w:rtl w:val="0"/>
        </w:rPr>
        <w:t xml:space="preserve">Q. If we create a study group but it becomes inactive, does this get noticed/count against us in any way?</w:t>
      </w:r>
    </w:p>
    <w:p w:rsidR="00000000" w:rsidDel="00000000" w:rsidP="00000000" w:rsidRDefault="00000000" w:rsidRPr="00000000" w14:paraId="00000712">
      <w:pPr>
        <w:shd w:fill="ffffff" w:val="clear"/>
        <w:spacing w:after="0" w:before="0" w:line="240" w:lineRule="auto"/>
        <w:rPr>
          <w:color w:val="1d1c1d"/>
          <w:sz w:val="20"/>
          <w:szCs w:val="20"/>
        </w:rPr>
      </w:pPr>
      <w:r w:rsidDel="00000000" w:rsidR="00000000" w:rsidRPr="00000000">
        <w:rPr>
          <w:color w:val="1d1c1d"/>
          <w:sz w:val="20"/>
          <w:szCs w:val="20"/>
          <w:rtl w:val="0"/>
        </w:rPr>
        <w:t xml:space="preserve">A.</w:t>
      </w:r>
      <w:hyperlink r:id="rId539">
        <w:r w:rsidDel="00000000" w:rsidR="00000000" w:rsidRPr="00000000">
          <w:rPr>
            <w:color w:val="1d1c1d"/>
            <w:sz w:val="20"/>
            <w:szCs w:val="20"/>
            <w:rtl w:val="0"/>
          </w:rPr>
          <w:t xml:space="preserve"> </w:t>
        </w:r>
      </w:hyperlink>
      <w:r w:rsidDel="00000000" w:rsidR="00000000" w:rsidRPr="00000000">
        <w:rPr>
          <w:color w:val="1d1c1d"/>
          <w:sz w:val="20"/>
          <w:szCs w:val="20"/>
          <w:rtl w:val="0"/>
        </w:rPr>
        <w:t xml:space="preserve">Hey! It does not count against you but having a study group of your own is a really good opportunity to progress through the course smoothly , grow and make life-time connections while doing that and we really do not want you to miss on this!</w:t>
      </w:r>
    </w:p>
    <w:p w:rsidR="00000000" w:rsidDel="00000000" w:rsidP="00000000" w:rsidRDefault="00000000" w:rsidRPr="00000000" w14:paraId="00000713">
      <w:pPr>
        <w:shd w:fill="ffffff" w:val="clear"/>
        <w:spacing w:after="0" w:before="0" w:line="240" w:lineRule="auto"/>
        <w:rPr>
          <w:color w:val="1d1c1d"/>
          <w:sz w:val="20"/>
          <w:szCs w:val="20"/>
        </w:rPr>
      </w:pPr>
      <w:r w:rsidDel="00000000" w:rsidR="00000000" w:rsidRPr="00000000">
        <w:rPr>
          <w:rtl w:val="0"/>
        </w:rPr>
      </w:r>
    </w:p>
    <w:p w:rsidR="00000000" w:rsidDel="00000000" w:rsidP="00000000" w:rsidRDefault="00000000" w:rsidRPr="00000000" w14:paraId="00000714">
      <w:pPr>
        <w:shd w:fill="ffffff" w:val="clear"/>
        <w:spacing w:after="0" w:before="0" w:line="240" w:lineRule="auto"/>
        <w:rPr>
          <w:b w:val="1"/>
          <w:color w:val="1d1c1d"/>
          <w:sz w:val="20"/>
          <w:szCs w:val="20"/>
        </w:rPr>
      </w:pPr>
      <w:r w:rsidDel="00000000" w:rsidR="00000000" w:rsidRPr="00000000">
        <w:rPr>
          <w:b w:val="1"/>
          <w:color w:val="1d1c1d"/>
          <w:sz w:val="20"/>
          <w:szCs w:val="20"/>
          <w:rtl w:val="0"/>
        </w:rPr>
        <w:t xml:space="preserve">Q. How is the quality slack posts validated?</w:t>
      </w:r>
    </w:p>
    <w:p w:rsidR="00000000" w:rsidDel="00000000" w:rsidP="00000000" w:rsidRDefault="00000000" w:rsidRPr="00000000" w14:paraId="00000715">
      <w:pPr>
        <w:shd w:fill="ffffff" w:val="clear"/>
        <w:spacing w:after="0" w:before="0" w:line="240" w:lineRule="auto"/>
        <w:rPr>
          <w:color w:val="1d1c1d"/>
          <w:sz w:val="20"/>
          <w:szCs w:val="20"/>
        </w:rPr>
      </w:pPr>
      <w:r w:rsidDel="00000000" w:rsidR="00000000" w:rsidRPr="00000000">
        <w:rPr>
          <w:color w:val="1d1c1d"/>
          <w:sz w:val="20"/>
          <w:szCs w:val="20"/>
          <w:rtl w:val="0"/>
        </w:rPr>
        <w:t xml:space="preserve">A.</w:t>
      </w:r>
      <w:hyperlink r:id="rId540">
        <w:r w:rsidDel="00000000" w:rsidR="00000000" w:rsidRPr="00000000">
          <w:rPr>
            <w:color w:val="1d1c1d"/>
            <w:sz w:val="20"/>
            <w:szCs w:val="20"/>
            <w:rtl w:val="0"/>
          </w:rPr>
          <w:t xml:space="preserve"> </w:t>
        </w:r>
      </w:hyperlink>
      <w:r w:rsidDel="00000000" w:rsidR="00000000" w:rsidRPr="00000000">
        <w:rPr>
          <w:color w:val="1d1c1d"/>
          <w:sz w:val="20"/>
          <w:szCs w:val="20"/>
          <w:rtl w:val="0"/>
        </w:rPr>
        <w:t xml:space="preserve">That’s a secret!</w:t>
      </w:r>
    </w:p>
    <w:p w:rsidR="00000000" w:rsidDel="00000000" w:rsidP="00000000" w:rsidRDefault="00000000" w:rsidRPr="00000000" w14:paraId="00000716">
      <w:pPr>
        <w:shd w:fill="ffffff" w:val="clear"/>
        <w:spacing w:after="0" w:before="0" w:line="240" w:lineRule="auto"/>
        <w:rPr>
          <w:b w:val="1"/>
          <w:color w:val="1d1c1d"/>
          <w:sz w:val="20"/>
          <w:szCs w:val="20"/>
        </w:rPr>
      </w:pPr>
      <w:r w:rsidDel="00000000" w:rsidR="00000000" w:rsidRPr="00000000">
        <w:rPr>
          <w:rtl w:val="0"/>
        </w:rPr>
      </w:r>
    </w:p>
    <w:p w:rsidR="00000000" w:rsidDel="00000000" w:rsidP="00000000" w:rsidRDefault="00000000" w:rsidRPr="00000000" w14:paraId="00000717">
      <w:pPr>
        <w:shd w:fill="ffffff" w:val="clear"/>
        <w:spacing w:after="0" w:before="0" w:line="240" w:lineRule="auto"/>
        <w:rPr>
          <w:b w:val="1"/>
          <w:color w:val="1d1c1d"/>
          <w:sz w:val="20"/>
          <w:szCs w:val="20"/>
        </w:rPr>
      </w:pPr>
      <w:r w:rsidDel="00000000" w:rsidR="00000000" w:rsidRPr="00000000">
        <w:rPr>
          <w:b w:val="1"/>
          <w:color w:val="1d1c1d"/>
          <w:sz w:val="20"/>
          <w:szCs w:val="20"/>
          <w:rtl w:val="0"/>
        </w:rPr>
        <w:t xml:space="preserve">Q. How useful is doing the projects (and is there a channel for it)? I saw an initiative with a spreadsheet somewhere but lost it. I haven’t even started college yet and would probably need a lot of guidance to do a project (and they seem quite competitive). I would really love to apply my skills but I would like to know more about the time commitments, difficulty, and guidance available... </w:t>
      </w:r>
    </w:p>
    <w:p w:rsidR="00000000" w:rsidDel="00000000" w:rsidP="00000000" w:rsidRDefault="00000000" w:rsidRPr="00000000" w14:paraId="00000718">
      <w:pPr>
        <w:shd w:fill="ffffff" w:val="clear"/>
        <w:spacing w:after="0" w:before="0" w:line="240" w:lineRule="auto"/>
        <w:rPr>
          <w:color w:val="1d1c1d"/>
          <w:sz w:val="20"/>
          <w:szCs w:val="20"/>
          <w:shd w:fill="f8f8f8" w:val="clear"/>
        </w:rPr>
      </w:pPr>
      <w:r w:rsidDel="00000000" w:rsidR="00000000" w:rsidRPr="00000000">
        <w:rPr>
          <w:color w:val="1d1c1d"/>
          <w:sz w:val="20"/>
          <w:szCs w:val="20"/>
          <w:rtl w:val="0"/>
        </w:rPr>
        <w:t xml:space="preserve">A. </w:t>
      </w:r>
      <w:r w:rsidDel="00000000" w:rsidR="00000000" w:rsidRPr="00000000">
        <w:rPr>
          <w:color w:val="1d1c1d"/>
          <w:sz w:val="20"/>
          <w:szCs w:val="20"/>
          <w:shd w:fill="f8f8f8" w:val="clear"/>
          <w:rtl w:val="0"/>
        </w:rPr>
        <w:t xml:space="preserve">Hey Tanaya! Your peers have already summed it up for you here but to add it to it, please have a look at the </w:t>
      </w:r>
      <w:hyperlink r:id="rId541">
        <w:r w:rsidDel="00000000" w:rsidR="00000000" w:rsidRPr="00000000">
          <w:rPr>
            <w:color w:val="1155cc"/>
            <w:sz w:val="20"/>
            <w:szCs w:val="20"/>
            <w:u w:val="single"/>
            <w:shd w:fill="f8f8f8" w:val="clear"/>
            <w:rtl w:val="0"/>
          </w:rPr>
          <w:t xml:space="preserve">#project_ideas</w:t>
        </w:r>
      </w:hyperlink>
      <w:r w:rsidDel="00000000" w:rsidR="00000000" w:rsidRPr="00000000">
        <w:rPr>
          <w:color w:val="1d1c1d"/>
          <w:sz w:val="20"/>
          <w:szCs w:val="20"/>
          <w:shd w:fill="f8f8f8" w:val="clear"/>
          <w:rtl w:val="0"/>
        </w:rPr>
        <w:t xml:space="preserve"> channel, may be also drop in your questions regarding how can you get hands in a project, what can be a good starting point for you based on your experience etc. in this channel and get insights on them from your peers! </w:t>
      </w:r>
    </w:p>
    <w:p w:rsidR="00000000" w:rsidDel="00000000" w:rsidP="00000000" w:rsidRDefault="00000000" w:rsidRPr="00000000" w14:paraId="00000719">
      <w:pPr>
        <w:shd w:fill="ffffff" w:val="clear"/>
        <w:spacing w:after="0" w:before="0" w:line="240" w:lineRule="auto"/>
        <w:rPr>
          <w:color w:val="1d1c1d"/>
          <w:sz w:val="20"/>
          <w:szCs w:val="20"/>
        </w:rPr>
      </w:pPr>
      <w:r w:rsidDel="00000000" w:rsidR="00000000" w:rsidRPr="00000000">
        <w:rPr>
          <w:rtl w:val="0"/>
        </w:rPr>
      </w:r>
    </w:p>
    <w:p w:rsidR="00000000" w:rsidDel="00000000" w:rsidP="00000000" w:rsidRDefault="00000000" w:rsidRPr="00000000" w14:paraId="0000071A">
      <w:pPr>
        <w:shd w:fill="ffffff" w:val="clear"/>
        <w:spacing w:after="0" w:before="0" w:line="240" w:lineRule="auto"/>
        <w:rPr>
          <w:b w:val="1"/>
          <w:color w:val="1d1c1d"/>
          <w:sz w:val="20"/>
          <w:szCs w:val="20"/>
        </w:rPr>
      </w:pPr>
      <w:r w:rsidDel="00000000" w:rsidR="00000000" w:rsidRPr="00000000">
        <w:rPr>
          <w:b w:val="1"/>
          <w:color w:val="1d1c1d"/>
          <w:sz w:val="20"/>
          <w:szCs w:val="20"/>
          <w:rtl w:val="0"/>
        </w:rPr>
        <w:t xml:space="preserve">Q.</w:t>
      </w:r>
      <w:hyperlink r:id="rId542">
        <w:r w:rsidDel="00000000" w:rsidR="00000000" w:rsidRPr="00000000">
          <w:rPr>
            <w:color w:val="1d1c1d"/>
            <w:sz w:val="20"/>
            <w:szCs w:val="20"/>
            <w:rtl w:val="0"/>
          </w:rPr>
          <w:t xml:space="preserve"> </w:t>
        </w:r>
      </w:hyperlink>
      <w:r w:rsidDel="00000000" w:rsidR="00000000" w:rsidRPr="00000000">
        <w:rPr>
          <w:b w:val="1"/>
          <w:color w:val="1d1c1d"/>
          <w:sz w:val="20"/>
          <w:szCs w:val="20"/>
          <w:rtl w:val="0"/>
        </w:rPr>
        <w:t xml:space="preserve">Is it possible to keep a functional copy of the lab pipelines in our pc?</w:t>
      </w:r>
    </w:p>
    <w:p w:rsidR="00000000" w:rsidDel="00000000" w:rsidP="00000000" w:rsidRDefault="00000000" w:rsidRPr="00000000" w14:paraId="0000071B">
      <w:pPr>
        <w:shd w:fill="ffffff" w:val="clear"/>
        <w:spacing w:after="0" w:before="0" w:line="240" w:lineRule="auto"/>
        <w:rPr>
          <w:color w:val="1d1c1d"/>
          <w:sz w:val="20"/>
          <w:szCs w:val="20"/>
        </w:rPr>
      </w:pPr>
      <w:r w:rsidDel="00000000" w:rsidR="00000000" w:rsidRPr="00000000">
        <w:rPr>
          <w:color w:val="1d1c1d"/>
          <w:sz w:val="20"/>
          <w:szCs w:val="20"/>
          <w:rtl w:val="0"/>
        </w:rPr>
        <w:t xml:space="preserve">A.</w:t>
      </w:r>
      <w:hyperlink r:id="rId543">
        <w:r w:rsidDel="00000000" w:rsidR="00000000" w:rsidRPr="00000000">
          <w:rPr>
            <w:color w:val="1d1c1d"/>
            <w:sz w:val="20"/>
            <w:szCs w:val="20"/>
            <w:rtl w:val="0"/>
          </w:rPr>
          <w:t xml:space="preserve"> </w:t>
        </w:r>
      </w:hyperlink>
      <w:r w:rsidDel="00000000" w:rsidR="00000000" w:rsidRPr="00000000">
        <w:rPr>
          <w:color w:val="1d1c1d"/>
          <w:sz w:val="20"/>
          <w:szCs w:val="20"/>
          <w:rtl w:val="0"/>
        </w:rPr>
        <w:t xml:space="preserve">To be honest, I am not sure about this. And I think your peers also have a divided opinion on this so let me check this with the team!</w:t>
      </w:r>
    </w:p>
    <w:p w:rsidR="00000000" w:rsidDel="00000000" w:rsidP="00000000" w:rsidRDefault="00000000" w:rsidRPr="00000000" w14:paraId="0000071C">
      <w:pPr>
        <w:shd w:fill="ffffff" w:val="clear"/>
        <w:spacing w:after="0" w:before="0" w:line="240" w:lineRule="auto"/>
        <w:rPr>
          <w:color w:val="1d1c1d"/>
          <w:sz w:val="20"/>
          <w:szCs w:val="20"/>
        </w:rPr>
      </w:pPr>
      <w:r w:rsidDel="00000000" w:rsidR="00000000" w:rsidRPr="00000000">
        <w:rPr>
          <w:rtl w:val="0"/>
        </w:rPr>
      </w:r>
    </w:p>
    <w:p w:rsidR="00000000" w:rsidDel="00000000" w:rsidP="00000000" w:rsidRDefault="00000000" w:rsidRPr="00000000" w14:paraId="0000071D">
      <w:pPr>
        <w:shd w:fill="ffffff" w:val="clear"/>
        <w:spacing w:after="0" w:before="0" w:line="240" w:lineRule="auto"/>
        <w:rPr>
          <w:b w:val="1"/>
          <w:color w:val="1d1c1d"/>
          <w:sz w:val="20"/>
          <w:szCs w:val="20"/>
        </w:rPr>
      </w:pPr>
      <w:r w:rsidDel="00000000" w:rsidR="00000000" w:rsidRPr="00000000">
        <w:rPr>
          <w:b w:val="1"/>
          <w:color w:val="1d1c1d"/>
          <w:sz w:val="20"/>
          <w:szCs w:val="20"/>
          <w:rtl w:val="0"/>
        </w:rPr>
        <w:t xml:space="preserve">Q.</w:t>
      </w:r>
      <w:r w:rsidDel="00000000" w:rsidR="00000000" w:rsidRPr="00000000">
        <w:rPr>
          <w:color w:val="1d1c1d"/>
          <w:sz w:val="20"/>
          <w:szCs w:val="20"/>
          <w:rtl w:val="0"/>
        </w:rPr>
        <w:t xml:space="preserve"> </w:t>
      </w:r>
      <w:r w:rsidDel="00000000" w:rsidR="00000000" w:rsidRPr="00000000">
        <w:rPr>
          <w:b w:val="1"/>
          <w:color w:val="1d1c1d"/>
          <w:sz w:val="20"/>
          <w:szCs w:val="20"/>
          <w:rtl w:val="0"/>
        </w:rPr>
        <w:t xml:space="preserve">How many students are currently taking this course?</w:t>
      </w:r>
    </w:p>
    <w:p w:rsidR="00000000" w:rsidDel="00000000" w:rsidP="00000000" w:rsidRDefault="00000000" w:rsidRPr="00000000" w14:paraId="0000071E">
      <w:pPr>
        <w:shd w:fill="ffffff" w:val="clear"/>
        <w:spacing w:after="0" w:before="0" w:line="240" w:lineRule="auto"/>
        <w:rPr>
          <w:color w:val="1d1c1d"/>
          <w:sz w:val="20"/>
          <w:szCs w:val="20"/>
        </w:rPr>
      </w:pPr>
      <w:r w:rsidDel="00000000" w:rsidR="00000000" w:rsidRPr="00000000">
        <w:rPr>
          <w:color w:val="1d1c1d"/>
          <w:sz w:val="20"/>
          <w:szCs w:val="20"/>
          <w:rtl w:val="0"/>
        </w:rPr>
        <w:t xml:space="preserve">A. 10k</w:t>
      </w:r>
    </w:p>
    <w:p w:rsidR="00000000" w:rsidDel="00000000" w:rsidP="00000000" w:rsidRDefault="00000000" w:rsidRPr="00000000" w14:paraId="0000071F">
      <w:pPr>
        <w:shd w:fill="ffffff" w:val="clear"/>
        <w:spacing w:after="0" w:before="0" w:line="240" w:lineRule="auto"/>
        <w:rPr>
          <w:color w:val="1d1c1d"/>
          <w:sz w:val="20"/>
          <w:szCs w:val="20"/>
        </w:rPr>
      </w:pPr>
      <w:r w:rsidDel="00000000" w:rsidR="00000000" w:rsidRPr="00000000">
        <w:rPr>
          <w:rtl w:val="0"/>
        </w:rPr>
      </w:r>
    </w:p>
    <w:p w:rsidR="00000000" w:rsidDel="00000000" w:rsidP="00000000" w:rsidRDefault="00000000" w:rsidRPr="00000000" w14:paraId="00000720">
      <w:pPr>
        <w:shd w:fill="ffffff" w:val="clear"/>
        <w:spacing w:after="0" w:before="0" w:line="240" w:lineRule="auto"/>
        <w:rPr>
          <w:b w:val="1"/>
          <w:color w:val="1155cc"/>
          <w:sz w:val="20"/>
          <w:szCs w:val="20"/>
          <w:u w:val="single"/>
        </w:rPr>
      </w:pPr>
      <w:r w:rsidDel="00000000" w:rsidR="00000000" w:rsidRPr="00000000">
        <w:rPr>
          <w:b w:val="1"/>
          <w:color w:val="1d1c1d"/>
          <w:sz w:val="20"/>
          <w:szCs w:val="20"/>
          <w:rtl w:val="0"/>
        </w:rPr>
        <w:t xml:space="preserve">Q.</w:t>
      </w:r>
      <w:r w:rsidDel="00000000" w:rsidR="00000000" w:rsidRPr="00000000">
        <w:rPr>
          <w:color w:val="1d1c1d"/>
          <w:sz w:val="20"/>
          <w:szCs w:val="20"/>
          <w:rtl w:val="0"/>
        </w:rPr>
        <w:t xml:space="preserve"> </w:t>
      </w:r>
      <w:r w:rsidDel="00000000" w:rsidR="00000000" w:rsidRPr="00000000">
        <w:rPr>
          <w:b w:val="1"/>
          <w:color w:val="1d1c1d"/>
          <w:sz w:val="20"/>
          <w:szCs w:val="20"/>
          <w:rtl w:val="0"/>
        </w:rPr>
        <w:t xml:space="preserve">What Time zone is been followed for counting 50days challenge? Eg If I forgot to post a update in 50days udacity challenge on 23rd July.  now  as per my time zone it's 24th July  . But according to PST its still 23rd .so if I post a update now will it be considered?</w:t>
      </w:r>
      <w:hyperlink r:id="rId544">
        <w:r w:rsidDel="00000000" w:rsidR="00000000" w:rsidRPr="00000000">
          <w:rPr>
            <w:color w:val="1d1c1d"/>
            <w:sz w:val="20"/>
            <w:szCs w:val="20"/>
            <w:rtl w:val="0"/>
          </w:rPr>
          <w:t xml:space="preserve"> </w:t>
        </w:r>
      </w:hyperlink>
      <w:r w:rsidDel="00000000" w:rsidR="00000000" w:rsidRPr="00000000">
        <w:rPr>
          <w:rtl w:val="0"/>
        </w:rPr>
      </w:r>
    </w:p>
    <w:p w:rsidR="00000000" w:rsidDel="00000000" w:rsidP="00000000" w:rsidRDefault="00000000" w:rsidRPr="00000000" w14:paraId="00000721">
      <w:pPr>
        <w:shd w:fill="ffffff" w:val="clear"/>
        <w:spacing w:after="0" w:before="0" w:line="240" w:lineRule="auto"/>
        <w:rPr>
          <w:color w:val="1d1c1d"/>
          <w:sz w:val="20"/>
          <w:szCs w:val="20"/>
        </w:rPr>
      </w:pPr>
      <w:r w:rsidDel="00000000" w:rsidR="00000000" w:rsidRPr="00000000">
        <w:rPr>
          <w:color w:val="1d1c1d"/>
          <w:sz w:val="20"/>
          <w:szCs w:val="20"/>
          <w:rtl w:val="0"/>
        </w:rPr>
        <w:t xml:space="preserve">A.</w:t>
      </w:r>
      <w:hyperlink r:id="rId545">
        <w:r w:rsidDel="00000000" w:rsidR="00000000" w:rsidRPr="00000000">
          <w:rPr>
            <w:color w:val="1d1c1d"/>
            <w:sz w:val="20"/>
            <w:szCs w:val="20"/>
            <w:rtl w:val="0"/>
          </w:rPr>
          <w:t xml:space="preserve"> </w:t>
        </w:r>
      </w:hyperlink>
      <w:r w:rsidDel="00000000" w:rsidR="00000000" w:rsidRPr="00000000">
        <w:rPr>
          <w:color w:val="1d1c1d"/>
          <w:sz w:val="20"/>
          <w:szCs w:val="20"/>
          <w:rtl w:val="0"/>
        </w:rPr>
        <w:t xml:space="preserve">Hey Jinesh! You can follow your own timezone to decide the time of postings!</w:t>
      </w:r>
    </w:p>
    <w:p w:rsidR="00000000" w:rsidDel="00000000" w:rsidP="00000000" w:rsidRDefault="00000000" w:rsidRPr="00000000" w14:paraId="00000722">
      <w:pPr>
        <w:shd w:fill="ffffff" w:val="clear"/>
        <w:spacing w:after="0" w:before="0" w:line="240" w:lineRule="auto"/>
        <w:rPr>
          <w:color w:val="1d1c1d"/>
          <w:sz w:val="20"/>
          <w:szCs w:val="20"/>
        </w:rPr>
      </w:pPr>
      <w:r w:rsidDel="00000000" w:rsidR="00000000" w:rsidRPr="00000000">
        <w:rPr>
          <w:rtl w:val="0"/>
        </w:rPr>
      </w:r>
    </w:p>
    <w:p w:rsidR="00000000" w:rsidDel="00000000" w:rsidP="00000000" w:rsidRDefault="00000000" w:rsidRPr="00000000" w14:paraId="00000723">
      <w:pPr>
        <w:shd w:fill="ffffff" w:val="clear"/>
        <w:spacing w:after="0" w:before="0" w:line="240" w:lineRule="auto"/>
        <w:rPr>
          <w:b w:val="1"/>
          <w:color w:val="1d1c1d"/>
          <w:sz w:val="20"/>
          <w:szCs w:val="20"/>
        </w:rPr>
      </w:pPr>
      <w:r w:rsidDel="00000000" w:rsidR="00000000" w:rsidRPr="00000000">
        <w:rPr>
          <w:b w:val="1"/>
          <w:color w:val="1d1c1d"/>
          <w:sz w:val="20"/>
          <w:szCs w:val="20"/>
          <w:rtl w:val="0"/>
        </w:rPr>
        <w:t xml:space="preserve">Q. What is the course for the phase2?</w:t>
      </w:r>
    </w:p>
    <w:p w:rsidR="00000000" w:rsidDel="00000000" w:rsidP="00000000" w:rsidRDefault="00000000" w:rsidRPr="00000000" w14:paraId="00000724">
      <w:pPr>
        <w:shd w:fill="ffffff" w:val="clear"/>
        <w:spacing w:after="0" w:before="0" w:line="240" w:lineRule="auto"/>
        <w:rPr>
          <w:color w:val="1d1c1d"/>
          <w:sz w:val="20"/>
          <w:szCs w:val="20"/>
        </w:rPr>
      </w:pPr>
      <w:r w:rsidDel="00000000" w:rsidR="00000000" w:rsidRPr="00000000">
        <w:rPr>
          <w:color w:val="1d1c1d"/>
          <w:sz w:val="20"/>
          <w:szCs w:val="20"/>
          <w:rtl w:val="0"/>
        </w:rPr>
        <w:t xml:space="preserve">A.</w:t>
      </w:r>
      <w:hyperlink r:id="rId546">
        <w:r w:rsidDel="00000000" w:rsidR="00000000" w:rsidRPr="00000000">
          <w:rPr>
            <w:color w:val="1d1c1d"/>
            <w:sz w:val="20"/>
            <w:szCs w:val="20"/>
            <w:rtl w:val="0"/>
          </w:rPr>
          <w:t xml:space="preserve"> </w:t>
        </w:r>
      </w:hyperlink>
      <w:r w:rsidDel="00000000" w:rsidR="00000000" w:rsidRPr="00000000">
        <w:rPr>
          <w:color w:val="1d1c1d"/>
          <w:sz w:val="20"/>
          <w:szCs w:val="20"/>
          <w:rtl w:val="0"/>
        </w:rPr>
        <w:t xml:space="preserve">It will be a Machine Learning nanodegree program with Microsoft Azure but the specific syllabus is something we do not have yet!</w:t>
      </w:r>
    </w:p>
    <w:p w:rsidR="00000000" w:rsidDel="00000000" w:rsidP="00000000" w:rsidRDefault="00000000" w:rsidRPr="00000000" w14:paraId="00000725">
      <w:pPr>
        <w:shd w:fill="ffffff" w:val="clear"/>
        <w:spacing w:after="0" w:before="0" w:line="240" w:lineRule="auto"/>
        <w:rPr>
          <w:color w:val="1d1c1d"/>
          <w:sz w:val="20"/>
          <w:szCs w:val="20"/>
        </w:rPr>
      </w:pPr>
      <w:r w:rsidDel="00000000" w:rsidR="00000000" w:rsidRPr="00000000">
        <w:rPr>
          <w:rtl w:val="0"/>
        </w:rPr>
      </w:r>
    </w:p>
    <w:p w:rsidR="00000000" w:rsidDel="00000000" w:rsidP="00000000" w:rsidRDefault="00000000" w:rsidRPr="00000000" w14:paraId="00000726">
      <w:pPr>
        <w:shd w:fill="ffffff" w:val="clear"/>
        <w:spacing w:after="0" w:before="0" w:line="240" w:lineRule="auto"/>
        <w:rPr>
          <w:b w:val="1"/>
          <w:color w:val="1d1c1d"/>
          <w:sz w:val="20"/>
          <w:szCs w:val="20"/>
        </w:rPr>
      </w:pPr>
      <w:r w:rsidDel="00000000" w:rsidR="00000000" w:rsidRPr="00000000">
        <w:rPr>
          <w:b w:val="1"/>
          <w:color w:val="1d1c1d"/>
          <w:sz w:val="20"/>
          <w:szCs w:val="20"/>
          <w:rtl w:val="0"/>
        </w:rPr>
        <w:t xml:space="preserve">Q.</w:t>
      </w:r>
      <w:hyperlink r:id="rId547">
        <w:r w:rsidDel="00000000" w:rsidR="00000000" w:rsidRPr="00000000">
          <w:rPr>
            <w:color w:val="1d1c1d"/>
            <w:sz w:val="20"/>
            <w:szCs w:val="20"/>
            <w:rtl w:val="0"/>
          </w:rPr>
          <w:t xml:space="preserve"> </w:t>
        </w:r>
      </w:hyperlink>
      <w:r w:rsidDel="00000000" w:rsidR="00000000" w:rsidRPr="00000000">
        <w:rPr>
          <w:b w:val="1"/>
          <w:color w:val="1d1c1d"/>
          <w:sz w:val="20"/>
          <w:szCs w:val="20"/>
          <w:rtl w:val="0"/>
        </w:rPr>
        <w:t xml:space="preserve">Any plan for a technical webinar or AMA session by someone from Microsoft azure ML team?</w:t>
      </w:r>
    </w:p>
    <w:p w:rsidR="00000000" w:rsidDel="00000000" w:rsidP="00000000" w:rsidRDefault="00000000" w:rsidRPr="00000000" w14:paraId="00000727">
      <w:pPr>
        <w:shd w:fill="ffffff" w:val="clear"/>
        <w:spacing w:after="0" w:before="0" w:line="240" w:lineRule="auto"/>
        <w:rPr>
          <w:color w:val="1d1c1d"/>
          <w:sz w:val="20"/>
          <w:szCs w:val="20"/>
        </w:rPr>
      </w:pPr>
      <w:r w:rsidDel="00000000" w:rsidR="00000000" w:rsidRPr="00000000">
        <w:rPr>
          <w:color w:val="1d1c1d"/>
          <w:sz w:val="20"/>
          <w:szCs w:val="20"/>
          <w:rtl w:val="0"/>
        </w:rPr>
        <w:t xml:space="preserve">A.</w:t>
      </w:r>
      <w:hyperlink r:id="rId548">
        <w:r w:rsidDel="00000000" w:rsidR="00000000" w:rsidRPr="00000000">
          <w:rPr>
            <w:color w:val="1d1c1d"/>
            <w:sz w:val="20"/>
            <w:szCs w:val="20"/>
            <w:rtl w:val="0"/>
          </w:rPr>
          <w:t xml:space="preserve"> </w:t>
        </w:r>
      </w:hyperlink>
      <w:r w:rsidDel="00000000" w:rsidR="00000000" w:rsidRPr="00000000">
        <w:rPr>
          <w:color w:val="1d1c1d"/>
          <w:sz w:val="20"/>
          <w:szCs w:val="20"/>
          <w:rtl w:val="0"/>
        </w:rPr>
        <w:t xml:space="preserve">Hey! We are trying to have this..you might get some news on this sometime soon!</w:t>
      </w:r>
    </w:p>
    <w:p w:rsidR="00000000" w:rsidDel="00000000" w:rsidP="00000000" w:rsidRDefault="00000000" w:rsidRPr="00000000" w14:paraId="00000728">
      <w:pPr>
        <w:shd w:fill="ffffff" w:val="clear"/>
        <w:spacing w:after="0" w:before="0" w:line="240" w:lineRule="auto"/>
        <w:rPr>
          <w:color w:val="1d1c1d"/>
          <w:sz w:val="20"/>
          <w:szCs w:val="20"/>
        </w:rPr>
      </w:pPr>
      <w:r w:rsidDel="00000000" w:rsidR="00000000" w:rsidRPr="00000000">
        <w:rPr>
          <w:rtl w:val="0"/>
        </w:rPr>
      </w:r>
    </w:p>
    <w:p w:rsidR="00000000" w:rsidDel="00000000" w:rsidP="00000000" w:rsidRDefault="00000000" w:rsidRPr="00000000" w14:paraId="00000729">
      <w:pPr>
        <w:shd w:fill="ffffff" w:val="clear"/>
        <w:spacing w:after="0" w:before="0" w:line="240" w:lineRule="auto"/>
        <w:rPr>
          <w:b w:val="1"/>
          <w:color w:val="1d1c1d"/>
          <w:sz w:val="20"/>
          <w:szCs w:val="20"/>
        </w:rPr>
      </w:pPr>
      <w:r w:rsidDel="00000000" w:rsidR="00000000" w:rsidRPr="00000000">
        <w:rPr>
          <w:b w:val="1"/>
          <w:color w:val="1d1c1d"/>
          <w:sz w:val="20"/>
          <w:szCs w:val="20"/>
          <w:rtl w:val="0"/>
        </w:rPr>
        <w:t xml:space="preserve">Q.</w:t>
      </w:r>
      <w:hyperlink r:id="rId549">
        <w:r w:rsidDel="00000000" w:rsidR="00000000" w:rsidRPr="00000000">
          <w:rPr>
            <w:color w:val="1d1c1d"/>
            <w:sz w:val="20"/>
            <w:szCs w:val="20"/>
            <w:rtl w:val="0"/>
          </w:rPr>
          <w:t xml:space="preserve"> </w:t>
        </w:r>
      </w:hyperlink>
      <w:r w:rsidDel="00000000" w:rsidR="00000000" w:rsidRPr="00000000">
        <w:rPr>
          <w:b w:val="1"/>
          <w:color w:val="1d1c1d"/>
          <w:sz w:val="20"/>
          <w:szCs w:val="20"/>
          <w:rtl w:val="0"/>
        </w:rPr>
        <w:t xml:space="preserve">Do we have some Industry related people giving some webinars in related to ML planned for the challenge ?</w:t>
      </w:r>
    </w:p>
    <w:p w:rsidR="00000000" w:rsidDel="00000000" w:rsidP="00000000" w:rsidRDefault="00000000" w:rsidRPr="00000000" w14:paraId="0000072A">
      <w:pPr>
        <w:shd w:fill="ffffff" w:val="clear"/>
        <w:spacing w:after="0" w:before="0" w:line="240" w:lineRule="auto"/>
        <w:rPr>
          <w:color w:val="1d1c1d"/>
          <w:sz w:val="20"/>
          <w:szCs w:val="20"/>
        </w:rPr>
      </w:pPr>
      <w:r w:rsidDel="00000000" w:rsidR="00000000" w:rsidRPr="00000000">
        <w:rPr>
          <w:color w:val="1d1c1d"/>
          <w:sz w:val="20"/>
          <w:szCs w:val="20"/>
          <w:rtl w:val="0"/>
        </w:rPr>
        <w:t xml:space="preserve">A.</w:t>
      </w:r>
      <w:hyperlink r:id="rId550">
        <w:r w:rsidDel="00000000" w:rsidR="00000000" w:rsidRPr="00000000">
          <w:rPr>
            <w:color w:val="1d1c1d"/>
            <w:sz w:val="20"/>
            <w:szCs w:val="20"/>
            <w:rtl w:val="0"/>
          </w:rPr>
          <w:t xml:space="preserve"> </w:t>
        </w:r>
      </w:hyperlink>
      <w:r w:rsidDel="00000000" w:rsidR="00000000" w:rsidRPr="00000000">
        <w:rPr>
          <w:color w:val="1d1c1d"/>
          <w:sz w:val="20"/>
          <w:szCs w:val="20"/>
          <w:rtl w:val="0"/>
        </w:rPr>
        <w:t xml:space="preserve">Always be on the lookout at</w:t>
      </w:r>
      <w:hyperlink r:id="rId551">
        <w:r w:rsidDel="00000000" w:rsidR="00000000" w:rsidRPr="00000000">
          <w:rPr>
            <w:color w:val="1d1c1d"/>
            <w:sz w:val="20"/>
            <w:szCs w:val="20"/>
            <w:rtl w:val="0"/>
          </w:rPr>
          <w:t xml:space="preserve"> </w:t>
        </w:r>
      </w:hyperlink>
      <w:hyperlink r:id="rId552">
        <w:r w:rsidDel="00000000" w:rsidR="00000000" w:rsidRPr="00000000">
          <w:rPr>
            <w:color w:val="1155cc"/>
            <w:sz w:val="20"/>
            <w:szCs w:val="20"/>
            <w:u w:val="single"/>
            <w:rtl w:val="0"/>
          </w:rPr>
          <w:t xml:space="preserve">#announcements</w:t>
        </w:r>
      </w:hyperlink>
      <w:r w:rsidDel="00000000" w:rsidR="00000000" w:rsidRPr="00000000">
        <w:rPr>
          <w:color w:val="1d1c1d"/>
          <w:sz w:val="20"/>
          <w:szCs w:val="20"/>
          <w:rtl w:val="0"/>
        </w:rPr>
        <w:t xml:space="preserve"> for any information! Maybe something is coming soon!</w:t>
      </w:r>
    </w:p>
    <w:p w:rsidR="00000000" w:rsidDel="00000000" w:rsidP="00000000" w:rsidRDefault="00000000" w:rsidRPr="00000000" w14:paraId="0000072B">
      <w:pPr>
        <w:shd w:fill="ffffff" w:val="clear"/>
        <w:spacing w:after="0" w:before="0" w:line="240" w:lineRule="auto"/>
        <w:rPr>
          <w:color w:val="1d1c1d"/>
          <w:sz w:val="20"/>
          <w:szCs w:val="20"/>
        </w:rPr>
      </w:pPr>
      <w:r w:rsidDel="00000000" w:rsidR="00000000" w:rsidRPr="00000000">
        <w:rPr>
          <w:rtl w:val="0"/>
        </w:rPr>
      </w:r>
    </w:p>
    <w:p w:rsidR="00000000" w:rsidDel="00000000" w:rsidP="00000000" w:rsidRDefault="00000000" w:rsidRPr="00000000" w14:paraId="0000072C">
      <w:pPr>
        <w:shd w:fill="ffffff" w:val="clear"/>
        <w:spacing w:after="0" w:before="0" w:line="240" w:lineRule="auto"/>
        <w:rPr>
          <w:b w:val="1"/>
          <w:color w:val="1d1c1d"/>
          <w:sz w:val="20"/>
          <w:szCs w:val="20"/>
        </w:rPr>
      </w:pPr>
      <w:r w:rsidDel="00000000" w:rsidR="00000000" w:rsidRPr="00000000">
        <w:rPr>
          <w:b w:val="1"/>
          <w:color w:val="1d1c1d"/>
          <w:sz w:val="20"/>
          <w:szCs w:val="20"/>
          <w:rtl w:val="0"/>
        </w:rPr>
        <w:t xml:space="preserve">Q.</w:t>
      </w:r>
      <w:hyperlink r:id="rId553">
        <w:r w:rsidDel="00000000" w:rsidR="00000000" w:rsidRPr="00000000">
          <w:rPr>
            <w:color w:val="1d1c1d"/>
            <w:sz w:val="20"/>
            <w:szCs w:val="20"/>
            <w:rtl w:val="0"/>
          </w:rPr>
          <w:t xml:space="preserve"> </w:t>
        </w:r>
      </w:hyperlink>
      <w:r w:rsidDel="00000000" w:rsidR="00000000" w:rsidRPr="00000000">
        <w:rPr>
          <w:b w:val="1"/>
          <w:color w:val="1d1c1d"/>
          <w:sz w:val="20"/>
          <w:szCs w:val="20"/>
          <w:rtl w:val="0"/>
        </w:rPr>
        <w:t xml:space="preserve">How do we access ourselves to get through?</w:t>
      </w:r>
    </w:p>
    <w:p w:rsidR="00000000" w:rsidDel="00000000" w:rsidP="00000000" w:rsidRDefault="00000000" w:rsidRPr="00000000" w14:paraId="0000072D">
      <w:pPr>
        <w:shd w:fill="ffffff" w:val="clear"/>
        <w:spacing w:after="0" w:before="0" w:line="240" w:lineRule="auto"/>
        <w:rPr>
          <w:color w:val="1d1c1d"/>
          <w:sz w:val="20"/>
          <w:szCs w:val="20"/>
        </w:rPr>
      </w:pPr>
      <w:r w:rsidDel="00000000" w:rsidR="00000000" w:rsidRPr="00000000">
        <w:rPr>
          <w:color w:val="1d1c1d"/>
          <w:sz w:val="20"/>
          <w:szCs w:val="20"/>
          <w:rtl w:val="0"/>
        </w:rPr>
        <w:t xml:space="preserve">A.</w:t>
      </w:r>
      <w:hyperlink r:id="rId554">
        <w:r w:rsidDel="00000000" w:rsidR="00000000" w:rsidRPr="00000000">
          <w:rPr>
            <w:color w:val="1d1c1d"/>
            <w:sz w:val="20"/>
            <w:szCs w:val="20"/>
            <w:rtl w:val="0"/>
          </w:rPr>
          <w:t xml:space="preserve"> </w:t>
        </w:r>
      </w:hyperlink>
      <w:r w:rsidDel="00000000" w:rsidR="00000000" w:rsidRPr="00000000">
        <w:rPr>
          <w:color w:val="1d1c1d"/>
          <w:sz w:val="20"/>
          <w:szCs w:val="20"/>
          <w:rtl w:val="0"/>
        </w:rPr>
        <w:t xml:space="preserve">Hey! If you are engaging with your peers, making quality contributions to the community and have a good pace in the course, please be assured that you are doing good.</w:t>
      </w:r>
    </w:p>
    <w:p w:rsidR="00000000" w:rsidDel="00000000" w:rsidP="00000000" w:rsidRDefault="00000000" w:rsidRPr="00000000" w14:paraId="0000072E">
      <w:pPr>
        <w:shd w:fill="ffffff" w:val="clear"/>
        <w:spacing w:after="0" w:before="0" w:line="240" w:lineRule="auto"/>
        <w:rPr>
          <w:color w:val="1d1c1d"/>
          <w:sz w:val="20"/>
          <w:szCs w:val="20"/>
        </w:rPr>
      </w:pPr>
      <w:r w:rsidDel="00000000" w:rsidR="00000000" w:rsidRPr="00000000">
        <w:rPr>
          <w:rtl w:val="0"/>
        </w:rPr>
      </w:r>
    </w:p>
    <w:p w:rsidR="00000000" w:rsidDel="00000000" w:rsidP="00000000" w:rsidRDefault="00000000" w:rsidRPr="00000000" w14:paraId="0000072F">
      <w:pPr>
        <w:shd w:fill="ffffff" w:val="clear"/>
        <w:spacing w:after="0" w:before="0" w:line="240" w:lineRule="auto"/>
        <w:rPr>
          <w:b w:val="1"/>
          <w:color w:val="1d1c1d"/>
          <w:sz w:val="20"/>
          <w:szCs w:val="20"/>
        </w:rPr>
      </w:pPr>
      <w:r w:rsidDel="00000000" w:rsidR="00000000" w:rsidRPr="00000000">
        <w:rPr>
          <w:b w:val="1"/>
          <w:color w:val="1d1c1d"/>
          <w:sz w:val="20"/>
          <w:szCs w:val="20"/>
          <w:rtl w:val="0"/>
        </w:rPr>
        <w:t xml:space="preserve">Q.</w:t>
      </w:r>
      <w:r w:rsidDel="00000000" w:rsidR="00000000" w:rsidRPr="00000000">
        <w:rPr>
          <w:color w:val="1d1c1d"/>
          <w:sz w:val="20"/>
          <w:szCs w:val="20"/>
          <w:rtl w:val="0"/>
        </w:rPr>
        <w:t xml:space="preserve"> </w:t>
      </w:r>
      <w:r w:rsidDel="00000000" w:rsidR="00000000" w:rsidRPr="00000000">
        <w:rPr>
          <w:b w:val="1"/>
          <w:color w:val="1d1c1d"/>
          <w:sz w:val="20"/>
          <w:szCs w:val="20"/>
          <w:rtl w:val="0"/>
        </w:rPr>
        <w:t xml:space="preserve">Is it necessary to watch all the videos?</w:t>
      </w:r>
    </w:p>
    <w:p w:rsidR="00000000" w:rsidDel="00000000" w:rsidP="00000000" w:rsidRDefault="00000000" w:rsidRPr="00000000" w14:paraId="00000730">
      <w:pPr>
        <w:shd w:fill="ffffff" w:val="clear"/>
        <w:spacing w:after="0" w:before="0" w:line="240" w:lineRule="auto"/>
        <w:rPr>
          <w:b w:val="1"/>
          <w:color w:val="1d1c1d"/>
          <w:sz w:val="20"/>
          <w:szCs w:val="20"/>
        </w:rPr>
      </w:pPr>
      <w:r w:rsidDel="00000000" w:rsidR="00000000" w:rsidRPr="00000000">
        <w:rPr>
          <w:b w:val="1"/>
          <w:color w:val="1d1c1d"/>
          <w:sz w:val="20"/>
          <w:szCs w:val="20"/>
          <w:rtl w:val="0"/>
        </w:rPr>
        <w:t xml:space="preserve">Is it ok to leave some lab walkthroughs?</w:t>
      </w:r>
    </w:p>
    <w:p w:rsidR="00000000" w:rsidDel="00000000" w:rsidP="00000000" w:rsidRDefault="00000000" w:rsidRPr="00000000" w14:paraId="00000731">
      <w:pPr>
        <w:shd w:fill="ffffff" w:val="clear"/>
        <w:spacing w:after="0" w:before="0" w:line="240" w:lineRule="auto"/>
        <w:rPr>
          <w:b w:val="1"/>
          <w:color w:val="1d1c1d"/>
          <w:sz w:val="20"/>
          <w:szCs w:val="20"/>
        </w:rPr>
      </w:pPr>
      <w:r w:rsidDel="00000000" w:rsidR="00000000" w:rsidRPr="00000000">
        <w:rPr>
          <w:b w:val="1"/>
          <w:color w:val="1d1c1d"/>
          <w:sz w:val="20"/>
          <w:szCs w:val="20"/>
          <w:rtl w:val="0"/>
        </w:rPr>
        <w:t xml:space="preserve">Can you please confirm what is complete?</w:t>
      </w:r>
    </w:p>
    <w:p w:rsidR="00000000" w:rsidDel="00000000" w:rsidP="00000000" w:rsidRDefault="00000000" w:rsidRPr="00000000" w14:paraId="00000732">
      <w:pPr>
        <w:shd w:fill="ffffff" w:val="clear"/>
        <w:spacing w:after="0" w:before="0" w:line="240" w:lineRule="auto"/>
        <w:rPr>
          <w:color w:val="1d1c1d"/>
          <w:sz w:val="20"/>
          <w:szCs w:val="20"/>
        </w:rPr>
      </w:pPr>
      <w:r w:rsidDel="00000000" w:rsidR="00000000" w:rsidRPr="00000000">
        <w:rPr>
          <w:color w:val="1d1c1d"/>
          <w:sz w:val="20"/>
          <w:szCs w:val="20"/>
          <w:rtl w:val="0"/>
        </w:rPr>
        <w:t xml:space="preserve">A.</w:t>
      </w:r>
      <w:hyperlink r:id="rId555">
        <w:r w:rsidDel="00000000" w:rsidR="00000000" w:rsidRPr="00000000">
          <w:rPr>
            <w:color w:val="1d1c1d"/>
            <w:sz w:val="20"/>
            <w:szCs w:val="20"/>
            <w:rtl w:val="0"/>
          </w:rPr>
          <w:t xml:space="preserve"> </w:t>
        </w:r>
      </w:hyperlink>
      <w:r w:rsidDel="00000000" w:rsidR="00000000" w:rsidRPr="00000000">
        <w:rPr>
          <w:color w:val="1d1c1d"/>
          <w:sz w:val="20"/>
          <w:szCs w:val="20"/>
          <w:rtl w:val="0"/>
        </w:rPr>
        <w:t xml:space="preserve">So it not necessary to go through every second of the videos, what is important is to get the gist of them!</w:t>
      </w:r>
    </w:p>
    <w:p w:rsidR="00000000" w:rsidDel="00000000" w:rsidP="00000000" w:rsidRDefault="00000000" w:rsidRPr="00000000" w14:paraId="00000733">
      <w:pPr>
        <w:shd w:fill="ffffff" w:val="clear"/>
        <w:spacing w:after="0" w:before="0" w:line="240" w:lineRule="auto"/>
        <w:rPr>
          <w:b w:val="1"/>
          <w:color w:val="1d1c1d"/>
          <w:sz w:val="20"/>
          <w:szCs w:val="20"/>
        </w:rPr>
      </w:pPr>
      <w:r w:rsidDel="00000000" w:rsidR="00000000" w:rsidRPr="00000000">
        <w:rPr>
          <w:rtl w:val="0"/>
        </w:rPr>
      </w:r>
    </w:p>
    <w:p w:rsidR="00000000" w:rsidDel="00000000" w:rsidP="00000000" w:rsidRDefault="00000000" w:rsidRPr="00000000" w14:paraId="00000734">
      <w:pPr>
        <w:shd w:fill="ffffff" w:val="clear"/>
        <w:spacing w:after="0" w:before="0" w:line="240" w:lineRule="auto"/>
        <w:rPr>
          <w:b w:val="1"/>
          <w:color w:val="1d1c1d"/>
          <w:sz w:val="20"/>
          <w:szCs w:val="20"/>
        </w:rPr>
      </w:pPr>
      <w:r w:rsidDel="00000000" w:rsidR="00000000" w:rsidRPr="00000000">
        <w:rPr>
          <w:b w:val="1"/>
          <w:color w:val="1d1c1d"/>
          <w:sz w:val="20"/>
          <w:szCs w:val="20"/>
          <w:rtl w:val="0"/>
        </w:rPr>
        <w:t xml:space="preserve">Q. How useful is doing the projects (and is there a channel for it)? I saw an initiative with a spreadsheet somewhere but lost it. I havent even started college yet and would probably need a lot of guidance to do a project (and they seem quite competitive). I would really love to apply my skills but I would like to know more about the time commitments, difficulty, and guidance available... (edited) </w:t>
      </w:r>
    </w:p>
    <w:p w:rsidR="00000000" w:rsidDel="00000000" w:rsidP="00000000" w:rsidRDefault="00000000" w:rsidRPr="00000000" w14:paraId="00000735">
      <w:pPr>
        <w:shd w:fill="ffffff" w:val="clear"/>
        <w:spacing w:after="0" w:before="0" w:line="240" w:lineRule="auto"/>
        <w:rPr>
          <w:sz w:val="20"/>
          <w:szCs w:val="20"/>
        </w:rPr>
      </w:pPr>
      <w:r w:rsidDel="00000000" w:rsidR="00000000" w:rsidRPr="00000000">
        <w:rPr>
          <w:color w:val="1d1c1d"/>
          <w:sz w:val="20"/>
          <w:szCs w:val="20"/>
          <w:rtl w:val="0"/>
        </w:rPr>
        <w:t xml:space="preserve">A. Hey Tanaya! Your peers have already summed it up for you here but to add it to it, please have a look at the #project_ideas channel, may be also drop in your questions regarding how can you get hands in a project, what can be a good starting point for you based on your experience etc. in this channel and get insights on them from your peers!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90" Type="http://schemas.openxmlformats.org/officeDocument/2006/relationships/hyperlink" Target="https://microsoftmlchallenge.slack.com/team/U016S9BUN6N" TargetMode="External"/><Relationship Id="rId194" Type="http://schemas.openxmlformats.org/officeDocument/2006/relationships/hyperlink" Target="https://microsoftmlchallenge.slack.com/team/U016PJWMGSC" TargetMode="External"/><Relationship Id="rId193" Type="http://schemas.openxmlformats.org/officeDocument/2006/relationships/hyperlink" Target="https://microsoftmlchallenge.slack.com/team/U016S4V9482" TargetMode="External"/><Relationship Id="rId192" Type="http://schemas.openxmlformats.org/officeDocument/2006/relationships/hyperlink" Target="https://microsoftmlchallenge.slack.com/team/U016PJWMGSC" TargetMode="External"/><Relationship Id="rId191" Type="http://schemas.openxmlformats.org/officeDocument/2006/relationships/hyperlink" Target="https://microsoftmlchallenge.slack.com/team/U016PJWMGSC" TargetMode="External"/><Relationship Id="rId187" Type="http://schemas.openxmlformats.org/officeDocument/2006/relationships/hyperlink" Target="https://microsoftmlchallenge.slack.com/team/U016ZR4LB0C" TargetMode="External"/><Relationship Id="rId186" Type="http://schemas.openxmlformats.org/officeDocument/2006/relationships/hyperlink" Target="https://microsoftmlchallenge.slack.com/team/U016ZR4LB0C" TargetMode="External"/><Relationship Id="rId185" Type="http://schemas.openxmlformats.org/officeDocument/2006/relationships/hyperlink" Target="https://microsoftmlchallenge.slack.com/team/U016NCSPJCW" TargetMode="External"/><Relationship Id="rId184" Type="http://schemas.openxmlformats.org/officeDocument/2006/relationships/hyperlink" Target="https://microsoftmlchallenge.slack.com/team/U016NCSPJCW" TargetMode="External"/><Relationship Id="rId189" Type="http://schemas.openxmlformats.org/officeDocument/2006/relationships/hyperlink" Target="https://microsoftmlchallenge.slack.com/team/U016S9BUN6N" TargetMode="External"/><Relationship Id="rId188" Type="http://schemas.openxmlformats.org/officeDocument/2006/relationships/image" Target="media/image51.png"/><Relationship Id="rId183" Type="http://schemas.openxmlformats.org/officeDocument/2006/relationships/hyperlink" Target="https://microsoftmlchallenge.slack.com/team/U016KBF5MM2" TargetMode="External"/><Relationship Id="rId182" Type="http://schemas.openxmlformats.org/officeDocument/2006/relationships/hyperlink" Target="https://microsoftmlchallenge.slack.com/team/U016KBF5MM2" TargetMode="External"/><Relationship Id="rId181" Type="http://schemas.openxmlformats.org/officeDocument/2006/relationships/hyperlink" Target="https://microsoftmlchallenge.slack.com/team/U016PJWMGSC" TargetMode="External"/><Relationship Id="rId180" Type="http://schemas.openxmlformats.org/officeDocument/2006/relationships/hyperlink" Target="https://microsoftmlchallenge.slack.com/team/U016PJWMGSC" TargetMode="External"/><Relationship Id="rId176" Type="http://schemas.openxmlformats.org/officeDocument/2006/relationships/hyperlink" Target="https://microsoftmlchallenge.slack.com/team/U01697LD1QF" TargetMode="External"/><Relationship Id="rId297" Type="http://schemas.openxmlformats.org/officeDocument/2006/relationships/hyperlink" Target="https://microsoftmlchallenge.slack.com/team/U017AF0GKCZ" TargetMode="External"/><Relationship Id="rId175" Type="http://schemas.openxmlformats.org/officeDocument/2006/relationships/hyperlink" Target="https://microsoftmlchallenge.slack.com/team/U01697LD1QF" TargetMode="External"/><Relationship Id="rId296" Type="http://schemas.openxmlformats.org/officeDocument/2006/relationships/hyperlink" Target="https://microsoftmlchallenge.slack.com/team/U017AF0GKCZ" TargetMode="External"/><Relationship Id="rId174" Type="http://schemas.openxmlformats.org/officeDocument/2006/relationships/hyperlink" Target="https://microsoftmlchallenge.slack.com/team/U01697LD1QF" TargetMode="External"/><Relationship Id="rId295" Type="http://schemas.openxmlformats.org/officeDocument/2006/relationships/hyperlink" Target="https://forms.gle/VPnWMdnauQgZukZp8" TargetMode="External"/><Relationship Id="rId173" Type="http://schemas.openxmlformats.org/officeDocument/2006/relationships/hyperlink" Target="https://microsoftmlchallenge.slack.com/archives/C017CQ3FBPT" TargetMode="External"/><Relationship Id="rId294" Type="http://schemas.openxmlformats.org/officeDocument/2006/relationships/hyperlink" Target="https://forms.gle/VPnWMdnauQgZukZp8" TargetMode="External"/><Relationship Id="rId179" Type="http://schemas.openxmlformats.org/officeDocument/2006/relationships/hyperlink" Target="https://microsoftmlchallenge.slack.com/team/U016AP5RNR5" TargetMode="External"/><Relationship Id="rId178" Type="http://schemas.openxmlformats.org/officeDocument/2006/relationships/hyperlink" Target="https://microsoftmlchallenge.slack.com/team/U016AP5RNR5" TargetMode="External"/><Relationship Id="rId299" Type="http://schemas.openxmlformats.org/officeDocument/2006/relationships/hyperlink" Target="https://microsoftmlchallenge.slack.com/team/U017GGTK2D6" TargetMode="External"/><Relationship Id="rId177" Type="http://schemas.openxmlformats.org/officeDocument/2006/relationships/hyperlink" Target="https://microsoftmlchallenge.slack.com/team/U01697LD1QF" TargetMode="External"/><Relationship Id="rId298" Type="http://schemas.openxmlformats.org/officeDocument/2006/relationships/image" Target="media/image3.png"/><Relationship Id="rId198" Type="http://schemas.openxmlformats.org/officeDocument/2006/relationships/hyperlink" Target="https://microsoftmlchallenge.slack.com/team/U016KBF5MM2" TargetMode="External"/><Relationship Id="rId197" Type="http://schemas.openxmlformats.org/officeDocument/2006/relationships/hyperlink" Target="https://microsoftmlchallenge.slack.com/team/U016PJWMGSC" TargetMode="External"/><Relationship Id="rId196" Type="http://schemas.openxmlformats.org/officeDocument/2006/relationships/hyperlink" Target="https://microsoftmlchallenge.slack.com/team/U016PJWMGSC" TargetMode="External"/><Relationship Id="rId195" Type="http://schemas.openxmlformats.org/officeDocument/2006/relationships/hyperlink" Target="https://microsoftmlchallenge.slack.com/team/U016PJWMGSC" TargetMode="External"/><Relationship Id="rId199" Type="http://schemas.openxmlformats.org/officeDocument/2006/relationships/hyperlink" Target="https://microsoftmlchallenge.slack.com/team/U016KBF5MM2" TargetMode="External"/><Relationship Id="rId150" Type="http://schemas.openxmlformats.org/officeDocument/2006/relationships/hyperlink" Target="https://microsoftmlchallenge.slack.com/team/U016DN910Q7" TargetMode="External"/><Relationship Id="rId271" Type="http://schemas.openxmlformats.org/officeDocument/2006/relationships/hyperlink" Target="https://sites.google.com/udacity.com/microsoftazurechallenge/community/student-leaders" TargetMode="External"/><Relationship Id="rId392" Type="http://schemas.openxmlformats.org/officeDocument/2006/relationships/hyperlink" Target="https://microsoftmlchallenge.slack.com/archives/C01797Y7CS0" TargetMode="External"/><Relationship Id="rId270" Type="http://schemas.openxmlformats.org/officeDocument/2006/relationships/hyperlink" Target="https://microsoftmlchallenge.slack.com/team/U016PJWMGSC" TargetMode="External"/><Relationship Id="rId391" Type="http://schemas.openxmlformats.org/officeDocument/2006/relationships/hyperlink" Target="https://microsoftmlchallenge.slack.com/archives/C01797Y7CS0" TargetMode="External"/><Relationship Id="rId390" Type="http://schemas.openxmlformats.org/officeDocument/2006/relationships/hyperlink" Target="https://microsoftmlchallenge.slack.com/team/U016Z4ULBK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microsoftmlchallenge.slack.com/team/U016DN910Q7" TargetMode="External"/><Relationship Id="rId4" Type="http://schemas.openxmlformats.org/officeDocument/2006/relationships/numbering" Target="numbering.xml"/><Relationship Id="rId148" Type="http://schemas.openxmlformats.org/officeDocument/2006/relationships/hyperlink" Target="https://microsoftmlchallenge.slack.com/team/U016JRT3CSJ" TargetMode="External"/><Relationship Id="rId269" Type="http://schemas.openxmlformats.org/officeDocument/2006/relationships/hyperlink" Target="https://microsoftmlchallenge.slack.com/team/U016KBF5MM2" TargetMode="External"/><Relationship Id="rId9" Type="http://schemas.openxmlformats.org/officeDocument/2006/relationships/hyperlink" Target="https://www.linkedin.com/in/taimurzahid/" TargetMode="External"/><Relationship Id="rId143" Type="http://schemas.openxmlformats.org/officeDocument/2006/relationships/hyperlink" Target="https://microsoftmlchallenge.slack.com/team/U016KBF5MM2" TargetMode="External"/><Relationship Id="rId264" Type="http://schemas.openxmlformats.org/officeDocument/2006/relationships/hyperlink" Target="https://microsoftmlchallenge.slack.com/team/U016JSHER6J" TargetMode="External"/><Relationship Id="rId385" Type="http://schemas.openxmlformats.org/officeDocument/2006/relationships/hyperlink" Target="https://microsoftmlchallenge.slack.com/team/U016AT3C1NK" TargetMode="External"/><Relationship Id="rId142" Type="http://schemas.openxmlformats.org/officeDocument/2006/relationships/hyperlink" Target="https://microsoftmlchallenge.slack.com/team/U016PJWMGSC" TargetMode="External"/><Relationship Id="rId263" Type="http://schemas.openxmlformats.org/officeDocument/2006/relationships/hyperlink" Target="https://microsoftmlchallenge.slack.com/team/U016WJM1K0C" TargetMode="External"/><Relationship Id="rId384" Type="http://schemas.openxmlformats.org/officeDocument/2006/relationships/hyperlink" Target="https://microsoftmlchallenge.slack.com/team/U016YT0PDHA" TargetMode="External"/><Relationship Id="rId141" Type="http://schemas.openxmlformats.org/officeDocument/2006/relationships/hyperlink" Target="https://microsoftmlchallenge.slack.com/team/U016PJWMGSC" TargetMode="External"/><Relationship Id="rId262" Type="http://schemas.openxmlformats.org/officeDocument/2006/relationships/hyperlink" Target="https://microsoftmlchallenge.slack.com/team/U016V7L6N67" TargetMode="External"/><Relationship Id="rId383" Type="http://schemas.openxmlformats.org/officeDocument/2006/relationships/hyperlink" Target="https://microsoftmlchallenge.slack.com/team/U016YT0PDHA" TargetMode="External"/><Relationship Id="rId140" Type="http://schemas.openxmlformats.org/officeDocument/2006/relationships/hyperlink" Target="https://microsoftmlchallenge.slack.com/team/U0176NAE48H" TargetMode="External"/><Relationship Id="rId261" Type="http://schemas.openxmlformats.org/officeDocument/2006/relationships/hyperlink" Target="https://microsoftmlchallenge.slack.com/team/U017DUG7YJC" TargetMode="External"/><Relationship Id="rId382" Type="http://schemas.openxmlformats.org/officeDocument/2006/relationships/hyperlink" Target="https://microsoftmlchallenge.slack.com/team/U016PJWMGSC" TargetMode="External"/><Relationship Id="rId5" Type="http://schemas.openxmlformats.org/officeDocument/2006/relationships/styles" Target="styles.xml"/><Relationship Id="rId147" Type="http://schemas.openxmlformats.org/officeDocument/2006/relationships/hyperlink" Target="https://microsoftmlchallenge.slack.com/team/U016JRT3CSJ" TargetMode="External"/><Relationship Id="rId268" Type="http://schemas.openxmlformats.org/officeDocument/2006/relationships/hyperlink" Target="https://sites.google.com/udacity.com/microsoftazurechallenge/resources" TargetMode="External"/><Relationship Id="rId389" Type="http://schemas.openxmlformats.org/officeDocument/2006/relationships/hyperlink" Target="https://microsoftmlchallenge.slack.com/team/U016Z4ULBK8" TargetMode="External"/><Relationship Id="rId6" Type="http://schemas.openxmlformats.org/officeDocument/2006/relationships/image" Target="media/image53.png"/><Relationship Id="rId146" Type="http://schemas.openxmlformats.org/officeDocument/2006/relationships/hyperlink" Target="https://microsoftmlchallenge.slack.com/team/U016JRBKRGE" TargetMode="External"/><Relationship Id="rId267" Type="http://schemas.openxmlformats.org/officeDocument/2006/relationships/hyperlink" Target="https://microsoftmlchallenge.slack.com/team/U016MRHA5UN" TargetMode="External"/><Relationship Id="rId388" Type="http://schemas.openxmlformats.org/officeDocument/2006/relationships/hyperlink" Target="https://microsoftmlchallenge.slack.com/archives/C0174DS4R08" TargetMode="External"/><Relationship Id="rId7" Type="http://schemas.openxmlformats.org/officeDocument/2006/relationships/image" Target="media/image10.png"/><Relationship Id="rId145" Type="http://schemas.openxmlformats.org/officeDocument/2006/relationships/image" Target="media/image24.png"/><Relationship Id="rId266" Type="http://schemas.openxmlformats.org/officeDocument/2006/relationships/hyperlink" Target="https://microsoftmlchallenge.slack.com/team/U016KBF5MM2" TargetMode="External"/><Relationship Id="rId387" Type="http://schemas.openxmlformats.org/officeDocument/2006/relationships/hyperlink" Target="https://microsoftmlchallenge.slack.com/archives/C0174DS4R08" TargetMode="External"/><Relationship Id="rId8" Type="http://schemas.openxmlformats.org/officeDocument/2006/relationships/image" Target="media/image20.png"/><Relationship Id="rId144" Type="http://schemas.openxmlformats.org/officeDocument/2006/relationships/hyperlink" Target="https://microsoftmlchallenge.slack.com/team/U016KBF5MM2" TargetMode="External"/><Relationship Id="rId265" Type="http://schemas.openxmlformats.org/officeDocument/2006/relationships/image" Target="media/image9.png"/><Relationship Id="rId386" Type="http://schemas.openxmlformats.org/officeDocument/2006/relationships/hyperlink" Target="https://microsoftmlchallenge.slack.com/team/U016AT3C1NK" TargetMode="External"/><Relationship Id="rId260" Type="http://schemas.openxmlformats.org/officeDocument/2006/relationships/image" Target="media/image62.png"/><Relationship Id="rId381" Type="http://schemas.openxmlformats.org/officeDocument/2006/relationships/hyperlink" Target="https://microsoftmlchallenge.slack.com/team/U016PJWMGSC" TargetMode="External"/><Relationship Id="rId380" Type="http://schemas.openxmlformats.org/officeDocument/2006/relationships/image" Target="media/image39.png"/><Relationship Id="rId139" Type="http://schemas.openxmlformats.org/officeDocument/2006/relationships/hyperlink" Target="https://microsoftmlchallenge.slack.com/team/U0176NAE48H" TargetMode="External"/><Relationship Id="rId138" Type="http://schemas.openxmlformats.org/officeDocument/2006/relationships/image" Target="media/image31.gif"/><Relationship Id="rId259" Type="http://schemas.openxmlformats.org/officeDocument/2006/relationships/hyperlink" Target="https://microsoftmlchallenge.slack.com/team/U016PJWMGSC" TargetMode="External"/><Relationship Id="rId137" Type="http://schemas.openxmlformats.org/officeDocument/2006/relationships/image" Target="media/image54.png"/><Relationship Id="rId258" Type="http://schemas.openxmlformats.org/officeDocument/2006/relationships/hyperlink" Target="https://microsoftmlchallenge.slack.com/team/U016XQXBG6Q" TargetMode="External"/><Relationship Id="rId379" Type="http://schemas.openxmlformats.org/officeDocument/2006/relationships/hyperlink" Target="https://microsoftmlchallenge.slack.com/archives/C0171MB80FP" TargetMode="External"/><Relationship Id="rId132" Type="http://schemas.openxmlformats.org/officeDocument/2006/relationships/hyperlink" Target="https://microsoftmlchallenge.slack.com/team/U017SFQ1D5E" TargetMode="External"/><Relationship Id="rId253" Type="http://schemas.openxmlformats.org/officeDocument/2006/relationships/hyperlink" Target="https://microsoftmlchallenge.slack.com/archives/C017CQ3FBPT" TargetMode="External"/><Relationship Id="rId374" Type="http://schemas.openxmlformats.org/officeDocument/2006/relationships/hyperlink" Target="https://microsoftmlchallenge.slack.com/team/U017FJ17K4G" TargetMode="External"/><Relationship Id="rId495" Type="http://schemas.openxmlformats.org/officeDocument/2006/relationships/hyperlink" Target="https://microsoftmlchallenge.slack.com/team/U0170NJ3YMA" TargetMode="External"/><Relationship Id="rId131" Type="http://schemas.openxmlformats.org/officeDocument/2006/relationships/hyperlink" Target="https://microsoftmlchallenge.slack.com/team/U016MRHA5UN" TargetMode="External"/><Relationship Id="rId252" Type="http://schemas.openxmlformats.org/officeDocument/2006/relationships/hyperlink" Target="https://microsoftmlchallenge.slack.com/archives/C017CQ3FBPT" TargetMode="External"/><Relationship Id="rId373" Type="http://schemas.openxmlformats.org/officeDocument/2006/relationships/hyperlink" Target="https://classroom.udacity.com/me" TargetMode="External"/><Relationship Id="rId494" Type="http://schemas.openxmlformats.org/officeDocument/2006/relationships/hyperlink" Target="https://microsoftmlchallenge.slack.com/team/U0170NJ3YMA" TargetMode="External"/><Relationship Id="rId130" Type="http://schemas.openxmlformats.org/officeDocument/2006/relationships/hyperlink" Target="https://microsoftmlchallenge.slack.com/team/U016MRHA5UN" TargetMode="External"/><Relationship Id="rId251" Type="http://schemas.openxmlformats.org/officeDocument/2006/relationships/image" Target="media/image6.png"/><Relationship Id="rId372" Type="http://schemas.openxmlformats.org/officeDocument/2006/relationships/hyperlink" Target="https://classroom.udacity.com/me" TargetMode="External"/><Relationship Id="rId493" Type="http://schemas.openxmlformats.org/officeDocument/2006/relationships/image" Target="media/image56.png"/><Relationship Id="rId250" Type="http://schemas.openxmlformats.org/officeDocument/2006/relationships/hyperlink" Target="https://microsoftmlchallenge.slack.com/team/U016Q0TKKAR" TargetMode="External"/><Relationship Id="rId371" Type="http://schemas.openxmlformats.org/officeDocument/2006/relationships/hyperlink" Target="https://microsoftmlchallenge.slack.com/team/U016P5N5YJZ" TargetMode="External"/><Relationship Id="rId492" Type="http://schemas.openxmlformats.org/officeDocument/2006/relationships/hyperlink" Target="https://microsoftmlchallenge.slack.com/team/U01747W7AM7" TargetMode="External"/><Relationship Id="rId136" Type="http://schemas.openxmlformats.org/officeDocument/2006/relationships/hyperlink" Target="https://microsoftmlchallenge.slack.com/team/U016RSB6HEF" TargetMode="External"/><Relationship Id="rId257" Type="http://schemas.openxmlformats.org/officeDocument/2006/relationships/hyperlink" Target="https://microsoftmlchallenge.slack.com/archives/C0171MB80FP" TargetMode="External"/><Relationship Id="rId378" Type="http://schemas.openxmlformats.org/officeDocument/2006/relationships/hyperlink" Target="https://microsoftmlchallenge.slack.com/archives/C0171MB80FP" TargetMode="External"/><Relationship Id="rId499" Type="http://schemas.openxmlformats.org/officeDocument/2006/relationships/hyperlink" Target="https://microsoftmlchallenge.slack.com/team/U0177TQG6P3" TargetMode="External"/><Relationship Id="rId135" Type="http://schemas.openxmlformats.org/officeDocument/2006/relationships/hyperlink" Target="https://microsoftmlchallenge.slack.com/team/U016RSB6HEF" TargetMode="External"/><Relationship Id="rId256" Type="http://schemas.openxmlformats.org/officeDocument/2006/relationships/hyperlink" Target="https://microsoftmlchallenge.slack.com/archives/C0171MB80FP" TargetMode="External"/><Relationship Id="rId377" Type="http://schemas.openxmlformats.org/officeDocument/2006/relationships/hyperlink" Target="https://microsoftmlchallenge.slack.com/archives/C0171MB80FP" TargetMode="External"/><Relationship Id="rId498" Type="http://schemas.openxmlformats.org/officeDocument/2006/relationships/hyperlink" Target="https://microsoftmlchallenge.slack.com/team/U0177TQG6P3" TargetMode="External"/><Relationship Id="rId134" Type="http://schemas.openxmlformats.org/officeDocument/2006/relationships/hyperlink" Target="https://microsoftmlchallenge.slack.com/team/U016HTCGX6J" TargetMode="External"/><Relationship Id="rId255" Type="http://schemas.openxmlformats.org/officeDocument/2006/relationships/hyperlink" Target="https://microsoftmlchallenge.slack.com/team/U016FKBHW2K" TargetMode="External"/><Relationship Id="rId376" Type="http://schemas.openxmlformats.org/officeDocument/2006/relationships/hyperlink" Target="https://microsoftmlchallenge.slack.com/archives/C0171MB80FP" TargetMode="External"/><Relationship Id="rId497" Type="http://schemas.openxmlformats.org/officeDocument/2006/relationships/hyperlink" Target="https://microsoftmlchallenge.slack.com/team/U0175SD7RND" TargetMode="External"/><Relationship Id="rId133" Type="http://schemas.openxmlformats.org/officeDocument/2006/relationships/hyperlink" Target="https://microsoftmlchallenge.slack.com/team/U016HTCGX6J" TargetMode="External"/><Relationship Id="rId254" Type="http://schemas.openxmlformats.org/officeDocument/2006/relationships/hyperlink" Target="https://microsoftmlchallenge.slack.com/team/U016FKBHW2K" TargetMode="External"/><Relationship Id="rId375" Type="http://schemas.openxmlformats.org/officeDocument/2006/relationships/hyperlink" Target="https://microsoftmlchallenge.slack.com/team/U017FJ17K4G" TargetMode="External"/><Relationship Id="rId496" Type="http://schemas.openxmlformats.org/officeDocument/2006/relationships/hyperlink" Target="https://microsoftmlchallenge.slack.com/team/U0175SD7RND" TargetMode="External"/><Relationship Id="rId172" Type="http://schemas.openxmlformats.org/officeDocument/2006/relationships/hyperlink" Target="https://microsoftmlchallenge.slack.com/archives/C017CQ3FBPT" TargetMode="External"/><Relationship Id="rId293" Type="http://schemas.openxmlformats.org/officeDocument/2006/relationships/hyperlink" Target="https://microsoftmlchallenge.slack.com/team/U016BNXC4RM" TargetMode="External"/><Relationship Id="rId171" Type="http://schemas.openxmlformats.org/officeDocument/2006/relationships/hyperlink" Target="https://microsoftmlchallenge.slack.com/team/U016KBF5MM2" TargetMode="External"/><Relationship Id="rId292" Type="http://schemas.openxmlformats.org/officeDocument/2006/relationships/hyperlink" Target="https://microsoftmlchallenge.slack.com/team/U016BNXC4RM" TargetMode="External"/><Relationship Id="rId170" Type="http://schemas.openxmlformats.org/officeDocument/2006/relationships/hyperlink" Target="https://microsoftmlchallenge.slack.com/team/U016KBF5MM2" TargetMode="External"/><Relationship Id="rId291" Type="http://schemas.openxmlformats.org/officeDocument/2006/relationships/hyperlink" Target="https://microsoftmlchallenge.slack.com/archives/C017CQ3FBPT" TargetMode="External"/><Relationship Id="rId290" Type="http://schemas.openxmlformats.org/officeDocument/2006/relationships/hyperlink" Target="https://microsoftmlchallenge.slack.com/archives/C017CQ3FBPT" TargetMode="External"/><Relationship Id="rId165" Type="http://schemas.openxmlformats.org/officeDocument/2006/relationships/hyperlink" Target="https://microsoftmlchallenge.slack.com/team/U016JRT3CSJ" TargetMode="External"/><Relationship Id="rId286" Type="http://schemas.openxmlformats.org/officeDocument/2006/relationships/hyperlink" Target="https://microsoftmlchallenge.slack.com/team/U016KBF5MM2" TargetMode="External"/><Relationship Id="rId164" Type="http://schemas.openxmlformats.org/officeDocument/2006/relationships/hyperlink" Target="https://microsoftmlchallenge.slack.com/team/U016JRT3CSJ" TargetMode="External"/><Relationship Id="rId285" Type="http://schemas.openxmlformats.org/officeDocument/2006/relationships/hyperlink" Target="https://microsoftmlchallenge.slack.com/team/U016PJWMGSC" TargetMode="External"/><Relationship Id="rId163" Type="http://schemas.openxmlformats.org/officeDocument/2006/relationships/hyperlink" Target="https://microsoftmlchallenge.slack.com/team/U016JCSTTUN" TargetMode="External"/><Relationship Id="rId284" Type="http://schemas.openxmlformats.org/officeDocument/2006/relationships/hyperlink" Target="https://microsoftmlchallenge.slack.com/team/U016KBF5MM2" TargetMode="External"/><Relationship Id="rId162" Type="http://schemas.openxmlformats.org/officeDocument/2006/relationships/hyperlink" Target="https://microsoftmlchallenge.slack.com/team/U016JCSTTUN" TargetMode="External"/><Relationship Id="rId283" Type="http://schemas.openxmlformats.org/officeDocument/2006/relationships/image" Target="media/image38.png"/><Relationship Id="rId169" Type="http://schemas.openxmlformats.org/officeDocument/2006/relationships/hyperlink" Target="https://microsoftmlchallenge.slack.com/team/U016PJWMGSC" TargetMode="External"/><Relationship Id="rId168" Type="http://schemas.openxmlformats.org/officeDocument/2006/relationships/hyperlink" Target="https://microsoftmlchallenge.slack.com/team/U016PJWMGSC" TargetMode="External"/><Relationship Id="rId289" Type="http://schemas.openxmlformats.org/officeDocument/2006/relationships/hyperlink" Target="https://microsoftmlchallenge.slack.com/team/U016PJWMGSC" TargetMode="External"/><Relationship Id="rId167" Type="http://schemas.openxmlformats.org/officeDocument/2006/relationships/hyperlink" Target="https://microsoftmlchallenge.slack.com/archives/C016ES7V6G3" TargetMode="External"/><Relationship Id="rId288" Type="http://schemas.openxmlformats.org/officeDocument/2006/relationships/hyperlink" Target="https://microsoftmlchallenge.slack.com/team/U016W5DCXHR" TargetMode="External"/><Relationship Id="rId166" Type="http://schemas.openxmlformats.org/officeDocument/2006/relationships/hyperlink" Target="https://microsoftmlchallenge.slack.com/archives/C016ES7V6G3" TargetMode="External"/><Relationship Id="rId287" Type="http://schemas.openxmlformats.org/officeDocument/2006/relationships/hyperlink" Target="https://microsoftmlchallenge.slack.com/team/U017FHP0LJU" TargetMode="External"/><Relationship Id="rId161" Type="http://schemas.openxmlformats.org/officeDocument/2006/relationships/image" Target="media/image7.png"/><Relationship Id="rId282" Type="http://schemas.openxmlformats.org/officeDocument/2006/relationships/image" Target="media/image32.png"/><Relationship Id="rId160" Type="http://schemas.openxmlformats.org/officeDocument/2006/relationships/hyperlink" Target="https://microsoftmlchallenge.slack.com/team/U016JCSTTUN" TargetMode="External"/><Relationship Id="rId281" Type="http://schemas.openxmlformats.org/officeDocument/2006/relationships/hyperlink" Target="https://microsoftmlchallenge.slack.com/team/U016PJWMGSC" TargetMode="External"/><Relationship Id="rId280" Type="http://schemas.openxmlformats.org/officeDocument/2006/relationships/hyperlink" Target="https://microsoftmlchallenge.slack.com/team/U016P65R68M" TargetMode="External"/><Relationship Id="rId159" Type="http://schemas.openxmlformats.org/officeDocument/2006/relationships/hyperlink" Target="https://microsoftmlchallenge.slack.com/team/U016JCSTTUN" TargetMode="External"/><Relationship Id="rId154" Type="http://schemas.openxmlformats.org/officeDocument/2006/relationships/hyperlink" Target="https://microsoftmlchallenge.slack.com/team/U016AT93TPZ" TargetMode="External"/><Relationship Id="rId275" Type="http://schemas.openxmlformats.org/officeDocument/2006/relationships/hyperlink" Target="https://microsoftmlchallenge.slack.com/team/U016PJWMGSC" TargetMode="External"/><Relationship Id="rId396" Type="http://schemas.openxmlformats.org/officeDocument/2006/relationships/hyperlink" Target="https://microsoftmlchallenge.slack.com/archives/C017CQ3FBPT" TargetMode="External"/><Relationship Id="rId153" Type="http://schemas.openxmlformats.org/officeDocument/2006/relationships/hyperlink" Target="https://microsoftmlchallenge.slack.com/team/U016AT93TPZ" TargetMode="External"/><Relationship Id="rId274" Type="http://schemas.openxmlformats.org/officeDocument/2006/relationships/image" Target="media/image40.png"/><Relationship Id="rId395" Type="http://schemas.openxmlformats.org/officeDocument/2006/relationships/image" Target="media/image55.png"/><Relationship Id="rId152" Type="http://schemas.openxmlformats.org/officeDocument/2006/relationships/hyperlink" Target="https://microsoftmlchallenge.slack.com/team/U017AF0GKCZ" TargetMode="External"/><Relationship Id="rId273" Type="http://schemas.openxmlformats.org/officeDocument/2006/relationships/hyperlink" Target="https://microsoftmlchallenge.slack.com/team/U016PJWMGSC" TargetMode="External"/><Relationship Id="rId394" Type="http://schemas.openxmlformats.org/officeDocument/2006/relationships/hyperlink" Target="https://microsoftmlchallenge.slack.com/team/U017AF0GKCZ" TargetMode="External"/><Relationship Id="rId151" Type="http://schemas.openxmlformats.org/officeDocument/2006/relationships/hyperlink" Target="https://microsoftmlchallenge.slack.com/team/U017AF0GKCZ" TargetMode="External"/><Relationship Id="rId272" Type="http://schemas.openxmlformats.org/officeDocument/2006/relationships/hyperlink" Target="https://microsoftmlchallenge.slack.com/team/U016SP5AMGT" TargetMode="External"/><Relationship Id="rId393" Type="http://schemas.openxmlformats.org/officeDocument/2006/relationships/hyperlink" Target="https://microsoftmlchallenge.slack.com/team/U017AF0GKCZ" TargetMode="External"/><Relationship Id="rId158" Type="http://schemas.openxmlformats.org/officeDocument/2006/relationships/hyperlink" Target="https://microsoftmlchallenge.slack.com/team/U016RHZ9KJN" TargetMode="External"/><Relationship Id="rId279" Type="http://schemas.openxmlformats.org/officeDocument/2006/relationships/hyperlink" Target="https://sites.google.com/udacity.com/microsoftazurechallenge/home" TargetMode="External"/><Relationship Id="rId157" Type="http://schemas.openxmlformats.org/officeDocument/2006/relationships/hyperlink" Target="https://microsoftmlchallenge.slack.com/team/U016RHZ9KJN" TargetMode="External"/><Relationship Id="rId278" Type="http://schemas.openxmlformats.org/officeDocument/2006/relationships/hyperlink" Target="https://microsoftmlchallenge.slack.com/team/U017J4E2XLG" TargetMode="External"/><Relationship Id="rId399" Type="http://schemas.openxmlformats.org/officeDocument/2006/relationships/hyperlink" Target="https://microsoftmlchallenge.slack.com/team/U016YA1H1V1" TargetMode="External"/><Relationship Id="rId156" Type="http://schemas.openxmlformats.org/officeDocument/2006/relationships/hyperlink" Target="https://microsoftmlchallenge.slack.com/team/U016PJWMGSC" TargetMode="External"/><Relationship Id="rId277" Type="http://schemas.openxmlformats.org/officeDocument/2006/relationships/hyperlink" Target="https://microsoftmlchallenge.slack.com/team/U016KBF5MM2" TargetMode="External"/><Relationship Id="rId398" Type="http://schemas.openxmlformats.org/officeDocument/2006/relationships/hyperlink" Target="https://microsoftmlchallenge.slack.com/team/U016YA1H1V1" TargetMode="External"/><Relationship Id="rId155" Type="http://schemas.openxmlformats.org/officeDocument/2006/relationships/hyperlink" Target="https://microsoftmlchallenge.slack.com/team/U016PJWMGSC" TargetMode="External"/><Relationship Id="rId276" Type="http://schemas.openxmlformats.org/officeDocument/2006/relationships/hyperlink" Target="https://microsoftmlchallenge.slack.com/team/U0166E06YH4" TargetMode="External"/><Relationship Id="rId397" Type="http://schemas.openxmlformats.org/officeDocument/2006/relationships/hyperlink" Target="https://microsoftmlchallenge.slack.com/archives/C017CQ3FBPT" TargetMode="External"/><Relationship Id="rId40" Type="http://schemas.openxmlformats.org/officeDocument/2006/relationships/hyperlink" Target="https://microsoftmlchallenge.slack.com/team/U0175P9SSJV" TargetMode="External"/><Relationship Id="rId42" Type="http://schemas.openxmlformats.org/officeDocument/2006/relationships/hyperlink" Target="https://microsoftmlchallenge.slack.com/team/U016PJWMGSC" TargetMode="External"/><Relationship Id="rId41" Type="http://schemas.openxmlformats.org/officeDocument/2006/relationships/hyperlink" Target="https://microsoftmlchallenge.slack.com/archives/C016ES7V6G3" TargetMode="External"/><Relationship Id="rId44" Type="http://schemas.openxmlformats.org/officeDocument/2006/relationships/hyperlink" Target="https://sites.google.com/udacity.com/microsoftazurechallenge/community/50-days-of-udacity?authuser=0" TargetMode="External"/><Relationship Id="rId43" Type="http://schemas.openxmlformats.org/officeDocument/2006/relationships/image" Target="media/image1.png"/><Relationship Id="rId46" Type="http://schemas.openxmlformats.org/officeDocument/2006/relationships/hyperlink" Target="https://microsoftmlchallenge.slack.com/team/U016PJWMGSC" TargetMode="External"/><Relationship Id="rId45" Type="http://schemas.openxmlformats.org/officeDocument/2006/relationships/image" Target="media/image13.gif"/><Relationship Id="rId509" Type="http://schemas.openxmlformats.org/officeDocument/2006/relationships/hyperlink" Target="https://microsoftmlchallenge.slack.com/archives/C0171MB80FP" TargetMode="External"/><Relationship Id="rId508" Type="http://schemas.openxmlformats.org/officeDocument/2006/relationships/hyperlink" Target="https://microsoftmlchallenge.slack.com/archives/C0171MB80FP" TargetMode="External"/><Relationship Id="rId503" Type="http://schemas.openxmlformats.org/officeDocument/2006/relationships/hyperlink" Target="https://microsoftmlchallenge.slack.com/archives/C017CQ3FBPT" TargetMode="External"/><Relationship Id="rId502" Type="http://schemas.openxmlformats.org/officeDocument/2006/relationships/hyperlink" Target="https://microsoftmlchallenge.slack.com/archives/C017CQ3FBPT" TargetMode="External"/><Relationship Id="rId501" Type="http://schemas.openxmlformats.org/officeDocument/2006/relationships/hyperlink" Target="https://microsoftmlchallenge.slack.com/team/U016C8XSS6T" TargetMode="External"/><Relationship Id="rId500" Type="http://schemas.openxmlformats.org/officeDocument/2006/relationships/hyperlink" Target="https://microsoftmlchallenge.slack.com/team/U016C8XSS6T" TargetMode="External"/><Relationship Id="rId507" Type="http://schemas.openxmlformats.org/officeDocument/2006/relationships/hyperlink" Target="https://microsoftmlchallenge.slack.com/archives/C017CQ3FBPT" TargetMode="External"/><Relationship Id="rId506" Type="http://schemas.openxmlformats.org/officeDocument/2006/relationships/hyperlink" Target="https://microsoftmlchallenge.slack.com/archives/C017CQ3FBPT" TargetMode="External"/><Relationship Id="rId505" Type="http://schemas.openxmlformats.org/officeDocument/2006/relationships/hyperlink" Target="https://microsoftmlchallenge.slack.com/team/U016P5384N9" TargetMode="External"/><Relationship Id="rId504" Type="http://schemas.openxmlformats.org/officeDocument/2006/relationships/hyperlink" Target="https://microsoftmlchallenge.slack.com/team/U016P5384N9" TargetMode="External"/><Relationship Id="rId48" Type="http://schemas.openxmlformats.org/officeDocument/2006/relationships/hyperlink" Target="https://microsoftmlchallenge.slack.com/team/U016QNFV0F5" TargetMode="External"/><Relationship Id="rId47" Type="http://schemas.openxmlformats.org/officeDocument/2006/relationships/hyperlink" Target="https://microsoftmlchallenge.slack.com/team/U016KBF5MM2" TargetMode="External"/><Relationship Id="rId49" Type="http://schemas.openxmlformats.org/officeDocument/2006/relationships/image" Target="media/image49.png"/><Relationship Id="rId31" Type="http://schemas.openxmlformats.org/officeDocument/2006/relationships/hyperlink" Target="https://microsoftmlchallenge.slack.com/team/U017M89UG9W" TargetMode="External"/><Relationship Id="rId30" Type="http://schemas.openxmlformats.org/officeDocument/2006/relationships/hyperlink" Target="https://microsoftmlchallenge.slack.com/team/U017H023WKA" TargetMode="External"/><Relationship Id="rId33" Type="http://schemas.openxmlformats.org/officeDocument/2006/relationships/hyperlink" Target="http://classroom.udacity.com/" TargetMode="External"/><Relationship Id="rId32" Type="http://schemas.openxmlformats.org/officeDocument/2006/relationships/hyperlink" Target="https://microsoftmlchallenge.slack.com/team/U01756QP5JM" TargetMode="External"/><Relationship Id="rId35" Type="http://schemas.openxmlformats.org/officeDocument/2006/relationships/hyperlink" Target="https://microsoftmlchallenge.slack.com/archives/C016D7V6YSZ/p1594440954213500" TargetMode="External"/><Relationship Id="rId34" Type="http://schemas.openxmlformats.org/officeDocument/2006/relationships/hyperlink" Target="http://portal.azure.com/" TargetMode="External"/><Relationship Id="rId37" Type="http://schemas.openxmlformats.org/officeDocument/2006/relationships/hyperlink" Target="https://microsoftmlchallenge.slack.com/team/U0172SGCDDF" TargetMode="External"/><Relationship Id="rId36" Type="http://schemas.openxmlformats.org/officeDocument/2006/relationships/hyperlink" Target="https://microsoftmlchallenge.slack.com/team/U01738ZBRH7" TargetMode="External"/><Relationship Id="rId39" Type="http://schemas.openxmlformats.org/officeDocument/2006/relationships/hyperlink" Target="https://sites.google.com/udacity.com/microsoftazurechallenge/overview/faqs?authuser=0#h.p_i7kWJ8ZcYI6m" TargetMode="External"/><Relationship Id="rId38" Type="http://schemas.openxmlformats.org/officeDocument/2006/relationships/hyperlink" Target="https://microsoftmlchallenge.slack.com/team/U016XSNPHFE" TargetMode="External"/><Relationship Id="rId20" Type="http://schemas.openxmlformats.org/officeDocument/2006/relationships/hyperlink" Target="https://microsoftmlchallenge.slack.com/team/U016PJWMGSC" TargetMode="External"/><Relationship Id="rId22" Type="http://schemas.openxmlformats.org/officeDocument/2006/relationships/image" Target="media/image18.png"/><Relationship Id="rId21" Type="http://schemas.openxmlformats.org/officeDocument/2006/relationships/hyperlink" Target="https://microsoftmlchallenge.slack.com/archives/C017CQ3FBPT" TargetMode="External"/><Relationship Id="rId24" Type="http://schemas.openxmlformats.org/officeDocument/2006/relationships/hyperlink" Target="https://microsoftmlchallenge.slack.com/team/U016MLWU69L" TargetMode="External"/><Relationship Id="rId23" Type="http://schemas.openxmlformats.org/officeDocument/2006/relationships/hyperlink" Target="https://microsoftmlchallenge.slack.com/team/U016QUS4TMK" TargetMode="External"/><Relationship Id="rId409" Type="http://schemas.openxmlformats.org/officeDocument/2006/relationships/hyperlink" Target="https://microsoftmlchallenge.slack.com/archives/C017FMJT9H7" TargetMode="External"/><Relationship Id="rId404" Type="http://schemas.openxmlformats.org/officeDocument/2006/relationships/hyperlink" Target="https://microsoftmlchallenge.slack.com/team/U017E5H00PJ" TargetMode="External"/><Relationship Id="rId525" Type="http://schemas.openxmlformats.org/officeDocument/2006/relationships/hyperlink" Target="https://microsoftmlchallenge.slack.com/archives/C017CQ3FBPT" TargetMode="External"/><Relationship Id="rId403" Type="http://schemas.openxmlformats.org/officeDocument/2006/relationships/hyperlink" Target="https://microsoftmlchallenge.slack.com/team/U016BATAAPR" TargetMode="External"/><Relationship Id="rId524" Type="http://schemas.openxmlformats.org/officeDocument/2006/relationships/hyperlink" Target="https://microsoftmlchallenge.slack.com/archives/C017CQ3FBPT" TargetMode="External"/><Relationship Id="rId402" Type="http://schemas.openxmlformats.org/officeDocument/2006/relationships/hyperlink" Target="https://microsoftmlchallenge.slack.com/team/U016BATAAPR" TargetMode="External"/><Relationship Id="rId523" Type="http://schemas.openxmlformats.org/officeDocument/2006/relationships/hyperlink" Target="https://microsoftmlchallenge.slack.com/archives/C017CQ3FBPT" TargetMode="External"/><Relationship Id="rId401" Type="http://schemas.openxmlformats.org/officeDocument/2006/relationships/hyperlink" Target="https://sites.google.com/udacity.com/microsoftazurechallenge/community/50-days-of-udacity" TargetMode="External"/><Relationship Id="rId522" Type="http://schemas.openxmlformats.org/officeDocument/2006/relationships/hyperlink" Target="https://microsoftmlchallenge.slack.com/archives/C017CQ3FBPT" TargetMode="External"/><Relationship Id="rId408" Type="http://schemas.openxmlformats.org/officeDocument/2006/relationships/hyperlink" Target="https://microsoftmlchallenge.slack.com/archives/C017FMJT9H7" TargetMode="External"/><Relationship Id="rId529" Type="http://schemas.openxmlformats.org/officeDocument/2006/relationships/hyperlink" Target="https://microsoftmlchallenge.slack.com/team/U016PJWMGSC" TargetMode="External"/><Relationship Id="rId407" Type="http://schemas.openxmlformats.org/officeDocument/2006/relationships/hyperlink" Target="https://microsoftmlchallenge.slack.com/team/U017E5H00PJ" TargetMode="External"/><Relationship Id="rId528" Type="http://schemas.openxmlformats.org/officeDocument/2006/relationships/hyperlink" Target="https://microsoftmlchallenge.slack.com/team/U016ZPLJQQ4" TargetMode="External"/><Relationship Id="rId406" Type="http://schemas.openxmlformats.org/officeDocument/2006/relationships/hyperlink" Target="https://microsoftmlchallenge.slack.com/team/U017E5H00PJ" TargetMode="External"/><Relationship Id="rId527" Type="http://schemas.openxmlformats.org/officeDocument/2006/relationships/hyperlink" Target="https://microsoftmlchallenge.slack.com/team/U016QENG6TU" TargetMode="External"/><Relationship Id="rId405" Type="http://schemas.openxmlformats.org/officeDocument/2006/relationships/hyperlink" Target="https://microsoftmlchallenge.slack.com/team/U017E5H00PJ" TargetMode="External"/><Relationship Id="rId526" Type="http://schemas.openxmlformats.org/officeDocument/2006/relationships/hyperlink" Target="https://slack-redir.net/link?url=https%3A%2F%2Fsites.google.com%2Fudacity.com%2Fmicrosoftazurechallenge%2Fhome" TargetMode="External"/><Relationship Id="rId26" Type="http://schemas.openxmlformats.org/officeDocument/2006/relationships/image" Target="media/image14.png"/><Relationship Id="rId25" Type="http://schemas.openxmlformats.org/officeDocument/2006/relationships/image" Target="media/image2.png"/><Relationship Id="rId28" Type="http://schemas.openxmlformats.org/officeDocument/2006/relationships/hyperlink" Target="https://microsoftmlchallenge.slack.com/team/U0175L72SGZ" TargetMode="External"/><Relationship Id="rId27" Type="http://schemas.openxmlformats.org/officeDocument/2006/relationships/hyperlink" Target="https://microsoftmlchallenge.slack.com/archives/C017CQ3FBPT" TargetMode="External"/><Relationship Id="rId400" Type="http://schemas.openxmlformats.org/officeDocument/2006/relationships/hyperlink" Target="https://sites.google.com/udacity.com/microsoftazurechallenge/community/50-days-of-udacity" TargetMode="External"/><Relationship Id="rId521" Type="http://schemas.openxmlformats.org/officeDocument/2006/relationships/hyperlink" Target="https://microsoftmlchallenge.slack.com/archives/C017MS483J5" TargetMode="External"/><Relationship Id="rId29" Type="http://schemas.openxmlformats.org/officeDocument/2006/relationships/image" Target="media/image12.png"/><Relationship Id="rId520" Type="http://schemas.openxmlformats.org/officeDocument/2006/relationships/hyperlink" Target="https://microsoftmlchallenge.slack.com/archives/C017CQ3FBPT" TargetMode="External"/><Relationship Id="rId11" Type="http://schemas.openxmlformats.org/officeDocument/2006/relationships/hyperlink" Target="https://www.linkedin.com/in/shriya-narang-29041b172" TargetMode="External"/><Relationship Id="rId10" Type="http://schemas.openxmlformats.org/officeDocument/2006/relationships/hyperlink" Target="http://www.linkedin.com/in/rachelanndrury" TargetMode="External"/><Relationship Id="rId13" Type="http://schemas.openxmlformats.org/officeDocument/2006/relationships/hyperlink" Target="https://docs.google.com/document/d/1GVS9tBACLtZRTOz2kzjdvC-BsvbJhwUzmnjT_K02p-Y/edit?usp=sharing" TargetMode="External"/><Relationship Id="rId12" Type="http://schemas.openxmlformats.org/officeDocument/2006/relationships/hyperlink" Target="https://sites.google.com/udacity.com/microsoftazurechallenge/overview/faqs?authuser=0" TargetMode="External"/><Relationship Id="rId519" Type="http://schemas.openxmlformats.org/officeDocument/2006/relationships/hyperlink" Target="https://microsoftmlchallenge.slack.com/archives/C017CQ3FBPT" TargetMode="External"/><Relationship Id="rId514" Type="http://schemas.openxmlformats.org/officeDocument/2006/relationships/hyperlink" Target="https://microsoftmlchallenge.slack.com/archives/C017FMJT9H7" TargetMode="External"/><Relationship Id="rId513" Type="http://schemas.openxmlformats.org/officeDocument/2006/relationships/hyperlink" Target="https://microsoftmlchallenge.slack.com/archives/C017FMJT9H7" TargetMode="External"/><Relationship Id="rId512" Type="http://schemas.openxmlformats.org/officeDocument/2006/relationships/hyperlink" Target="https://sites.google.com/udacity.com/microsoftazurechallenge/calendar?authuser=0" TargetMode="External"/><Relationship Id="rId511" Type="http://schemas.openxmlformats.org/officeDocument/2006/relationships/hyperlink" Target="https://microsoftmlchallenge.slack.com/archives/C017CQ3FBPT" TargetMode="External"/><Relationship Id="rId518" Type="http://schemas.openxmlformats.org/officeDocument/2006/relationships/hyperlink" Target="https://microsoftmlchallenge.slack.com/team/U016PJWMGSC" TargetMode="External"/><Relationship Id="rId517" Type="http://schemas.openxmlformats.org/officeDocument/2006/relationships/hyperlink" Target="https://microsoftmlchallenge.slack.com/team/U016PJWMGSC" TargetMode="External"/><Relationship Id="rId516" Type="http://schemas.openxmlformats.org/officeDocument/2006/relationships/hyperlink" Target="https://microsoftmlchallenge.slack.com/archives/C017CQ3FBPT" TargetMode="External"/><Relationship Id="rId515" Type="http://schemas.openxmlformats.org/officeDocument/2006/relationships/hyperlink" Target="https://microsoftmlchallenge.slack.com/archives/C017CQ3FBPT" TargetMode="External"/><Relationship Id="rId15" Type="http://schemas.openxmlformats.org/officeDocument/2006/relationships/image" Target="media/image30.png"/><Relationship Id="rId14" Type="http://schemas.openxmlformats.org/officeDocument/2006/relationships/image" Target="media/image29.png"/><Relationship Id="rId17" Type="http://schemas.openxmlformats.org/officeDocument/2006/relationships/hyperlink" Target="https://microsoftmlchallenge.slack.com/archives/C017CQ3FBPT" TargetMode="External"/><Relationship Id="rId16" Type="http://schemas.openxmlformats.org/officeDocument/2006/relationships/hyperlink" Target="https://microsoftmlchallenge.slack.com/team/U016KBF5MM2" TargetMode="External"/><Relationship Id="rId19" Type="http://schemas.openxmlformats.org/officeDocument/2006/relationships/hyperlink" Target="https://microsoftmlchallenge.slack.com/archives/C017CQ3FBPT" TargetMode="External"/><Relationship Id="rId510" Type="http://schemas.openxmlformats.org/officeDocument/2006/relationships/hyperlink" Target="https://microsoftmlchallenge.slack.com/archives/C017CQ3FBPT" TargetMode="External"/><Relationship Id="rId18" Type="http://schemas.openxmlformats.org/officeDocument/2006/relationships/image" Target="media/image48.png"/><Relationship Id="rId84" Type="http://schemas.openxmlformats.org/officeDocument/2006/relationships/hyperlink" Target="https://microsoftmlchallenge.slack.com/team/U016XQXBG6Q" TargetMode="External"/><Relationship Id="rId83" Type="http://schemas.openxmlformats.org/officeDocument/2006/relationships/image" Target="media/image52.png"/><Relationship Id="rId86" Type="http://schemas.openxmlformats.org/officeDocument/2006/relationships/hyperlink" Target="https://microsoftmlchallenge.slack.com/team/U016PJWMGSC" TargetMode="External"/><Relationship Id="rId85" Type="http://schemas.openxmlformats.org/officeDocument/2006/relationships/hyperlink" Target="https://microsoftmlchallenge.slack.com/team/U016PJWMGSC" TargetMode="External"/><Relationship Id="rId88" Type="http://schemas.openxmlformats.org/officeDocument/2006/relationships/hyperlink" Target="https://microsoftmlchallenge.slack.com/team/U016TTNB75H" TargetMode="External"/><Relationship Id="rId87" Type="http://schemas.openxmlformats.org/officeDocument/2006/relationships/hyperlink" Target="https://microsoftmlchallenge.slack.com/team/U016TTNB75H" TargetMode="External"/><Relationship Id="rId89" Type="http://schemas.openxmlformats.org/officeDocument/2006/relationships/hyperlink" Target="https://microsoftmlchallenge.slack.com/archives/C0174DS4R08" TargetMode="External"/><Relationship Id="rId80" Type="http://schemas.openxmlformats.org/officeDocument/2006/relationships/hyperlink" Target="https://microsoftmlchallenge.slack.com/team/U016WJM1K0C" TargetMode="External"/><Relationship Id="rId82" Type="http://schemas.openxmlformats.org/officeDocument/2006/relationships/hyperlink" Target="https://microsoftmlchallenge.slack.com/team/U016RAH9M18" TargetMode="External"/><Relationship Id="rId81" Type="http://schemas.openxmlformats.org/officeDocument/2006/relationships/hyperlink" Target="https://microsoftmlchallenge.slack.com/team/U016RAH9M18" TargetMode="External"/><Relationship Id="rId73" Type="http://schemas.openxmlformats.org/officeDocument/2006/relationships/hyperlink" Target="https://sites.google.com/udacity.com/microsoftazurechallenge/community/50-days-of-udacity" TargetMode="External"/><Relationship Id="rId72" Type="http://schemas.openxmlformats.org/officeDocument/2006/relationships/hyperlink" Target="https://sites.google.com/udacity.com/microsoftazurechallenge/community/50-days-of-udacity/honorable-mentions-wall" TargetMode="External"/><Relationship Id="rId75" Type="http://schemas.openxmlformats.org/officeDocument/2006/relationships/hyperlink" Target="https://microsoftmlchallenge.slack.com/team/U016PJWMGSC" TargetMode="External"/><Relationship Id="rId74" Type="http://schemas.openxmlformats.org/officeDocument/2006/relationships/hyperlink" Target="https://sites.google.com/udacity.com/microsoftazurechallenge/community/50-days-of-udacity" TargetMode="External"/><Relationship Id="rId77" Type="http://schemas.openxmlformats.org/officeDocument/2006/relationships/hyperlink" Target="https://microsoftmlchallenge.slack.com/team/U016BNK3CKZ" TargetMode="External"/><Relationship Id="rId76" Type="http://schemas.openxmlformats.org/officeDocument/2006/relationships/hyperlink" Target="https://microsoftmlchallenge.slack.com/team/U016PJWMGSC" TargetMode="External"/><Relationship Id="rId79" Type="http://schemas.openxmlformats.org/officeDocument/2006/relationships/hyperlink" Target="https://microsoftmlchallenge.slack.com/team/U016WJM1K0C" TargetMode="External"/><Relationship Id="rId78" Type="http://schemas.openxmlformats.org/officeDocument/2006/relationships/hyperlink" Target="https://microsoftmlchallenge.slack.com/team/U016BNK3CKZ" TargetMode="External"/><Relationship Id="rId71" Type="http://schemas.openxmlformats.org/officeDocument/2006/relationships/hyperlink" Target="https://microsoftmlchallenge.slack.com/team/U016PJWMGSC" TargetMode="External"/><Relationship Id="rId70" Type="http://schemas.openxmlformats.org/officeDocument/2006/relationships/hyperlink" Target="https://microsoftmlchallenge.slack.com/team/U017J4C3Z5W" TargetMode="External"/><Relationship Id="rId62" Type="http://schemas.openxmlformats.org/officeDocument/2006/relationships/hyperlink" Target="https://microsoftmlchallenge.slack.com/team/U016KBF5MM2" TargetMode="External"/><Relationship Id="rId61" Type="http://schemas.openxmlformats.org/officeDocument/2006/relationships/hyperlink" Target="https://microsoftmlchallenge.slack.com/team/U016YJLJ7D0" TargetMode="External"/><Relationship Id="rId64" Type="http://schemas.openxmlformats.org/officeDocument/2006/relationships/hyperlink" Target="https://microsoftmlchallenge.slack.com/team/U016NN28Z0D" TargetMode="External"/><Relationship Id="rId63" Type="http://schemas.openxmlformats.org/officeDocument/2006/relationships/hyperlink" Target="https://microsoftmlchallenge.slack.com/team/U016KBF5MM2" TargetMode="External"/><Relationship Id="rId66" Type="http://schemas.openxmlformats.org/officeDocument/2006/relationships/image" Target="media/image28.png"/><Relationship Id="rId65" Type="http://schemas.openxmlformats.org/officeDocument/2006/relationships/image" Target="media/image26.png"/><Relationship Id="rId68" Type="http://schemas.openxmlformats.org/officeDocument/2006/relationships/hyperlink" Target="https://microsoftmlchallenge.slack.com/archives/C016ES7V6G3" TargetMode="External"/><Relationship Id="rId67" Type="http://schemas.openxmlformats.org/officeDocument/2006/relationships/hyperlink" Target="https://microsoftmlchallenge.slack.com/team/U0172MB7TRP" TargetMode="External"/><Relationship Id="rId60" Type="http://schemas.openxmlformats.org/officeDocument/2006/relationships/hyperlink" Target="https://microsoftmlchallenge.slack.com/team/U016KBF5MM2" TargetMode="External"/><Relationship Id="rId69" Type="http://schemas.openxmlformats.org/officeDocument/2006/relationships/hyperlink" Target="https://microsoftmlchallenge.slack.com/team/U016J9F6CUE" TargetMode="External"/><Relationship Id="rId51" Type="http://schemas.openxmlformats.org/officeDocument/2006/relationships/hyperlink" Target="https://microsoftmlchallenge.slack.com/team/U016S6YFA02" TargetMode="External"/><Relationship Id="rId50" Type="http://schemas.openxmlformats.org/officeDocument/2006/relationships/hyperlink" Target="https://microsoftmlchallenge.slack.com/team/U016KBF5MM2" TargetMode="External"/><Relationship Id="rId53" Type="http://schemas.openxmlformats.org/officeDocument/2006/relationships/hyperlink" Target="https://microsoftmlchallenge.slack.com/team/U016KBF5MM2" TargetMode="External"/><Relationship Id="rId52" Type="http://schemas.openxmlformats.org/officeDocument/2006/relationships/hyperlink" Target="https://microsoftmlchallenge.slack.com/team/U016PJWMGSC" TargetMode="External"/><Relationship Id="rId55" Type="http://schemas.openxmlformats.org/officeDocument/2006/relationships/hyperlink" Target="https://microsoftmlchallenge.slack.com/team/U016XTV4KU3" TargetMode="External"/><Relationship Id="rId54" Type="http://schemas.openxmlformats.org/officeDocument/2006/relationships/hyperlink" Target="https://microsoftmlchallenge.slack.com/team/U016R3PP4UW" TargetMode="External"/><Relationship Id="rId57" Type="http://schemas.openxmlformats.org/officeDocument/2006/relationships/hyperlink" Target="https://microsoftmlchallenge.slack.com/team/U016KBF5MM2" TargetMode="External"/><Relationship Id="rId56" Type="http://schemas.openxmlformats.org/officeDocument/2006/relationships/image" Target="media/image45.png"/><Relationship Id="rId59" Type="http://schemas.openxmlformats.org/officeDocument/2006/relationships/image" Target="media/image8.png"/><Relationship Id="rId58" Type="http://schemas.openxmlformats.org/officeDocument/2006/relationships/hyperlink" Target="https://microsoftmlchallenge.slack.com/archives/C017CQ3FBPT" TargetMode="External"/><Relationship Id="rId107" Type="http://schemas.openxmlformats.org/officeDocument/2006/relationships/hyperlink" Target="https://microsoftmlchallenge.slack.com/team/U017LD9AH9N" TargetMode="External"/><Relationship Id="rId228" Type="http://schemas.openxmlformats.org/officeDocument/2006/relationships/image" Target="media/image11.gif"/><Relationship Id="rId349" Type="http://schemas.openxmlformats.org/officeDocument/2006/relationships/hyperlink" Target="https://microsoftmlchallenge.slack.com/team/U0166E06YH4" TargetMode="External"/><Relationship Id="rId106" Type="http://schemas.openxmlformats.org/officeDocument/2006/relationships/image" Target="media/image47.png"/><Relationship Id="rId227" Type="http://schemas.openxmlformats.org/officeDocument/2006/relationships/hyperlink" Target="https://microsoftmlchallenge.slack.com/team/U016NN28Z0D" TargetMode="External"/><Relationship Id="rId348" Type="http://schemas.openxmlformats.org/officeDocument/2006/relationships/hyperlink" Target="https://microsoftmlchallenge.slack.com/team/U016PJWMGSC" TargetMode="External"/><Relationship Id="rId469" Type="http://schemas.openxmlformats.org/officeDocument/2006/relationships/hyperlink" Target="https://microsoftmlchallenge.slack.com/archives/C017CQ3FBPT" TargetMode="External"/><Relationship Id="rId105" Type="http://schemas.openxmlformats.org/officeDocument/2006/relationships/hyperlink" Target="https://microsoftmlchallenge.slack.com/team/U016WMH2A2H" TargetMode="External"/><Relationship Id="rId226" Type="http://schemas.openxmlformats.org/officeDocument/2006/relationships/hyperlink" Target="https://microsoftmlchallenge.slack.com/team/U016NN28Z0D" TargetMode="External"/><Relationship Id="rId347" Type="http://schemas.openxmlformats.org/officeDocument/2006/relationships/hyperlink" Target="https://microsoftmlchallenge.slack.com/team/U016PJWMGSC" TargetMode="External"/><Relationship Id="rId468" Type="http://schemas.openxmlformats.org/officeDocument/2006/relationships/hyperlink" Target="https://microsoftmlchallenge.slack.com/archives/C017CQ3FBPT" TargetMode="External"/><Relationship Id="rId104" Type="http://schemas.openxmlformats.org/officeDocument/2006/relationships/hyperlink" Target="https://microsoftmlchallenge.slack.com/team/U016WMH2A2H" TargetMode="External"/><Relationship Id="rId225" Type="http://schemas.openxmlformats.org/officeDocument/2006/relationships/hyperlink" Target="https://microsoftmlchallenge.slack.com/team/U016PJWMGSC" TargetMode="External"/><Relationship Id="rId346" Type="http://schemas.openxmlformats.org/officeDocument/2006/relationships/image" Target="media/image37.png"/><Relationship Id="rId467" Type="http://schemas.openxmlformats.org/officeDocument/2006/relationships/hyperlink" Target="https://microsoftmlchallenge.slack.com/team/U016HTLMJ7Q" TargetMode="External"/><Relationship Id="rId109" Type="http://schemas.openxmlformats.org/officeDocument/2006/relationships/image" Target="media/image60.png"/><Relationship Id="rId108" Type="http://schemas.openxmlformats.org/officeDocument/2006/relationships/hyperlink" Target="https://microsoftmlchallenge.slack.com/team/U017LD9AH9N" TargetMode="External"/><Relationship Id="rId229" Type="http://schemas.openxmlformats.org/officeDocument/2006/relationships/image" Target="media/image19.gif"/><Relationship Id="rId220" Type="http://schemas.openxmlformats.org/officeDocument/2006/relationships/hyperlink" Target="https://microsoftmlchallenge.slack.com/team/U016XQXBG6Q" TargetMode="External"/><Relationship Id="rId341" Type="http://schemas.openxmlformats.org/officeDocument/2006/relationships/hyperlink" Target="https://microsoftmlchallenge.slack.com/team/U016L12MR9U" TargetMode="External"/><Relationship Id="rId462" Type="http://schemas.openxmlformats.org/officeDocument/2006/relationships/hyperlink" Target="https://microsoftmlchallenge.slack.com/archives/C016T79SQRX" TargetMode="External"/><Relationship Id="rId340" Type="http://schemas.openxmlformats.org/officeDocument/2006/relationships/hyperlink" Target="https://microsoftmlchallenge.slack.com/team/U016SPVUCBC" TargetMode="External"/><Relationship Id="rId461" Type="http://schemas.openxmlformats.org/officeDocument/2006/relationships/image" Target="media/image63.gif"/><Relationship Id="rId460" Type="http://schemas.openxmlformats.org/officeDocument/2006/relationships/image" Target="media/image42.png"/><Relationship Id="rId103" Type="http://schemas.openxmlformats.org/officeDocument/2006/relationships/image" Target="media/image17.png"/><Relationship Id="rId224" Type="http://schemas.openxmlformats.org/officeDocument/2006/relationships/hyperlink" Target="https://microsoftmlchallenge.slack.com/team/U016PJWMGSC" TargetMode="External"/><Relationship Id="rId345" Type="http://schemas.openxmlformats.org/officeDocument/2006/relationships/hyperlink" Target="https://microsoftmlchallenge.slack.com/team/U017J4C3Z5W" TargetMode="External"/><Relationship Id="rId466" Type="http://schemas.openxmlformats.org/officeDocument/2006/relationships/hyperlink" Target="https://microsoftmlchallenge.slack.com/team/U016HTLMJ7Q" TargetMode="External"/><Relationship Id="rId102" Type="http://schemas.openxmlformats.org/officeDocument/2006/relationships/hyperlink" Target="https://sites.google.com/udacity.com/microsoftazurechallenge/overview/faqs" TargetMode="External"/><Relationship Id="rId223" Type="http://schemas.openxmlformats.org/officeDocument/2006/relationships/hyperlink" Target="https://microsoftmlchallenge.slack.com/team/U016KBF5MM2" TargetMode="External"/><Relationship Id="rId344" Type="http://schemas.openxmlformats.org/officeDocument/2006/relationships/hyperlink" Target="https://microsoftmlchallenge.slack.com/team/U017J4C3Z5W" TargetMode="External"/><Relationship Id="rId465" Type="http://schemas.openxmlformats.org/officeDocument/2006/relationships/hyperlink" Target="https://microsoftmlchallenge.slack.com/archives/C017CQ3FBPT" TargetMode="External"/><Relationship Id="rId101" Type="http://schemas.openxmlformats.org/officeDocument/2006/relationships/hyperlink" Target="https://sites.google.com/udacity.com/microsoftazurechallenge/overview/faqs" TargetMode="External"/><Relationship Id="rId222" Type="http://schemas.openxmlformats.org/officeDocument/2006/relationships/hyperlink" Target="https://microsoftmlchallenge.slack.com/team/U016KBF5MM2" TargetMode="External"/><Relationship Id="rId343" Type="http://schemas.openxmlformats.org/officeDocument/2006/relationships/image" Target="media/image27.png"/><Relationship Id="rId464" Type="http://schemas.openxmlformats.org/officeDocument/2006/relationships/hyperlink" Target="https://microsoftmlchallenge.slack.com/archives/C017CQ3FBPT" TargetMode="External"/><Relationship Id="rId100" Type="http://schemas.openxmlformats.org/officeDocument/2006/relationships/hyperlink" Target="https://microsoftmlchallenge.slack.com/team/U016XTV4KU3" TargetMode="External"/><Relationship Id="rId221" Type="http://schemas.openxmlformats.org/officeDocument/2006/relationships/image" Target="media/image36.png"/><Relationship Id="rId342" Type="http://schemas.openxmlformats.org/officeDocument/2006/relationships/hyperlink" Target="https://microsoftmlchallenge.slack.com/team/U016L12MR9U" TargetMode="External"/><Relationship Id="rId463" Type="http://schemas.openxmlformats.org/officeDocument/2006/relationships/hyperlink" Target="https://microsoftmlchallenge.slack.com/archives/C016T79SQRX" TargetMode="External"/><Relationship Id="rId217" Type="http://schemas.openxmlformats.org/officeDocument/2006/relationships/hyperlink" Target="https://microsoftmlchallenge.slack.com/team/U0166E06YH4" TargetMode="External"/><Relationship Id="rId338" Type="http://schemas.openxmlformats.org/officeDocument/2006/relationships/image" Target="media/image4.png"/><Relationship Id="rId459" Type="http://schemas.openxmlformats.org/officeDocument/2006/relationships/image" Target="media/image15.gif"/><Relationship Id="rId216" Type="http://schemas.openxmlformats.org/officeDocument/2006/relationships/hyperlink" Target="https://microsoftmlchallenge.slack.com/team/U016PJWMGSC" TargetMode="External"/><Relationship Id="rId337" Type="http://schemas.openxmlformats.org/officeDocument/2006/relationships/hyperlink" Target="https://microsoftmlchallenge.slack.com/team/U016B14RKAB" TargetMode="External"/><Relationship Id="rId458" Type="http://schemas.openxmlformats.org/officeDocument/2006/relationships/image" Target="media/image33.png"/><Relationship Id="rId215" Type="http://schemas.openxmlformats.org/officeDocument/2006/relationships/hyperlink" Target="https://microsoftmlchallenge.slack.com/team/U016PJWMGSC" TargetMode="External"/><Relationship Id="rId336" Type="http://schemas.openxmlformats.org/officeDocument/2006/relationships/hyperlink" Target="https://microsoftmlchallenge.slack.com/team/U016B14RKAB" TargetMode="External"/><Relationship Id="rId457" Type="http://schemas.openxmlformats.org/officeDocument/2006/relationships/hyperlink" Target="https://microsoftmlchallenge.slack.com/team/U016KBF5MM2" TargetMode="External"/><Relationship Id="rId214" Type="http://schemas.openxmlformats.org/officeDocument/2006/relationships/hyperlink" Target="https://microsoftmlchallenge.slack.com/archives/C0174DS4R08" TargetMode="External"/><Relationship Id="rId335" Type="http://schemas.openxmlformats.org/officeDocument/2006/relationships/hyperlink" Target="https://microsoftmlchallenge.slack.com/archives/C017CQ3FBPT" TargetMode="External"/><Relationship Id="rId456" Type="http://schemas.openxmlformats.org/officeDocument/2006/relationships/hyperlink" Target="https://microsoftmlchallenge.slack.com/team/U016KBF5MM2" TargetMode="External"/><Relationship Id="rId219" Type="http://schemas.openxmlformats.org/officeDocument/2006/relationships/hyperlink" Target="https://microsoftmlchallenge.slack.com/team/U016XQXBG6Q" TargetMode="External"/><Relationship Id="rId218" Type="http://schemas.openxmlformats.org/officeDocument/2006/relationships/hyperlink" Target="https://microsoftmlchallenge.slack.com/team/U0166E06YH4" TargetMode="External"/><Relationship Id="rId339" Type="http://schemas.openxmlformats.org/officeDocument/2006/relationships/hyperlink" Target="https://microsoftmlchallenge.slack.com/team/U016SPVUCBC" TargetMode="External"/><Relationship Id="rId330" Type="http://schemas.openxmlformats.org/officeDocument/2006/relationships/hyperlink" Target="https://microsoftmlchallenge.slack.com/archives/C017CQ3FBPT" TargetMode="External"/><Relationship Id="rId451" Type="http://schemas.openxmlformats.org/officeDocument/2006/relationships/hyperlink" Target="https://microsoftmlchallenge.slack.com/team/U016L12MR9U" TargetMode="External"/><Relationship Id="rId450" Type="http://schemas.openxmlformats.org/officeDocument/2006/relationships/image" Target="media/image16.png"/><Relationship Id="rId213" Type="http://schemas.openxmlformats.org/officeDocument/2006/relationships/hyperlink" Target="https://microsoftmlchallenge.slack.com/archives/C0174DS4R08" TargetMode="External"/><Relationship Id="rId334" Type="http://schemas.openxmlformats.org/officeDocument/2006/relationships/hyperlink" Target="https://microsoftmlchallenge.slack.com/archives/C017CQ3FBPT" TargetMode="External"/><Relationship Id="rId455" Type="http://schemas.openxmlformats.org/officeDocument/2006/relationships/hyperlink" Target="https://microsoftmlchallenge.slack.com/team/U016HTCGX6J" TargetMode="External"/><Relationship Id="rId212" Type="http://schemas.openxmlformats.org/officeDocument/2006/relationships/hyperlink" Target="https://microsoftmlchallenge.slack.com/team/U016NN28Z0D" TargetMode="External"/><Relationship Id="rId333" Type="http://schemas.openxmlformats.org/officeDocument/2006/relationships/hyperlink" Target="https://microsoftmlchallenge.slack.com/team/U017FFVJNSU" TargetMode="External"/><Relationship Id="rId454" Type="http://schemas.openxmlformats.org/officeDocument/2006/relationships/hyperlink" Target="https://microsoftmlchallenge.slack.com/team/U016HTCGX6J" TargetMode="External"/><Relationship Id="rId211" Type="http://schemas.openxmlformats.org/officeDocument/2006/relationships/hyperlink" Target="https://microsoftmlchallenge.slack.com/team/U016NN28Z0D" TargetMode="External"/><Relationship Id="rId332" Type="http://schemas.openxmlformats.org/officeDocument/2006/relationships/hyperlink" Target="https://microsoftmlchallenge.slack.com/team/U017FFVJNSU" TargetMode="External"/><Relationship Id="rId453" Type="http://schemas.openxmlformats.org/officeDocument/2006/relationships/image" Target="media/image35.png"/><Relationship Id="rId210" Type="http://schemas.openxmlformats.org/officeDocument/2006/relationships/hyperlink" Target="https://microsoftmlchallenge.slack.com/team/U016PJWMGSC" TargetMode="External"/><Relationship Id="rId331" Type="http://schemas.openxmlformats.org/officeDocument/2006/relationships/hyperlink" Target="https://microsoftmlchallenge.slack.com/archives/C017CQ3FBPT" TargetMode="External"/><Relationship Id="rId452" Type="http://schemas.openxmlformats.org/officeDocument/2006/relationships/hyperlink" Target="https://microsoftmlchallenge.slack.com/team/U016L12MR9U" TargetMode="External"/><Relationship Id="rId370" Type="http://schemas.openxmlformats.org/officeDocument/2006/relationships/hyperlink" Target="https://microsoftmlchallenge.slack.com/team/U016P5N5YJZ" TargetMode="External"/><Relationship Id="rId491" Type="http://schemas.openxmlformats.org/officeDocument/2006/relationships/hyperlink" Target="https://microsoftmlchallenge.slack.com/team/U01747W7AM7" TargetMode="External"/><Relationship Id="rId490" Type="http://schemas.openxmlformats.org/officeDocument/2006/relationships/hyperlink" Target="https://microsoftmlchallenge.slack.com/team/U0166E06YH4" TargetMode="External"/><Relationship Id="rId129" Type="http://schemas.openxmlformats.org/officeDocument/2006/relationships/hyperlink" Target="https://microsoftmlchallenge.slack.com/archives/C017CQ3FBPT" TargetMode="External"/><Relationship Id="rId128" Type="http://schemas.openxmlformats.org/officeDocument/2006/relationships/hyperlink" Target="https://microsoftmlchallenge.slack.com/archives/C017CQ3FBPT" TargetMode="External"/><Relationship Id="rId249" Type="http://schemas.openxmlformats.org/officeDocument/2006/relationships/hyperlink" Target="https://microsoftmlchallenge.slack.com/team/U016Q0TKKAR" TargetMode="External"/><Relationship Id="rId127" Type="http://schemas.openxmlformats.org/officeDocument/2006/relationships/hyperlink" Target="https://microsoftmlchallenge.slack.com/team/U016MRHA5UN" TargetMode="External"/><Relationship Id="rId248" Type="http://schemas.openxmlformats.org/officeDocument/2006/relationships/hyperlink" Target="https://microsoftmlchallenge.slack.com/team/U016KBF5MM2" TargetMode="External"/><Relationship Id="rId369" Type="http://schemas.openxmlformats.org/officeDocument/2006/relationships/image" Target="media/image59.png"/><Relationship Id="rId126" Type="http://schemas.openxmlformats.org/officeDocument/2006/relationships/hyperlink" Target="https://microsoftmlchallenge.slack.com/team/U016MRHA5UN" TargetMode="External"/><Relationship Id="rId247" Type="http://schemas.openxmlformats.org/officeDocument/2006/relationships/hyperlink" Target="https://microsoftmlchallenge.slack.com/team/U016KBF5MM2" TargetMode="External"/><Relationship Id="rId368" Type="http://schemas.openxmlformats.org/officeDocument/2006/relationships/hyperlink" Target="https://microsoftmlchallenge.slack.com/team/U016HTCGX6J" TargetMode="External"/><Relationship Id="rId489" Type="http://schemas.openxmlformats.org/officeDocument/2006/relationships/hyperlink" Target="https://microsoftmlchallenge.slack.com/team/U0166E06YH4" TargetMode="External"/><Relationship Id="rId121" Type="http://schemas.openxmlformats.org/officeDocument/2006/relationships/hyperlink" Target="https://microsoftmlchallenge.slack.com/archives/C0174DS4R08" TargetMode="External"/><Relationship Id="rId242" Type="http://schemas.openxmlformats.org/officeDocument/2006/relationships/hyperlink" Target="https://microsoftmlchallenge.slack.com/team/U016KBF5MM2" TargetMode="External"/><Relationship Id="rId363" Type="http://schemas.openxmlformats.org/officeDocument/2006/relationships/hyperlink" Target="https://microsoftmlchallenge.slack.com/team/U016PJWMGSC" TargetMode="External"/><Relationship Id="rId484" Type="http://schemas.openxmlformats.org/officeDocument/2006/relationships/image" Target="media/image21.png"/><Relationship Id="rId120" Type="http://schemas.openxmlformats.org/officeDocument/2006/relationships/hyperlink" Target="https://microsoftmlchallenge.slack.com/archives/C0174DS4R08" TargetMode="External"/><Relationship Id="rId241" Type="http://schemas.openxmlformats.org/officeDocument/2006/relationships/hyperlink" Target="https://microsoftmlchallenge.slack.com/team/U016KBF5MM2" TargetMode="External"/><Relationship Id="rId362" Type="http://schemas.openxmlformats.org/officeDocument/2006/relationships/hyperlink" Target="https://microsoftmlchallenge.slack.com/archives/C0171MB80FP" TargetMode="External"/><Relationship Id="rId483" Type="http://schemas.openxmlformats.org/officeDocument/2006/relationships/hyperlink" Target="https://microsoftmlchallenge.slack.com/team/U0174808P3K" TargetMode="External"/><Relationship Id="rId240" Type="http://schemas.openxmlformats.org/officeDocument/2006/relationships/hyperlink" Target="https://microsoftmlchallenge.slack.com/team/U016PJWMGSC" TargetMode="External"/><Relationship Id="rId361" Type="http://schemas.openxmlformats.org/officeDocument/2006/relationships/hyperlink" Target="https://microsoftmlchallenge.slack.com/archives/C0171MB80FP" TargetMode="External"/><Relationship Id="rId482" Type="http://schemas.openxmlformats.org/officeDocument/2006/relationships/hyperlink" Target="https://microsoftmlchallenge.slack.com/team/U0174808P3K" TargetMode="External"/><Relationship Id="rId360" Type="http://schemas.openxmlformats.org/officeDocument/2006/relationships/hyperlink" Target="https://microsoftmlchallenge.slack.com/archives/C0174DS4R08" TargetMode="External"/><Relationship Id="rId481" Type="http://schemas.openxmlformats.org/officeDocument/2006/relationships/hyperlink" Target="https://microsoftmlchallenge.slack.com/team/U016FKBHW2K" TargetMode="External"/><Relationship Id="rId125" Type="http://schemas.openxmlformats.org/officeDocument/2006/relationships/hyperlink" Target="https://microsoftmlchallenge.slack.com/team/U0166E06YH4" TargetMode="External"/><Relationship Id="rId246" Type="http://schemas.openxmlformats.org/officeDocument/2006/relationships/hyperlink" Target="https://microsoftmlchallenge.slack.com/team/U016PJWMGSC" TargetMode="External"/><Relationship Id="rId367" Type="http://schemas.openxmlformats.org/officeDocument/2006/relationships/hyperlink" Target="https://microsoftmlchallenge.slack.com/team/U016HTCGX6J" TargetMode="External"/><Relationship Id="rId488" Type="http://schemas.openxmlformats.org/officeDocument/2006/relationships/hyperlink" Target="https://microsoftmlchallenge.slack.com/team/U016KBF5MM2" TargetMode="External"/><Relationship Id="rId124" Type="http://schemas.openxmlformats.org/officeDocument/2006/relationships/hyperlink" Target="https://microsoftmlchallenge.slack.com/team/U0166E06YH4" TargetMode="External"/><Relationship Id="rId245" Type="http://schemas.openxmlformats.org/officeDocument/2006/relationships/hyperlink" Target="https://microsoftmlchallenge.slack.com/team/U016PJWMGSC" TargetMode="External"/><Relationship Id="rId366" Type="http://schemas.openxmlformats.org/officeDocument/2006/relationships/hyperlink" Target="https://microsoftmlchallenge.slack.com/team/U016KBF5MM2" TargetMode="External"/><Relationship Id="rId487" Type="http://schemas.openxmlformats.org/officeDocument/2006/relationships/hyperlink" Target="https://microsoftmlchallenge.slack.com/team/U016KBF5MM2" TargetMode="External"/><Relationship Id="rId123" Type="http://schemas.openxmlformats.org/officeDocument/2006/relationships/hyperlink" Target="https://microsoftmlchallenge.slack.com/team/U016PJWMGSC" TargetMode="External"/><Relationship Id="rId244" Type="http://schemas.openxmlformats.org/officeDocument/2006/relationships/image" Target="media/image34.png"/><Relationship Id="rId365" Type="http://schemas.openxmlformats.org/officeDocument/2006/relationships/hyperlink" Target="https://microsoftmlchallenge.slack.com/team/U016KBF5MM2" TargetMode="External"/><Relationship Id="rId486" Type="http://schemas.openxmlformats.org/officeDocument/2006/relationships/hyperlink" Target="https://microsoftmlchallenge.slack.com/team/U016PJWMGSC" TargetMode="External"/><Relationship Id="rId122" Type="http://schemas.openxmlformats.org/officeDocument/2006/relationships/hyperlink" Target="https://microsoftmlchallenge.slack.com/team/U016PJWMGSC" TargetMode="External"/><Relationship Id="rId243" Type="http://schemas.openxmlformats.org/officeDocument/2006/relationships/hyperlink" Target="https://microsoftmlchallenge.slack.com/team/U0170JBKFHS" TargetMode="External"/><Relationship Id="rId364" Type="http://schemas.openxmlformats.org/officeDocument/2006/relationships/hyperlink" Target="https://microsoftmlchallenge.slack.com/team/U016PJWMGSC" TargetMode="External"/><Relationship Id="rId485" Type="http://schemas.openxmlformats.org/officeDocument/2006/relationships/hyperlink" Target="https://microsoftmlchallenge.slack.com/team/U016PJWMGSC" TargetMode="External"/><Relationship Id="rId95" Type="http://schemas.openxmlformats.org/officeDocument/2006/relationships/hyperlink" Target="https://microsoftmlchallenge.slack.com/team/U016R24USN9" TargetMode="External"/><Relationship Id="rId94" Type="http://schemas.openxmlformats.org/officeDocument/2006/relationships/hyperlink" Target="https://microsoftmlchallenge.slack.com/archives/C017CQ3FBPT" TargetMode="External"/><Relationship Id="rId97" Type="http://schemas.openxmlformats.org/officeDocument/2006/relationships/hyperlink" Target="https://microsoftmlchallenge.slack.com/team/U016PJWMGSC" TargetMode="External"/><Relationship Id="rId96" Type="http://schemas.openxmlformats.org/officeDocument/2006/relationships/hyperlink" Target="https://microsoftmlchallenge.slack.com/team/U016R24USN9" TargetMode="External"/><Relationship Id="rId99" Type="http://schemas.openxmlformats.org/officeDocument/2006/relationships/hyperlink" Target="https://microsoftmlchallenge.slack.com/team/U016XTV4KU3" TargetMode="External"/><Relationship Id="rId480" Type="http://schemas.openxmlformats.org/officeDocument/2006/relationships/hyperlink" Target="https://microsoftmlchallenge.slack.com/team/U016FKBHW2K" TargetMode="External"/><Relationship Id="rId98" Type="http://schemas.openxmlformats.org/officeDocument/2006/relationships/hyperlink" Target="https://microsoftmlchallenge.slack.com/team/U016PJWMGSC" TargetMode="External"/><Relationship Id="rId91" Type="http://schemas.openxmlformats.org/officeDocument/2006/relationships/hyperlink" Target="https://microsoftmlchallenge.slack.com/team/U016PJWMGSC" TargetMode="External"/><Relationship Id="rId90" Type="http://schemas.openxmlformats.org/officeDocument/2006/relationships/hyperlink" Target="https://microsoftmlchallenge.slack.com/archives/C0174DS4R08" TargetMode="External"/><Relationship Id="rId93" Type="http://schemas.openxmlformats.org/officeDocument/2006/relationships/hyperlink" Target="https://microsoftmlchallenge.slack.com/archives/C017CQ3FBPT" TargetMode="External"/><Relationship Id="rId92" Type="http://schemas.openxmlformats.org/officeDocument/2006/relationships/hyperlink" Target="https://microsoftmlchallenge.slack.com/team/U016PJWMGSC" TargetMode="External"/><Relationship Id="rId118" Type="http://schemas.openxmlformats.org/officeDocument/2006/relationships/hyperlink" Target="https://microsoftmlchallenge.slack.com/team/U016NN28Z0D" TargetMode="External"/><Relationship Id="rId239" Type="http://schemas.openxmlformats.org/officeDocument/2006/relationships/hyperlink" Target="https://microsoftmlchallenge.slack.com/team/U016PJWMGSC" TargetMode="External"/><Relationship Id="rId117" Type="http://schemas.openxmlformats.org/officeDocument/2006/relationships/hyperlink" Target="https://microsoftmlchallenge.slack.com/team/U016PJWMGSC" TargetMode="External"/><Relationship Id="rId238" Type="http://schemas.openxmlformats.org/officeDocument/2006/relationships/image" Target="media/image23.png"/><Relationship Id="rId359" Type="http://schemas.openxmlformats.org/officeDocument/2006/relationships/hyperlink" Target="https://microsoftmlchallenge.slack.com/archives/C0174DS4R08" TargetMode="External"/><Relationship Id="rId116" Type="http://schemas.openxmlformats.org/officeDocument/2006/relationships/hyperlink" Target="https://microsoftmlchallenge.slack.com/team/U016PJWMGSC" TargetMode="External"/><Relationship Id="rId237" Type="http://schemas.openxmlformats.org/officeDocument/2006/relationships/hyperlink" Target="https://microsoftmlchallenge.slack.com/team/U016KBF5MM2" TargetMode="External"/><Relationship Id="rId358" Type="http://schemas.openxmlformats.org/officeDocument/2006/relationships/hyperlink" Target="https://microsoftmlchallenge.slack.com/team/U017724CALR" TargetMode="External"/><Relationship Id="rId479" Type="http://schemas.openxmlformats.org/officeDocument/2006/relationships/hyperlink" Target="https://microsoftmlchallenge.slack.com/team/U017AF0GKCZ" TargetMode="External"/><Relationship Id="rId115" Type="http://schemas.openxmlformats.org/officeDocument/2006/relationships/hyperlink" Target="https://microsoftmlchallenge.slack.com/team/U016KBF5MM2" TargetMode="External"/><Relationship Id="rId236" Type="http://schemas.openxmlformats.org/officeDocument/2006/relationships/hyperlink" Target="https://microsoftmlchallenge.slack.com/team/U016KBF5MM2" TargetMode="External"/><Relationship Id="rId357" Type="http://schemas.openxmlformats.org/officeDocument/2006/relationships/hyperlink" Target="https://microsoftmlchallenge.slack.com/team/U017724CALR" TargetMode="External"/><Relationship Id="rId478" Type="http://schemas.openxmlformats.org/officeDocument/2006/relationships/hyperlink" Target="https://microsoftmlchallenge.slack.com/team/U017AF0GKCZ" TargetMode="External"/><Relationship Id="rId119" Type="http://schemas.openxmlformats.org/officeDocument/2006/relationships/hyperlink" Target="https://microsoftmlchallenge.slack.com/team/U016NN28Z0D" TargetMode="External"/><Relationship Id="rId110" Type="http://schemas.openxmlformats.org/officeDocument/2006/relationships/hyperlink" Target="https://sites.google.com/udacity.com/microsoftazurechallenge/community/50-days-of-udacity" TargetMode="External"/><Relationship Id="rId231" Type="http://schemas.openxmlformats.org/officeDocument/2006/relationships/hyperlink" Target="https://microsoftmlchallenge.slack.com/team/U016DN910Q7" TargetMode="External"/><Relationship Id="rId352" Type="http://schemas.openxmlformats.org/officeDocument/2006/relationships/hyperlink" Target="https://microsoftmlchallenge.slack.com/team/U016KBF5MM2" TargetMode="External"/><Relationship Id="rId473" Type="http://schemas.openxmlformats.org/officeDocument/2006/relationships/hyperlink" Target="https://microsoftmlchallenge.slack.com/team/U016QGMUZGS" TargetMode="External"/><Relationship Id="rId230" Type="http://schemas.openxmlformats.org/officeDocument/2006/relationships/hyperlink" Target="https://microsoftmlchallenge.slack.com/team/U016JRT3CSJ" TargetMode="External"/><Relationship Id="rId351" Type="http://schemas.openxmlformats.org/officeDocument/2006/relationships/hyperlink" Target="https://microsoftmlchallenge.slack.com/team/U016KBF5MM2" TargetMode="External"/><Relationship Id="rId472" Type="http://schemas.openxmlformats.org/officeDocument/2006/relationships/hyperlink" Target="https://microsoftmlchallenge.slack.com/team/U016STDD9C3" TargetMode="External"/><Relationship Id="rId350" Type="http://schemas.openxmlformats.org/officeDocument/2006/relationships/hyperlink" Target="https://microsoftmlchallenge.slack.com/team/U0166E06YH4" TargetMode="External"/><Relationship Id="rId471" Type="http://schemas.openxmlformats.org/officeDocument/2006/relationships/hyperlink" Target="https://microsoftmlchallenge.slack.com/team/U016STDD9C3" TargetMode="External"/><Relationship Id="rId470" Type="http://schemas.openxmlformats.org/officeDocument/2006/relationships/image" Target="media/image25.png"/><Relationship Id="rId114" Type="http://schemas.openxmlformats.org/officeDocument/2006/relationships/hyperlink" Target="https://microsoftmlchallenge.slack.com/team/U016KBF5MM2" TargetMode="External"/><Relationship Id="rId235" Type="http://schemas.openxmlformats.org/officeDocument/2006/relationships/hyperlink" Target="https://microsoftmlchallenge.slack.com/team/U016PJWMGSC" TargetMode="External"/><Relationship Id="rId356" Type="http://schemas.openxmlformats.org/officeDocument/2006/relationships/hyperlink" Target="https://microsoftmlchallenge.slack.com/team/U016SPVUCBC" TargetMode="External"/><Relationship Id="rId477" Type="http://schemas.openxmlformats.org/officeDocument/2006/relationships/hyperlink" Target="https://microsoftmlchallenge.slack.com/team/U016QD1V4F5" TargetMode="External"/><Relationship Id="rId113" Type="http://schemas.openxmlformats.org/officeDocument/2006/relationships/hyperlink" Target="https://microsoftmlchallenge.slack.com/team/U016WJM1K0C" TargetMode="External"/><Relationship Id="rId234" Type="http://schemas.openxmlformats.org/officeDocument/2006/relationships/hyperlink" Target="https://microsoftmlchallenge.slack.com/team/U016PJWMGSC" TargetMode="External"/><Relationship Id="rId355" Type="http://schemas.openxmlformats.org/officeDocument/2006/relationships/hyperlink" Target="https://microsoftmlchallenge.slack.com/team/U016SPVUCBC" TargetMode="External"/><Relationship Id="rId476" Type="http://schemas.openxmlformats.org/officeDocument/2006/relationships/hyperlink" Target="https://microsoftmlchallenge.slack.com/team/U016KBF5MM2" TargetMode="External"/><Relationship Id="rId112" Type="http://schemas.openxmlformats.org/officeDocument/2006/relationships/hyperlink" Target="https://microsoftmlchallenge.slack.com/team/U016WJM1K0C" TargetMode="External"/><Relationship Id="rId233" Type="http://schemas.openxmlformats.org/officeDocument/2006/relationships/hyperlink" Target="https://microsoftmlchallenge.slack.com/team/U016WJM1K0C" TargetMode="External"/><Relationship Id="rId354" Type="http://schemas.openxmlformats.org/officeDocument/2006/relationships/hyperlink" Target="https://microsoftmlchallenge.slack.com/team/U016XR3V5QC" TargetMode="External"/><Relationship Id="rId475" Type="http://schemas.openxmlformats.org/officeDocument/2006/relationships/hyperlink" Target="https://microsoftmlchallenge.slack.com/team/U016KBF5MM2" TargetMode="External"/><Relationship Id="rId111" Type="http://schemas.openxmlformats.org/officeDocument/2006/relationships/hyperlink" Target="https://sites.google.com/udacity.com/microsoftazurechallenge/community/50-days-of-udacity" TargetMode="External"/><Relationship Id="rId232" Type="http://schemas.openxmlformats.org/officeDocument/2006/relationships/hyperlink" Target="https://microsoftmlchallenge.slack.com/team/U016DN910Q7" TargetMode="External"/><Relationship Id="rId353" Type="http://schemas.openxmlformats.org/officeDocument/2006/relationships/hyperlink" Target="https://microsoftmlchallenge.slack.com/team/U016XR3V5QC" TargetMode="External"/><Relationship Id="rId474" Type="http://schemas.openxmlformats.org/officeDocument/2006/relationships/hyperlink" Target="https://microsoftmlchallenge.slack.com/team/U016QGMUZGS" TargetMode="External"/><Relationship Id="rId305" Type="http://schemas.openxmlformats.org/officeDocument/2006/relationships/hyperlink" Target="https://awesome-table.com/-MCIhjl6gA1057fMNAWz/view" TargetMode="External"/><Relationship Id="rId426" Type="http://schemas.openxmlformats.org/officeDocument/2006/relationships/hyperlink" Target="https://microsoftmlchallenge.slack.com/team/U016KBF5MM2" TargetMode="External"/><Relationship Id="rId547" Type="http://schemas.openxmlformats.org/officeDocument/2006/relationships/hyperlink" Target="https://microsoftmlchallenge.slack.com/team/U016PJWMGSC" TargetMode="External"/><Relationship Id="rId304" Type="http://schemas.openxmlformats.org/officeDocument/2006/relationships/hyperlink" Target="https://awesome-table.com/-MCIhjl6gA1057fMNAWz/view" TargetMode="External"/><Relationship Id="rId425" Type="http://schemas.openxmlformats.org/officeDocument/2006/relationships/hyperlink" Target="https://microsoftmlchallenge.slack.com/team/U016KBF5MM2" TargetMode="External"/><Relationship Id="rId546" Type="http://schemas.openxmlformats.org/officeDocument/2006/relationships/hyperlink" Target="https://microsoftmlchallenge.slack.com/team/U017BM50HGW" TargetMode="External"/><Relationship Id="rId303" Type="http://schemas.openxmlformats.org/officeDocument/2006/relationships/hyperlink" Target="https://microsoftmlchallenge.slack.com/team/U016QUS4TMK" TargetMode="External"/><Relationship Id="rId424" Type="http://schemas.openxmlformats.org/officeDocument/2006/relationships/hyperlink" Target="https://bit.ly/microsoft-azure-challenge" TargetMode="External"/><Relationship Id="rId545" Type="http://schemas.openxmlformats.org/officeDocument/2006/relationships/hyperlink" Target="https://microsoftmlchallenge.slack.com/team/U01748F6A57" TargetMode="External"/><Relationship Id="rId302" Type="http://schemas.openxmlformats.org/officeDocument/2006/relationships/hyperlink" Target="https://microsoftmlchallenge.slack.com/team/U016QUS4TMK" TargetMode="External"/><Relationship Id="rId423" Type="http://schemas.openxmlformats.org/officeDocument/2006/relationships/hyperlink" Target="https://bit.ly/microsoft-azure-challenge" TargetMode="External"/><Relationship Id="rId544" Type="http://schemas.openxmlformats.org/officeDocument/2006/relationships/hyperlink" Target="https://microsoftmlchallenge.slack.com/team/U016PJWMGSC" TargetMode="External"/><Relationship Id="rId309" Type="http://schemas.openxmlformats.org/officeDocument/2006/relationships/hyperlink" Target="https://microsoftmlchallenge.slack.com/team/U017K44RNMN" TargetMode="External"/><Relationship Id="rId308" Type="http://schemas.openxmlformats.org/officeDocument/2006/relationships/image" Target="media/image43.png"/><Relationship Id="rId429" Type="http://schemas.openxmlformats.org/officeDocument/2006/relationships/hyperlink" Target="https://microsoftmlchallenge.slack.com/team/U0166E06YH4" TargetMode="External"/><Relationship Id="rId307" Type="http://schemas.openxmlformats.org/officeDocument/2006/relationships/hyperlink" Target="https://microsoftmlchallenge.slack.com/team/U016QUS4TMK" TargetMode="External"/><Relationship Id="rId428" Type="http://schemas.openxmlformats.org/officeDocument/2006/relationships/hyperlink" Target="https://microsoftmlchallenge.slack.com/team/U016KBF5MM2" TargetMode="External"/><Relationship Id="rId549" Type="http://schemas.openxmlformats.org/officeDocument/2006/relationships/hyperlink" Target="https://microsoftmlchallenge.slack.com/team/U016PJWMGSC" TargetMode="External"/><Relationship Id="rId306" Type="http://schemas.openxmlformats.org/officeDocument/2006/relationships/hyperlink" Target="https://microsoftmlchallenge.slack.com/team/U016QUS4TMK" TargetMode="External"/><Relationship Id="rId427" Type="http://schemas.openxmlformats.org/officeDocument/2006/relationships/hyperlink" Target="https://microsoftmlchallenge.slack.com/team/U016KBF5MM2" TargetMode="External"/><Relationship Id="rId548" Type="http://schemas.openxmlformats.org/officeDocument/2006/relationships/hyperlink" Target="https://microsoftmlchallenge.slack.com/team/U0179BS30GZ" TargetMode="External"/><Relationship Id="rId301" Type="http://schemas.openxmlformats.org/officeDocument/2006/relationships/image" Target="media/image61.png"/><Relationship Id="rId422" Type="http://schemas.openxmlformats.org/officeDocument/2006/relationships/hyperlink" Target="https://microsoftmlchallenge.slack.com/team/U016STDD9C3" TargetMode="External"/><Relationship Id="rId543" Type="http://schemas.openxmlformats.org/officeDocument/2006/relationships/hyperlink" Target="https://microsoftmlchallenge.slack.com/team/U016B0M6CQP" TargetMode="External"/><Relationship Id="rId300" Type="http://schemas.openxmlformats.org/officeDocument/2006/relationships/hyperlink" Target="https://microsoftmlchallenge.slack.com/team/U017GGTK2D6" TargetMode="External"/><Relationship Id="rId421" Type="http://schemas.openxmlformats.org/officeDocument/2006/relationships/hyperlink" Target="https://microsoftmlchallenge.slack.com/team/U016STDD9C3" TargetMode="External"/><Relationship Id="rId542" Type="http://schemas.openxmlformats.org/officeDocument/2006/relationships/hyperlink" Target="https://microsoftmlchallenge.slack.com/team/U016PJWMGSC" TargetMode="External"/><Relationship Id="rId420" Type="http://schemas.openxmlformats.org/officeDocument/2006/relationships/image" Target="media/image57.png"/><Relationship Id="rId541" Type="http://schemas.openxmlformats.org/officeDocument/2006/relationships/hyperlink" Target="https://microsoftmlchallenge.slack.com/archives/C017FMJT9H7" TargetMode="External"/><Relationship Id="rId540" Type="http://schemas.openxmlformats.org/officeDocument/2006/relationships/hyperlink" Target="https://microsoftmlchallenge.slack.com/team/U016L4CE8KY" TargetMode="External"/><Relationship Id="rId415" Type="http://schemas.openxmlformats.org/officeDocument/2006/relationships/hyperlink" Target="https://microsoftmlchallenge.slack.com/team/U016W5VH8RZ" TargetMode="External"/><Relationship Id="rId536" Type="http://schemas.openxmlformats.org/officeDocument/2006/relationships/hyperlink" Target="https://microsoftmlchallenge.slack.com/team/U016L5DNRGE" TargetMode="External"/><Relationship Id="rId414" Type="http://schemas.openxmlformats.org/officeDocument/2006/relationships/hyperlink" Target="https://microsoftmlchallenge.slack.com/team/U016W5VH8RZ" TargetMode="External"/><Relationship Id="rId535" Type="http://schemas.openxmlformats.org/officeDocument/2006/relationships/hyperlink" Target="https://microsoftmlchallenge.slack.com/team/U016PJWMGSC" TargetMode="External"/><Relationship Id="rId413" Type="http://schemas.openxmlformats.org/officeDocument/2006/relationships/hyperlink" Target="https://microsoftmlchallenge.slack.com/team/U016PJWMGSC" TargetMode="External"/><Relationship Id="rId534" Type="http://schemas.openxmlformats.org/officeDocument/2006/relationships/hyperlink" Target="https://microsoftmlchallenge.slack.com/team/U016SMXQTH8" TargetMode="External"/><Relationship Id="rId412" Type="http://schemas.openxmlformats.org/officeDocument/2006/relationships/hyperlink" Target="https://microsoftmlchallenge.slack.com/team/U016PJWMGSC" TargetMode="External"/><Relationship Id="rId533" Type="http://schemas.openxmlformats.org/officeDocument/2006/relationships/hyperlink" Target="https://microsoftmlchallenge.slack.com/archives/C017CQ3FBPT" TargetMode="External"/><Relationship Id="rId419" Type="http://schemas.openxmlformats.org/officeDocument/2006/relationships/hyperlink" Target="https://microsoftmlchallenge.slack.com/team/U017AF0GKCZ" TargetMode="External"/><Relationship Id="rId418" Type="http://schemas.openxmlformats.org/officeDocument/2006/relationships/hyperlink" Target="https://microsoftmlchallenge.slack.com/team/U017AF0GKCZ" TargetMode="External"/><Relationship Id="rId539" Type="http://schemas.openxmlformats.org/officeDocument/2006/relationships/hyperlink" Target="https://microsoftmlchallenge.slack.com/team/U016UMWR803" TargetMode="External"/><Relationship Id="rId417" Type="http://schemas.openxmlformats.org/officeDocument/2006/relationships/hyperlink" Target="https://bit.ly/microsoft-azure-challenge" TargetMode="External"/><Relationship Id="rId538" Type="http://schemas.openxmlformats.org/officeDocument/2006/relationships/hyperlink" Target="https://microsoftmlchallenge.slack.com/team/U017G37FU0Y" TargetMode="External"/><Relationship Id="rId416" Type="http://schemas.openxmlformats.org/officeDocument/2006/relationships/hyperlink" Target="https://bit.ly/microsoft-azure-challenge" TargetMode="External"/><Relationship Id="rId537" Type="http://schemas.openxmlformats.org/officeDocument/2006/relationships/image" Target="media/image44.png"/><Relationship Id="rId411" Type="http://schemas.openxmlformats.org/officeDocument/2006/relationships/hyperlink" Target="https://microsoftmlchallenge.slack.com/team/U017J4C3Z5W" TargetMode="External"/><Relationship Id="rId532" Type="http://schemas.openxmlformats.org/officeDocument/2006/relationships/hyperlink" Target="https://microsoftmlchallenge.slack.com/archives/C017CQ3FBPT" TargetMode="External"/><Relationship Id="rId410" Type="http://schemas.openxmlformats.org/officeDocument/2006/relationships/hyperlink" Target="https://microsoftmlchallenge.slack.com/team/U017J4C3Z5W" TargetMode="External"/><Relationship Id="rId531" Type="http://schemas.openxmlformats.org/officeDocument/2006/relationships/hyperlink" Target="https://microsoftmlchallenge.slack.com/team/U016SETEQ2H" TargetMode="External"/><Relationship Id="rId530" Type="http://schemas.openxmlformats.org/officeDocument/2006/relationships/hyperlink" Target="https://microsoftmlchallenge.slack.com/team/U016PJWMGSC" TargetMode="External"/><Relationship Id="rId206" Type="http://schemas.openxmlformats.org/officeDocument/2006/relationships/hyperlink" Target="https://microsoftmlchallenge.slack.com/team/U016KBF5MM2" TargetMode="External"/><Relationship Id="rId327" Type="http://schemas.openxmlformats.org/officeDocument/2006/relationships/hyperlink" Target="https://microsoftmlchallenge.slack.com/archives/C0171MB80FP" TargetMode="External"/><Relationship Id="rId448" Type="http://schemas.openxmlformats.org/officeDocument/2006/relationships/hyperlink" Target="https://microsoftmlchallenge.slack.com/team/U016PJWMGSC" TargetMode="External"/><Relationship Id="rId205" Type="http://schemas.openxmlformats.org/officeDocument/2006/relationships/hyperlink" Target="https://microsoftmlchallenge.slack.com/team/U016KBF5MM2" TargetMode="External"/><Relationship Id="rId326" Type="http://schemas.openxmlformats.org/officeDocument/2006/relationships/hyperlink" Target="https://microsoftmlchallenge.slack.com/archives/C0174DS4R08" TargetMode="External"/><Relationship Id="rId447" Type="http://schemas.openxmlformats.org/officeDocument/2006/relationships/hyperlink" Target="https://microsoftmlchallenge.slack.com/team/U016BATAAPR" TargetMode="External"/><Relationship Id="rId204" Type="http://schemas.openxmlformats.org/officeDocument/2006/relationships/hyperlink" Target="https://microsoftmlchallenge.slack.com/team/U016PJWMGSC" TargetMode="External"/><Relationship Id="rId325" Type="http://schemas.openxmlformats.org/officeDocument/2006/relationships/hyperlink" Target="https://microsoftmlchallenge.slack.com/archives/C0174DS4R08" TargetMode="External"/><Relationship Id="rId446" Type="http://schemas.openxmlformats.org/officeDocument/2006/relationships/hyperlink" Target="https://microsoftmlchallenge.slack.com/team/U016BATAAPR" TargetMode="External"/><Relationship Id="rId203" Type="http://schemas.openxmlformats.org/officeDocument/2006/relationships/hyperlink" Target="https://microsoftmlchallenge.slack.com/team/U016PJWMGSC" TargetMode="External"/><Relationship Id="rId324" Type="http://schemas.openxmlformats.org/officeDocument/2006/relationships/hyperlink" Target="https://microsoftmlchallenge.slack.com/team/U016RF15H1T" TargetMode="External"/><Relationship Id="rId445" Type="http://schemas.openxmlformats.org/officeDocument/2006/relationships/hyperlink" Target="https://microsoftmlchallenge.slack.com/team/U016BATAAPR" TargetMode="External"/><Relationship Id="rId209" Type="http://schemas.openxmlformats.org/officeDocument/2006/relationships/hyperlink" Target="https://microsoftmlchallenge.slack.com/team/U016PJWMGSC" TargetMode="External"/><Relationship Id="rId208" Type="http://schemas.openxmlformats.org/officeDocument/2006/relationships/hyperlink" Target="https://microsoftmlchallenge.slack.com/team/U016KBF5MM2" TargetMode="External"/><Relationship Id="rId329" Type="http://schemas.openxmlformats.org/officeDocument/2006/relationships/image" Target="media/image58.png"/><Relationship Id="rId207" Type="http://schemas.openxmlformats.org/officeDocument/2006/relationships/hyperlink" Target="https://microsoftmlchallenge.slack.com/team/U016KBF5MM2" TargetMode="External"/><Relationship Id="rId328" Type="http://schemas.openxmlformats.org/officeDocument/2006/relationships/hyperlink" Target="https://microsoftmlchallenge.slack.com/archives/C0171MB80FP" TargetMode="External"/><Relationship Id="rId449" Type="http://schemas.openxmlformats.org/officeDocument/2006/relationships/hyperlink" Target="https://microsoftmlchallenge.slack.com/team/U016PJWMGSC" TargetMode="External"/><Relationship Id="rId440" Type="http://schemas.openxmlformats.org/officeDocument/2006/relationships/hyperlink" Target="https://microsoftmlchallenge.slack.com/team/U016KBF5MM2" TargetMode="External"/><Relationship Id="rId202" Type="http://schemas.openxmlformats.org/officeDocument/2006/relationships/hyperlink" Target="https://microsoftmlchallenge.slack.com/team/U0174NNNDDF" TargetMode="External"/><Relationship Id="rId323" Type="http://schemas.openxmlformats.org/officeDocument/2006/relationships/hyperlink" Target="https://microsoftmlchallenge.slack.com/team/U016RF15H1T" TargetMode="External"/><Relationship Id="rId444" Type="http://schemas.openxmlformats.org/officeDocument/2006/relationships/hyperlink" Target="https://microsoftmlchallenge.slack.com/team/U016BATAAPR" TargetMode="External"/><Relationship Id="rId201" Type="http://schemas.openxmlformats.org/officeDocument/2006/relationships/hyperlink" Target="https://microsoftmlchallenge.slack.com/team/U0166E06YH4" TargetMode="External"/><Relationship Id="rId322" Type="http://schemas.openxmlformats.org/officeDocument/2006/relationships/image" Target="media/image5.png"/><Relationship Id="rId443" Type="http://schemas.openxmlformats.org/officeDocument/2006/relationships/hyperlink" Target="https://microsoftmlchallenge.slack.com/team/U0166E06YH4" TargetMode="External"/><Relationship Id="rId200" Type="http://schemas.openxmlformats.org/officeDocument/2006/relationships/hyperlink" Target="https://microsoftmlchallenge.slack.com/team/U0166E06YH4" TargetMode="External"/><Relationship Id="rId321" Type="http://schemas.openxmlformats.org/officeDocument/2006/relationships/hyperlink" Target="https://microsoftmlchallenge.slack.com/team/U016T0YNLSF" TargetMode="External"/><Relationship Id="rId442" Type="http://schemas.openxmlformats.org/officeDocument/2006/relationships/hyperlink" Target="https://microsoftmlchallenge.slack.com/team/U0166E06YH4" TargetMode="External"/><Relationship Id="rId320" Type="http://schemas.openxmlformats.org/officeDocument/2006/relationships/hyperlink" Target="https://microsoftmlchallenge.slack.com/team/U016T0YNLSF" TargetMode="External"/><Relationship Id="rId441" Type="http://schemas.openxmlformats.org/officeDocument/2006/relationships/hyperlink" Target="https://microsoftmlchallenge.slack.com/team/U016KBF5MM2" TargetMode="External"/><Relationship Id="rId316" Type="http://schemas.openxmlformats.org/officeDocument/2006/relationships/hyperlink" Target="https://microsoftmlchallenge.slack.com/team/U016N8Y0BF0" TargetMode="External"/><Relationship Id="rId437" Type="http://schemas.openxmlformats.org/officeDocument/2006/relationships/hyperlink" Target="https://microsoftmlchallenge.slack.com/archives/C017CQ3FBPT" TargetMode="External"/><Relationship Id="rId315" Type="http://schemas.openxmlformats.org/officeDocument/2006/relationships/hyperlink" Target="https://microsoftmlchallenge.slack.com/team/U016N8Y0BF0" TargetMode="External"/><Relationship Id="rId436" Type="http://schemas.openxmlformats.org/officeDocument/2006/relationships/hyperlink" Target="https://microsoftmlchallenge.slack.com/archives/C017CQ3FBPT" TargetMode="External"/><Relationship Id="rId314" Type="http://schemas.openxmlformats.org/officeDocument/2006/relationships/image" Target="media/image50.png"/><Relationship Id="rId435" Type="http://schemas.openxmlformats.org/officeDocument/2006/relationships/image" Target="media/image41.png"/><Relationship Id="rId313" Type="http://schemas.openxmlformats.org/officeDocument/2006/relationships/hyperlink" Target="https://microsoftmlchallenge.slack.com/team/U016QD1V4F5" TargetMode="External"/><Relationship Id="rId434" Type="http://schemas.openxmlformats.org/officeDocument/2006/relationships/hyperlink" Target="https://microsoftmlchallenge.slack.com/team/U016XPB59T6" TargetMode="External"/><Relationship Id="rId555" Type="http://schemas.openxmlformats.org/officeDocument/2006/relationships/hyperlink" Target="https://microsoftmlchallenge.slack.com/team/U017EDZC0JU" TargetMode="External"/><Relationship Id="rId319" Type="http://schemas.openxmlformats.org/officeDocument/2006/relationships/image" Target="media/image22.png"/><Relationship Id="rId318" Type="http://schemas.openxmlformats.org/officeDocument/2006/relationships/hyperlink" Target="https://microsoftmlchallenge.slack.com/archives/C01797Y7CS0" TargetMode="External"/><Relationship Id="rId439" Type="http://schemas.openxmlformats.org/officeDocument/2006/relationships/hyperlink" Target="https://microsoftmlchallenge.slack.com/team/U016PJWMGSC" TargetMode="External"/><Relationship Id="rId317" Type="http://schemas.openxmlformats.org/officeDocument/2006/relationships/hyperlink" Target="https://microsoftmlchallenge.slack.com/archives/C01797Y7CS0" TargetMode="External"/><Relationship Id="rId438" Type="http://schemas.openxmlformats.org/officeDocument/2006/relationships/hyperlink" Target="https://microsoftmlchallenge.slack.com/team/U016PJWMGSC" TargetMode="External"/><Relationship Id="rId550" Type="http://schemas.openxmlformats.org/officeDocument/2006/relationships/hyperlink" Target="https://microsoftmlchallenge.slack.com/team/U016ATDDL79" TargetMode="External"/><Relationship Id="rId312" Type="http://schemas.openxmlformats.org/officeDocument/2006/relationships/hyperlink" Target="https://microsoftmlchallenge.slack.com/team/U016QD1V4F5" TargetMode="External"/><Relationship Id="rId433" Type="http://schemas.openxmlformats.org/officeDocument/2006/relationships/hyperlink" Target="https://microsoftmlchallenge.slack.com/team/U016XPB59T6" TargetMode="External"/><Relationship Id="rId554" Type="http://schemas.openxmlformats.org/officeDocument/2006/relationships/hyperlink" Target="https://microsoftmlchallenge.slack.com/team/U016HM5LBAS" TargetMode="External"/><Relationship Id="rId311" Type="http://schemas.openxmlformats.org/officeDocument/2006/relationships/image" Target="media/image46.png"/><Relationship Id="rId432" Type="http://schemas.openxmlformats.org/officeDocument/2006/relationships/hyperlink" Target="https://microsoftmlchallenge.slack.com/team/U0176NAE48H" TargetMode="External"/><Relationship Id="rId553" Type="http://schemas.openxmlformats.org/officeDocument/2006/relationships/hyperlink" Target="https://microsoftmlchallenge.slack.com/team/U016PJWMGSC" TargetMode="External"/><Relationship Id="rId310" Type="http://schemas.openxmlformats.org/officeDocument/2006/relationships/hyperlink" Target="https://microsoftmlchallenge.slack.com/team/U017K44RNMN" TargetMode="External"/><Relationship Id="rId431" Type="http://schemas.openxmlformats.org/officeDocument/2006/relationships/hyperlink" Target="https://microsoftmlchallenge.slack.com/team/U0176NAE48H" TargetMode="External"/><Relationship Id="rId552" Type="http://schemas.openxmlformats.org/officeDocument/2006/relationships/hyperlink" Target="https://microsoftmlchallenge.slack.com/archives/C016CCNN4BB" TargetMode="External"/><Relationship Id="rId430" Type="http://schemas.openxmlformats.org/officeDocument/2006/relationships/hyperlink" Target="https://microsoftmlchallenge.slack.com/team/U0166E06YH4" TargetMode="External"/><Relationship Id="rId551" Type="http://schemas.openxmlformats.org/officeDocument/2006/relationships/hyperlink" Target="https://microsoftmlchallenge.slack.com/archives/C016CCNN4B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